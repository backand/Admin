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F16" w:rsidRDefault="00870F16" w:rsidP="00870F16">
      <w:pPr>
        <w:pStyle w:val="Header"/>
        <w:jc w:val="right"/>
        <w:rPr>
          <w:rFonts w:ascii="Palatino" w:hAnsi="Palatino" w:cs="Palatino"/>
        </w:rPr>
      </w:pPr>
    </w:p>
    <w:p w:rsidR="00870F16" w:rsidRDefault="000A53AF" w:rsidP="00870F16">
      <w:pPr>
        <w:pStyle w:val="Header"/>
        <w:jc w:val="center"/>
        <w:rPr>
          <w:rFonts w:ascii="Palatino" w:hAnsi="Palatino" w:cs="Palatino"/>
        </w:rPr>
      </w:pPr>
      <w:r>
        <w:rPr>
          <w:rFonts w:ascii="Palatino" w:hAnsi="Palatino" w:cs="Palatino"/>
          <w:noProof/>
          <w:lang w:bidi="he-IL"/>
        </w:rPr>
        <w:drawing>
          <wp:inline distT="0" distB="0" distL="0" distR="0">
            <wp:extent cx="2552700" cy="374650"/>
            <wp:effectExtent l="19050" t="0" r="0" b="0"/>
            <wp:docPr id="2" name="Picture 1" descr="sdsk_logo_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sk_logo_red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F16" w:rsidRDefault="00870F16" w:rsidP="00870F16">
      <w:pPr>
        <w:jc w:val="right"/>
        <w:rPr>
          <w:rFonts w:ascii="Arial Black" w:hAnsi="Arial Black"/>
          <w:b/>
          <w:sz w:val="28"/>
        </w:rPr>
      </w:pPr>
    </w:p>
    <w:p w:rsidR="007C1484" w:rsidRDefault="007C1484" w:rsidP="00275DC7">
      <w:pPr>
        <w:jc w:val="right"/>
        <w:rPr>
          <w:rFonts w:ascii="Arial Black" w:hAnsi="Arial Black"/>
          <w:b/>
          <w:sz w:val="28"/>
        </w:rPr>
      </w:pPr>
    </w:p>
    <w:p w:rsidR="00275DC7" w:rsidRDefault="00275DC7" w:rsidP="00275DC7">
      <w:pPr>
        <w:jc w:val="right"/>
        <w:rPr>
          <w:rFonts w:ascii="Arial Black" w:hAnsi="Arial Black"/>
          <w:b/>
          <w:sz w:val="28"/>
        </w:rPr>
      </w:pPr>
    </w:p>
    <w:p w:rsidR="00275DC7" w:rsidRDefault="00275DC7" w:rsidP="00275DC7">
      <w:pPr>
        <w:jc w:val="right"/>
        <w:rPr>
          <w:rFonts w:ascii="Arial Black" w:hAnsi="Arial Black"/>
          <w:b/>
          <w:sz w:val="28"/>
        </w:rPr>
      </w:pPr>
    </w:p>
    <w:p w:rsidR="00B06EFD" w:rsidRDefault="00B06EFD" w:rsidP="00275DC7">
      <w:pPr>
        <w:jc w:val="right"/>
        <w:rPr>
          <w:rFonts w:ascii="Arial Black" w:hAnsi="Arial Black"/>
          <w:b/>
          <w:sz w:val="28"/>
        </w:rPr>
      </w:pPr>
    </w:p>
    <w:p w:rsidR="00870F16" w:rsidRPr="00C10CD4" w:rsidRDefault="00DA547F" w:rsidP="00E53263">
      <w:pPr>
        <w:jc w:val="center"/>
        <w:rPr>
          <w:rFonts w:ascii="Arial Black" w:hAnsi="Arial Black"/>
          <w:b/>
          <w:sz w:val="96"/>
          <w:szCs w:val="96"/>
        </w:rPr>
      </w:pPr>
      <w:fldSimple w:instr=" TITLE   \* MERGEFORMAT ">
        <w:r w:rsidR="00353957" w:rsidRPr="00353957">
          <w:rPr>
            <w:rFonts w:ascii="Arial Black" w:hAnsi="Arial Black"/>
            <w:b/>
            <w:sz w:val="96"/>
            <w:szCs w:val="96"/>
          </w:rPr>
          <w:t>ComboS6HMp6</w:t>
        </w:r>
      </w:fldSimple>
    </w:p>
    <w:p w:rsidR="00870F16" w:rsidRDefault="00870F16" w:rsidP="00E53263">
      <w:pPr>
        <w:tabs>
          <w:tab w:val="left" w:pos="5040"/>
        </w:tabs>
        <w:jc w:val="center"/>
        <w:rPr>
          <w:rFonts w:ascii="Arial Black" w:hAnsi="Arial Black"/>
          <w:b/>
          <w:sz w:val="28"/>
        </w:rPr>
      </w:pPr>
    </w:p>
    <w:p w:rsidR="00870F16" w:rsidRDefault="00870F16" w:rsidP="00E53263">
      <w:pPr>
        <w:jc w:val="center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>Requirements Document</w:t>
      </w:r>
    </w:p>
    <w:p w:rsidR="00870F16" w:rsidRDefault="00870F16" w:rsidP="00E53263">
      <w:pPr>
        <w:jc w:val="center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>EPRD</w:t>
      </w:r>
    </w:p>
    <w:p w:rsidR="00870F16" w:rsidRDefault="00870F16" w:rsidP="00E53263">
      <w:pPr>
        <w:jc w:val="center"/>
        <w:rPr>
          <w:rFonts w:ascii="Arial" w:hAnsi="Arial"/>
          <w:sz w:val="21"/>
          <w:lang w:eastAsia="ja-JP"/>
        </w:rPr>
      </w:pPr>
    </w:p>
    <w:p w:rsidR="00870F16" w:rsidRDefault="00870F16" w:rsidP="00E53263">
      <w:pPr>
        <w:jc w:val="center"/>
        <w:rPr>
          <w:rFonts w:ascii="Arial Black" w:hAnsi="Arial Black"/>
          <w:b/>
          <w:sz w:val="28"/>
        </w:rPr>
      </w:pPr>
      <w:r>
        <w:rPr>
          <w:rFonts w:ascii="Arial" w:hAnsi="Arial"/>
          <w:sz w:val="28"/>
        </w:rPr>
        <w:t>(</w:t>
      </w:r>
      <w:fldSimple w:instr=" COMMENTS   \* MERGEFORMAT ">
        <w:r w:rsidR="00C2099F">
          <w:t>Revision 0.6</w:t>
        </w:r>
      </w:fldSimple>
      <w:r>
        <w:rPr>
          <w:rFonts w:ascii="Arial" w:hAnsi="Arial"/>
          <w:sz w:val="28"/>
        </w:rPr>
        <w:t>)</w:t>
      </w:r>
    </w:p>
    <w:p w:rsidR="00870F16" w:rsidRDefault="00870F16" w:rsidP="00E53263">
      <w:pPr>
        <w:pStyle w:val="Header"/>
        <w:tabs>
          <w:tab w:val="clear" w:pos="4320"/>
          <w:tab w:val="clear" w:pos="8640"/>
        </w:tabs>
        <w:jc w:val="center"/>
      </w:pPr>
    </w:p>
    <w:p w:rsidR="00275DC7" w:rsidRDefault="00275DC7" w:rsidP="00E53263">
      <w:pPr>
        <w:pStyle w:val="Header"/>
        <w:tabs>
          <w:tab w:val="clear" w:pos="4320"/>
          <w:tab w:val="clear" w:pos="8640"/>
        </w:tabs>
        <w:jc w:val="center"/>
      </w:pPr>
    </w:p>
    <w:p w:rsidR="00275DC7" w:rsidRDefault="00275DC7" w:rsidP="00E53263">
      <w:pPr>
        <w:jc w:val="center"/>
        <w:rPr>
          <w:rFonts w:ascii="Arial Black" w:hAnsi="Arial Black"/>
          <w:b/>
          <w:sz w:val="28"/>
        </w:rPr>
      </w:pPr>
    </w:p>
    <w:p w:rsidR="00275DC7" w:rsidRDefault="00275DC7" w:rsidP="00E53263">
      <w:pPr>
        <w:jc w:val="center"/>
        <w:rPr>
          <w:rFonts w:ascii="Arial Black" w:hAnsi="Arial Black"/>
          <w:b/>
          <w:sz w:val="28"/>
        </w:rPr>
      </w:pPr>
    </w:p>
    <w:p w:rsidR="00275DC7" w:rsidRDefault="00275DC7" w:rsidP="00275DC7">
      <w:pPr>
        <w:jc w:val="center"/>
        <w:rPr>
          <w:rFonts w:ascii="Arial Black" w:hAnsi="Arial Black"/>
          <w:b/>
          <w:sz w:val="28"/>
        </w:rPr>
      </w:pPr>
    </w:p>
    <w:p w:rsidR="00275DC7" w:rsidRDefault="00275DC7" w:rsidP="00275DC7">
      <w:pPr>
        <w:jc w:val="center"/>
        <w:rPr>
          <w:rFonts w:ascii="Arial Black" w:hAnsi="Arial Black"/>
          <w:b/>
          <w:sz w:val="28"/>
        </w:rPr>
      </w:pPr>
    </w:p>
    <w:p w:rsidR="00275DC7" w:rsidRDefault="00275DC7" w:rsidP="00275DC7">
      <w:pPr>
        <w:jc w:val="center"/>
        <w:rPr>
          <w:rFonts w:ascii="Arial Black" w:hAnsi="Arial Black"/>
          <w:b/>
          <w:sz w:val="28"/>
        </w:rPr>
      </w:pPr>
    </w:p>
    <w:p w:rsidR="00275DC7" w:rsidRDefault="00275DC7" w:rsidP="00275DC7">
      <w:pPr>
        <w:jc w:val="center"/>
        <w:rPr>
          <w:rFonts w:ascii="Arial Black" w:hAnsi="Arial Black"/>
          <w:b/>
          <w:szCs w:val="24"/>
        </w:rPr>
      </w:pPr>
    </w:p>
    <w:p w:rsidR="00275DC7" w:rsidRDefault="00275DC7" w:rsidP="00275DC7">
      <w:pPr>
        <w:jc w:val="center"/>
        <w:rPr>
          <w:rFonts w:ascii="Arial Black" w:hAnsi="Arial Black"/>
          <w:b/>
          <w:szCs w:val="24"/>
        </w:rPr>
      </w:pPr>
    </w:p>
    <w:p w:rsidR="00275DC7" w:rsidRPr="00275DC7" w:rsidRDefault="00275DC7" w:rsidP="00275DC7">
      <w:pPr>
        <w:jc w:val="center"/>
        <w:rPr>
          <w:rFonts w:ascii="Arial Black" w:hAnsi="Arial Black"/>
          <w:b/>
          <w:szCs w:val="24"/>
        </w:rPr>
      </w:pPr>
      <w:r w:rsidRPr="00275DC7">
        <w:rPr>
          <w:rFonts w:ascii="Arial Black" w:hAnsi="Arial Black"/>
          <w:b/>
          <w:szCs w:val="24"/>
        </w:rPr>
        <w:t>SanDisk Corporation</w:t>
      </w:r>
    </w:p>
    <w:p w:rsidR="00275DC7" w:rsidRPr="00275DC7" w:rsidRDefault="00275DC7" w:rsidP="00275DC7">
      <w:pPr>
        <w:jc w:val="center"/>
        <w:rPr>
          <w:rFonts w:ascii="Arial Black" w:hAnsi="Arial Black"/>
          <w:b/>
          <w:szCs w:val="24"/>
        </w:rPr>
      </w:pPr>
      <w:r w:rsidRPr="00275DC7">
        <w:rPr>
          <w:rFonts w:ascii="Arial Black" w:hAnsi="Arial Black"/>
          <w:b/>
          <w:szCs w:val="24"/>
        </w:rPr>
        <w:t>Systems Engineering Department</w:t>
      </w:r>
    </w:p>
    <w:p w:rsidR="00275DC7" w:rsidRPr="00275DC7" w:rsidRDefault="00275DC7" w:rsidP="00275DC7">
      <w:pPr>
        <w:jc w:val="center"/>
        <w:rPr>
          <w:rFonts w:ascii="Arial Black" w:hAnsi="Arial Black"/>
          <w:b/>
          <w:szCs w:val="24"/>
        </w:rPr>
      </w:pPr>
    </w:p>
    <w:p w:rsidR="00275DC7" w:rsidRPr="00275DC7" w:rsidRDefault="00275DC7" w:rsidP="00275DC7">
      <w:pPr>
        <w:jc w:val="center"/>
        <w:rPr>
          <w:rFonts w:ascii="Arial Black" w:hAnsi="Arial Black"/>
          <w:b/>
          <w:szCs w:val="24"/>
        </w:rPr>
      </w:pPr>
      <w:r w:rsidRPr="00275DC7">
        <w:rPr>
          <w:rFonts w:ascii="Arial Black" w:hAnsi="Arial Black"/>
          <w:b/>
          <w:szCs w:val="24"/>
        </w:rPr>
        <w:t>C O N F I D E N T I A L</w:t>
      </w:r>
    </w:p>
    <w:p w:rsidR="00275DC7" w:rsidRDefault="00275DC7" w:rsidP="00275DC7">
      <w:pPr>
        <w:jc w:val="center"/>
        <w:rPr>
          <w:rFonts w:ascii="Arial Black" w:hAnsi="Arial Black"/>
          <w:b/>
          <w:sz w:val="28"/>
        </w:rPr>
      </w:pPr>
    </w:p>
    <w:p w:rsidR="00275DC7" w:rsidRDefault="00275DC7" w:rsidP="00275DC7">
      <w:pPr>
        <w:pStyle w:val="Header"/>
        <w:tabs>
          <w:tab w:val="clear" w:pos="4320"/>
          <w:tab w:val="clear" w:pos="8640"/>
        </w:tabs>
        <w:jc w:val="center"/>
      </w:pPr>
    </w:p>
    <w:p w:rsidR="00870F16" w:rsidRDefault="007C1484" w:rsidP="00275DC7">
      <w:pPr>
        <w:rPr>
          <w:b/>
        </w:rPr>
      </w:pPr>
      <w:r>
        <w:rPr>
          <w:b/>
        </w:rPr>
        <w:br w:type="page"/>
      </w:r>
      <w:r w:rsidR="00870F16">
        <w:rPr>
          <w:b/>
        </w:rPr>
        <w:lastRenderedPageBreak/>
        <w:t>Approvals:</w:t>
      </w:r>
    </w:p>
    <w:p w:rsidR="00870F16" w:rsidRDefault="00870F16" w:rsidP="00870F16">
      <w:pPr>
        <w:rPr>
          <w:b/>
        </w:rPr>
      </w:pPr>
    </w:p>
    <w:tbl>
      <w:tblPr>
        <w:tblW w:w="8820" w:type="dxa"/>
        <w:tblInd w:w="-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690"/>
        <w:gridCol w:w="1800"/>
        <w:gridCol w:w="1980"/>
        <w:gridCol w:w="1350"/>
      </w:tblGrid>
      <w:tr w:rsidR="00870F16" w:rsidTr="004C6E60">
        <w:tc>
          <w:tcPr>
            <w:tcW w:w="3690" w:type="dxa"/>
            <w:shd w:val="clear" w:color="auto" w:fill="C0C0C0"/>
            <w:vAlign w:val="center"/>
          </w:tcPr>
          <w:p w:rsidR="00870F16" w:rsidRDefault="00870F16" w:rsidP="004C6E60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870F16" w:rsidRDefault="00870F16" w:rsidP="004C6E60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0" w:type="dxa"/>
            <w:shd w:val="clear" w:color="auto" w:fill="C0C0C0"/>
            <w:vAlign w:val="center"/>
          </w:tcPr>
          <w:p w:rsidR="00870F16" w:rsidRDefault="00870F16" w:rsidP="004C6E60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350" w:type="dxa"/>
            <w:shd w:val="clear" w:color="auto" w:fill="C0C0C0"/>
            <w:vAlign w:val="center"/>
          </w:tcPr>
          <w:p w:rsidR="00870F16" w:rsidRDefault="00870F16" w:rsidP="004C6E6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6C58D0" w:rsidTr="00CF0C8F">
        <w:trPr>
          <w:trHeight w:val="432"/>
        </w:trPr>
        <w:tc>
          <w:tcPr>
            <w:tcW w:w="3690" w:type="dxa"/>
          </w:tcPr>
          <w:p w:rsidR="006C58D0" w:rsidRDefault="00EE4C66" w:rsidP="00EE4C66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="006C58D0">
              <w:rPr>
                <w:sz w:val="20"/>
              </w:rPr>
              <w:t>VP,  Corporate Engineering</w:t>
            </w:r>
          </w:p>
        </w:tc>
        <w:tc>
          <w:tcPr>
            <w:tcW w:w="1800" w:type="dxa"/>
          </w:tcPr>
          <w:p w:rsidR="006C58D0" w:rsidRDefault="006C58D0" w:rsidP="004C6E60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Yoram Cedar</w:t>
              </w:r>
            </w:smartTag>
          </w:p>
        </w:tc>
        <w:tc>
          <w:tcPr>
            <w:tcW w:w="1980" w:type="dxa"/>
            <w:vAlign w:val="center"/>
          </w:tcPr>
          <w:p w:rsidR="006C58D0" w:rsidRDefault="006C58D0" w:rsidP="004C6E60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6C58D0" w:rsidRDefault="006C58D0" w:rsidP="004C6E60">
            <w:pPr>
              <w:rPr>
                <w:sz w:val="20"/>
              </w:rPr>
            </w:pPr>
          </w:p>
        </w:tc>
      </w:tr>
      <w:tr w:rsidR="006C58D0" w:rsidTr="00CF0C8F">
        <w:trPr>
          <w:trHeight w:val="432"/>
        </w:trPr>
        <w:tc>
          <w:tcPr>
            <w:tcW w:w="3690" w:type="dxa"/>
          </w:tcPr>
          <w:p w:rsidR="006C58D0" w:rsidRDefault="00EE4C66" w:rsidP="00EE4C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="006C58D0">
              <w:rPr>
                <w:sz w:val="20"/>
              </w:rPr>
              <w:t>VP, Corporate Engineering</w:t>
            </w:r>
          </w:p>
        </w:tc>
        <w:tc>
          <w:tcPr>
            <w:tcW w:w="1800" w:type="dxa"/>
          </w:tcPr>
          <w:p w:rsidR="006C58D0" w:rsidRDefault="006C58D0" w:rsidP="004C6E60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Simon Stolero</w:t>
              </w:r>
            </w:smartTag>
          </w:p>
        </w:tc>
        <w:tc>
          <w:tcPr>
            <w:tcW w:w="1980" w:type="dxa"/>
            <w:vAlign w:val="center"/>
          </w:tcPr>
          <w:p w:rsidR="006C58D0" w:rsidRDefault="006C58D0" w:rsidP="004C6E60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6C58D0" w:rsidRDefault="006C58D0" w:rsidP="004C6E60">
            <w:pPr>
              <w:rPr>
                <w:sz w:val="20"/>
              </w:rPr>
            </w:pPr>
          </w:p>
        </w:tc>
      </w:tr>
      <w:tr w:rsidR="006C58D0" w:rsidTr="00CF0C8F">
        <w:trPr>
          <w:trHeight w:val="432"/>
        </w:trPr>
        <w:tc>
          <w:tcPr>
            <w:tcW w:w="3690" w:type="dxa"/>
          </w:tcPr>
          <w:p w:rsidR="006C58D0" w:rsidRDefault="006C58D0" w:rsidP="004C6E60">
            <w:pPr>
              <w:rPr>
                <w:sz w:val="20"/>
              </w:rPr>
            </w:pPr>
            <w:r>
              <w:rPr>
                <w:sz w:val="20"/>
              </w:rPr>
              <w:t>VP, Packaging and Assembly</w:t>
            </w:r>
          </w:p>
        </w:tc>
        <w:tc>
          <w:tcPr>
            <w:tcW w:w="1800" w:type="dxa"/>
          </w:tcPr>
          <w:p w:rsidR="006C58D0" w:rsidRDefault="006C58D0" w:rsidP="004C6E60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Hem Takiar</w:t>
              </w:r>
            </w:smartTag>
          </w:p>
        </w:tc>
        <w:tc>
          <w:tcPr>
            <w:tcW w:w="1980" w:type="dxa"/>
            <w:vAlign w:val="center"/>
          </w:tcPr>
          <w:p w:rsidR="006C58D0" w:rsidRDefault="006C58D0" w:rsidP="004C6E60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6C58D0" w:rsidRDefault="006C58D0" w:rsidP="004C6E60">
            <w:pPr>
              <w:rPr>
                <w:sz w:val="20"/>
              </w:rPr>
            </w:pPr>
          </w:p>
        </w:tc>
      </w:tr>
      <w:tr w:rsidR="006C58D0" w:rsidTr="00CF0C8F">
        <w:trPr>
          <w:trHeight w:val="432"/>
        </w:trPr>
        <w:tc>
          <w:tcPr>
            <w:tcW w:w="3690" w:type="dxa"/>
          </w:tcPr>
          <w:p w:rsidR="006C58D0" w:rsidRDefault="006C58D0" w:rsidP="004C6E60">
            <w:pPr>
              <w:rPr>
                <w:sz w:val="20"/>
              </w:rPr>
            </w:pPr>
            <w:r>
              <w:rPr>
                <w:sz w:val="20"/>
              </w:rPr>
              <w:t>VP, Product Test</w:t>
            </w:r>
          </w:p>
        </w:tc>
        <w:tc>
          <w:tcPr>
            <w:tcW w:w="1800" w:type="dxa"/>
          </w:tcPr>
          <w:p w:rsidR="006C58D0" w:rsidRDefault="006C58D0" w:rsidP="004C6E60">
            <w:pPr>
              <w:rPr>
                <w:sz w:val="20"/>
              </w:rPr>
            </w:pPr>
            <w:smartTag w:uri="urn:schemas-microsoft-com:office:smarttags" w:element="PersonName">
              <w:r w:rsidRPr="003047B3">
                <w:rPr>
                  <w:sz w:val="20"/>
                </w:rPr>
                <w:t>Larry Rowland</w:t>
              </w:r>
            </w:smartTag>
          </w:p>
        </w:tc>
        <w:tc>
          <w:tcPr>
            <w:tcW w:w="1980" w:type="dxa"/>
            <w:vAlign w:val="center"/>
          </w:tcPr>
          <w:p w:rsidR="006C58D0" w:rsidRDefault="006C58D0" w:rsidP="004C6E60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6C58D0" w:rsidRDefault="006C58D0" w:rsidP="004C6E60">
            <w:pPr>
              <w:rPr>
                <w:sz w:val="20"/>
              </w:rPr>
            </w:pPr>
          </w:p>
        </w:tc>
      </w:tr>
      <w:tr w:rsidR="00D4121D" w:rsidTr="00CF0C8F">
        <w:trPr>
          <w:trHeight w:val="432"/>
        </w:trPr>
        <w:tc>
          <w:tcPr>
            <w:tcW w:w="3690" w:type="dxa"/>
          </w:tcPr>
          <w:p w:rsidR="00D4121D" w:rsidRDefault="00D4121D" w:rsidP="00505EC0">
            <w:pPr>
              <w:rPr>
                <w:sz w:val="20"/>
              </w:rPr>
            </w:pPr>
            <w:r>
              <w:rPr>
                <w:sz w:val="20"/>
              </w:rPr>
              <w:t>Quality and Reliability</w:t>
            </w:r>
          </w:p>
        </w:tc>
        <w:tc>
          <w:tcPr>
            <w:tcW w:w="1800" w:type="dxa"/>
          </w:tcPr>
          <w:p w:rsidR="00D4121D" w:rsidRPr="001210D4" w:rsidRDefault="00D4121D" w:rsidP="00505EC0">
            <w:pPr>
              <w:rPr>
                <w:sz w:val="20"/>
              </w:rPr>
            </w:pPr>
            <w:smartTag w:uri="urn:schemas-microsoft-com:office:smarttags" w:element="PersonName">
              <w:r w:rsidRPr="001210D4">
                <w:rPr>
                  <w:sz w:val="20"/>
                </w:rPr>
                <w:t>Arun Malhotra</w:t>
              </w:r>
            </w:smartTag>
          </w:p>
        </w:tc>
        <w:tc>
          <w:tcPr>
            <w:tcW w:w="198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</w:tr>
      <w:tr w:rsidR="00D4121D" w:rsidTr="00CF0C8F">
        <w:trPr>
          <w:trHeight w:val="432"/>
        </w:trPr>
        <w:tc>
          <w:tcPr>
            <w:tcW w:w="3690" w:type="dxa"/>
          </w:tcPr>
          <w:p w:rsidR="00D4121D" w:rsidRDefault="00EE4C66" w:rsidP="00EE4C66">
            <w:pPr>
              <w:rPr>
                <w:sz w:val="20"/>
              </w:rPr>
            </w:pPr>
            <w:r>
              <w:rPr>
                <w:sz w:val="20"/>
              </w:rPr>
              <w:t>VP</w:t>
            </w:r>
            <w:r w:rsidR="00D4121D">
              <w:rPr>
                <w:sz w:val="20"/>
              </w:rPr>
              <w:t>, ASIC Development</w:t>
            </w:r>
          </w:p>
        </w:tc>
        <w:tc>
          <w:tcPr>
            <w:tcW w:w="1800" w:type="dxa"/>
          </w:tcPr>
          <w:p w:rsidR="00D4121D" w:rsidRDefault="00D4121D" w:rsidP="00505EC0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Stan Chapski</w:t>
              </w:r>
            </w:smartTag>
          </w:p>
        </w:tc>
        <w:tc>
          <w:tcPr>
            <w:tcW w:w="198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</w:tr>
      <w:tr w:rsidR="00D4121D" w:rsidTr="00CF0C8F">
        <w:trPr>
          <w:trHeight w:val="432"/>
        </w:trPr>
        <w:tc>
          <w:tcPr>
            <w:tcW w:w="3690" w:type="dxa"/>
          </w:tcPr>
          <w:p w:rsidR="00D4121D" w:rsidRDefault="00D4121D" w:rsidP="00505EC0">
            <w:pPr>
              <w:rPr>
                <w:sz w:val="20"/>
              </w:rPr>
            </w:pPr>
            <w:r>
              <w:rPr>
                <w:sz w:val="20"/>
              </w:rPr>
              <w:t>Sr. Dir, Firmware Development</w:t>
            </w:r>
          </w:p>
        </w:tc>
        <w:tc>
          <w:tcPr>
            <w:tcW w:w="1800" w:type="dxa"/>
          </w:tcPr>
          <w:p w:rsidR="00D4121D" w:rsidRPr="00E116BC" w:rsidRDefault="00D4121D" w:rsidP="00505EC0">
            <w:pPr>
              <w:rPr>
                <w:sz w:val="20"/>
              </w:rPr>
            </w:pPr>
            <w:smartTag w:uri="urn:schemas-microsoft-com:office:smarttags" w:element="PersonName">
              <w:r w:rsidRPr="00E116BC">
                <w:rPr>
                  <w:sz w:val="20"/>
                </w:rPr>
                <w:t>Carlos Gonzalez</w:t>
              </w:r>
            </w:smartTag>
          </w:p>
        </w:tc>
        <w:tc>
          <w:tcPr>
            <w:tcW w:w="198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</w:tr>
      <w:tr w:rsidR="00D4121D" w:rsidTr="00CF0C8F">
        <w:trPr>
          <w:trHeight w:val="432"/>
        </w:trPr>
        <w:tc>
          <w:tcPr>
            <w:tcW w:w="3690" w:type="dxa"/>
          </w:tcPr>
          <w:p w:rsidR="00D4121D" w:rsidRDefault="00D4121D" w:rsidP="00505EC0">
            <w:pPr>
              <w:rPr>
                <w:sz w:val="20"/>
              </w:rPr>
            </w:pPr>
            <w:r>
              <w:rPr>
                <w:sz w:val="20"/>
              </w:rPr>
              <w:t>Dir, SDMMC R&amp;D Manager</w:t>
            </w:r>
          </w:p>
        </w:tc>
        <w:tc>
          <w:tcPr>
            <w:tcW w:w="1800" w:type="dxa"/>
          </w:tcPr>
          <w:p w:rsidR="00D4121D" w:rsidRPr="00E116BC" w:rsidRDefault="00D4121D" w:rsidP="00505EC0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Reuven Elhamias</w:t>
              </w:r>
            </w:smartTag>
          </w:p>
        </w:tc>
        <w:tc>
          <w:tcPr>
            <w:tcW w:w="198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</w:tr>
      <w:tr w:rsidR="00D4121D" w:rsidTr="00CF0C8F">
        <w:trPr>
          <w:trHeight w:val="432"/>
        </w:trPr>
        <w:tc>
          <w:tcPr>
            <w:tcW w:w="3690" w:type="dxa"/>
          </w:tcPr>
          <w:p w:rsidR="00D4121D" w:rsidRDefault="00EE4C66" w:rsidP="00505EC0">
            <w:pPr>
              <w:rPr>
                <w:sz w:val="20"/>
              </w:rPr>
            </w:pPr>
            <w:r>
              <w:rPr>
                <w:sz w:val="20"/>
              </w:rPr>
              <w:t xml:space="preserve">Tech. Exec, </w:t>
            </w:r>
            <w:r w:rsidR="00D4121D">
              <w:rPr>
                <w:sz w:val="20"/>
              </w:rPr>
              <w:t>BE System</w:t>
            </w:r>
          </w:p>
        </w:tc>
        <w:tc>
          <w:tcPr>
            <w:tcW w:w="1800" w:type="dxa"/>
          </w:tcPr>
          <w:p w:rsidR="00D4121D" w:rsidRDefault="00D4121D" w:rsidP="00505EC0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Jian Chen</w:t>
              </w:r>
            </w:smartTag>
          </w:p>
        </w:tc>
        <w:tc>
          <w:tcPr>
            <w:tcW w:w="198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</w:tr>
      <w:tr w:rsidR="00D4121D" w:rsidTr="00CF0C8F">
        <w:trPr>
          <w:trHeight w:val="432"/>
        </w:trPr>
        <w:tc>
          <w:tcPr>
            <w:tcW w:w="3690" w:type="dxa"/>
          </w:tcPr>
          <w:p w:rsidR="00D4121D" w:rsidRPr="00C232C6" w:rsidRDefault="00D4121D" w:rsidP="00505EC0">
            <w:pPr>
              <w:autoSpaceDE w:val="0"/>
              <w:autoSpaceDN w:val="0"/>
              <w:adjustRightInd w:val="0"/>
              <w:rPr>
                <w:rFonts w:eastAsia="Times New Roman" w:cs="Courier New"/>
                <w:sz w:val="20"/>
              </w:rPr>
            </w:pPr>
            <w:r>
              <w:rPr>
                <w:sz w:val="20"/>
              </w:rPr>
              <w:t>S</w:t>
            </w:r>
            <w:r w:rsidRPr="00C232C6">
              <w:rPr>
                <w:sz w:val="20"/>
              </w:rPr>
              <w:t xml:space="preserve">VP, </w:t>
            </w:r>
            <w:r w:rsidRPr="00C232C6">
              <w:rPr>
                <w:rFonts w:eastAsia="Times New Roman" w:cs="Courier New"/>
                <w:sz w:val="20"/>
              </w:rPr>
              <w:t>Memory Technology &amp; Memory Product Development</w:t>
            </w:r>
          </w:p>
        </w:tc>
        <w:tc>
          <w:tcPr>
            <w:tcW w:w="1800" w:type="dxa"/>
          </w:tcPr>
          <w:p w:rsidR="00D4121D" w:rsidRDefault="00D4121D" w:rsidP="00505EC0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Khandker Quader</w:t>
              </w:r>
            </w:smartTag>
          </w:p>
        </w:tc>
        <w:tc>
          <w:tcPr>
            <w:tcW w:w="198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</w:tr>
      <w:tr w:rsidR="00D4121D" w:rsidTr="00CF0C8F">
        <w:trPr>
          <w:trHeight w:val="432"/>
        </w:trPr>
        <w:tc>
          <w:tcPr>
            <w:tcW w:w="3690" w:type="dxa"/>
          </w:tcPr>
          <w:p w:rsidR="00D4121D" w:rsidRDefault="009102A3" w:rsidP="009102A3">
            <w:pPr>
              <w:rPr>
                <w:sz w:val="20"/>
              </w:rPr>
            </w:pPr>
            <w:r>
              <w:rPr>
                <w:sz w:val="20"/>
              </w:rPr>
              <w:t xml:space="preserve">Sr. Dir, MS </w:t>
            </w:r>
            <w:r w:rsidR="00D4121D">
              <w:rPr>
                <w:sz w:val="20"/>
              </w:rPr>
              <w:t>PLM</w:t>
            </w:r>
          </w:p>
        </w:tc>
        <w:tc>
          <w:tcPr>
            <w:tcW w:w="1800" w:type="dxa"/>
          </w:tcPr>
          <w:p w:rsidR="00D4121D" w:rsidRDefault="00D4121D" w:rsidP="00505EC0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Mike McCarthy</w:t>
              </w:r>
            </w:smartTag>
          </w:p>
        </w:tc>
        <w:tc>
          <w:tcPr>
            <w:tcW w:w="198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</w:tr>
      <w:tr w:rsidR="00D4121D" w:rsidTr="00CF0C8F">
        <w:trPr>
          <w:trHeight w:val="432"/>
        </w:trPr>
        <w:tc>
          <w:tcPr>
            <w:tcW w:w="3690" w:type="dxa"/>
          </w:tcPr>
          <w:p w:rsidR="00D4121D" w:rsidRDefault="009102A3" w:rsidP="009102A3">
            <w:pPr>
              <w:rPr>
                <w:sz w:val="20"/>
              </w:rPr>
            </w:pPr>
            <w:r>
              <w:rPr>
                <w:sz w:val="20"/>
              </w:rPr>
              <w:t xml:space="preserve">Sr. Dir, SD/MMC </w:t>
            </w:r>
            <w:r w:rsidR="00D4121D">
              <w:rPr>
                <w:sz w:val="20"/>
              </w:rPr>
              <w:t>PLM</w:t>
            </w:r>
          </w:p>
        </w:tc>
        <w:tc>
          <w:tcPr>
            <w:tcW w:w="1800" w:type="dxa"/>
          </w:tcPr>
          <w:p w:rsidR="00D4121D" w:rsidRDefault="00D4121D" w:rsidP="00505EC0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Yosi Zatelman</w:t>
              </w:r>
            </w:smartTag>
          </w:p>
        </w:tc>
        <w:tc>
          <w:tcPr>
            <w:tcW w:w="198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</w:tr>
      <w:tr w:rsidR="00D4121D" w:rsidTr="00CF0C8F">
        <w:trPr>
          <w:trHeight w:val="432"/>
        </w:trPr>
        <w:tc>
          <w:tcPr>
            <w:tcW w:w="3690" w:type="dxa"/>
          </w:tcPr>
          <w:p w:rsidR="00D4121D" w:rsidRDefault="00D4121D" w:rsidP="00505EC0">
            <w:pPr>
              <w:rPr>
                <w:sz w:val="20"/>
              </w:rPr>
            </w:pPr>
            <w:r>
              <w:rPr>
                <w:sz w:val="20"/>
              </w:rPr>
              <w:t>SVP, Finance</w:t>
            </w:r>
          </w:p>
        </w:tc>
        <w:tc>
          <w:tcPr>
            <w:tcW w:w="1800" w:type="dxa"/>
          </w:tcPr>
          <w:p w:rsidR="00D4121D" w:rsidRDefault="00D4121D" w:rsidP="00505EC0">
            <w:pPr>
              <w:rPr>
                <w:sz w:val="20"/>
              </w:rPr>
            </w:pPr>
            <w:smartTag w:uri="urn:schemas-microsoft-com:office:smarttags" w:element="PersonName">
              <w:smartTag w:uri="urn:schemas-microsoft-com:office:smarttags" w:element="place">
                <w:r>
                  <w:rPr>
                    <w:sz w:val="20"/>
                  </w:rPr>
                  <w:t>Milo</w:t>
                </w:r>
              </w:smartTag>
              <w:r>
                <w:rPr>
                  <w:sz w:val="20"/>
                </w:rPr>
                <w:t xml:space="preserve"> Azarmsa</w:t>
              </w:r>
            </w:smartTag>
          </w:p>
        </w:tc>
        <w:tc>
          <w:tcPr>
            <w:tcW w:w="198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D4121D" w:rsidRDefault="00D4121D" w:rsidP="004C6E60">
            <w:pPr>
              <w:rPr>
                <w:sz w:val="20"/>
              </w:rPr>
            </w:pPr>
          </w:p>
        </w:tc>
      </w:tr>
      <w:tr w:rsidR="006C58D0" w:rsidTr="00CF0C8F">
        <w:trPr>
          <w:trHeight w:val="432"/>
        </w:trPr>
        <w:tc>
          <w:tcPr>
            <w:tcW w:w="3690" w:type="dxa"/>
          </w:tcPr>
          <w:p w:rsidR="006C58D0" w:rsidRDefault="006C58D0" w:rsidP="004C6E60">
            <w:pPr>
              <w:rPr>
                <w:sz w:val="20"/>
              </w:rPr>
            </w:pPr>
            <w:r>
              <w:rPr>
                <w:sz w:val="20"/>
              </w:rPr>
              <w:t>PM,  CBU</w:t>
            </w:r>
          </w:p>
        </w:tc>
        <w:tc>
          <w:tcPr>
            <w:tcW w:w="1800" w:type="dxa"/>
          </w:tcPr>
          <w:p w:rsidR="006C58D0" w:rsidRDefault="006C58D0" w:rsidP="004C6E60">
            <w:pPr>
              <w:rPr>
                <w:rFonts w:cs="Courier New"/>
                <w:sz w:val="20"/>
                <w:lang w:eastAsia="ja-JP"/>
              </w:rPr>
            </w:pPr>
            <w:r w:rsidRPr="000A0836">
              <w:rPr>
                <w:rFonts w:cs="Courier New"/>
                <w:sz w:val="20"/>
                <w:lang w:eastAsia="ja-JP"/>
              </w:rPr>
              <w:t xml:space="preserve">Mike </w:t>
            </w:r>
            <w:r w:rsidR="00884D89" w:rsidRPr="000A0836">
              <w:rPr>
                <w:rFonts w:cs="Courier New"/>
                <w:sz w:val="20"/>
                <w:lang w:eastAsia="ja-JP"/>
              </w:rPr>
              <w:t>Morganstern</w:t>
            </w:r>
          </w:p>
        </w:tc>
        <w:tc>
          <w:tcPr>
            <w:tcW w:w="1980" w:type="dxa"/>
            <w:vAlign w:val="center"/>
          </w:tcPr>
          <w:p w:rsidR="006C58D0" w:rsidRDefault="006C58D0" w:rsidP="004C6E60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6C58D0" w:rsidRDefault="006C58D0" w:rsidP="004C6E60">
            <w:pPr>
              <w:rPr>
                <w:sz w:val="20"/>
              </w:rPr>
            </w:pPr>
          </w:p>
        </w:tc>
      </w:tr>
      <w:tr w:rsidR="006C58D0" w:rsidTr="00CF0C8F">
        <w:trPr>
          <w:trHeight w:val="432"/>
        </w:trPr>
        <w:tc>
          <w:tcPr>
            <w:tcW w:w="3690" w:type="dxa"/>
          </w:tcPr>
          <w:p w:rsidR="006C58D0" w:rsidRDefault="006C58D0" w:rsidP="004C6E60">
            <w:pPr>
              <w:rPr>
                <w:sz w:val="20"/>
              </w:rPr>
            </w:pPr>
            <w:r>
              <w:rPr>
                <w:sz w:val="20"/>
              </w:rPr>
              <w:t xml:space="preserve">PM,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0"/>
                  </w:rPr>
                  <w:t>Mobile</w:t>
                </w:r>
              </w:smartTag>
            </w:smartTag>
            <w:r>
              <w:rPr>
                <w:sz w:val="20"/>
              </w:rPr>
              <w:t>, Cards</w:t>
            </w:r>
          </w:p>
        </w:tc>
        <w:tc>
          <w:tcPr>
            <w:tcW w:w="1800" w:type="dxa"/>
          </w:tcPr>
          <w:p w:rsidR="006C58D0" w:rsidRDefault="006C58D0" w:rsidP="004C6E60">
            <w:pPr>
              <w:rPr>
                <w:rFonts w:cs="Courier New"/>
                <w:sz w:val="20"/>
                <w:lang w:eastAsia="ja-JP"/>
              </w:rPr>
            </w:pPr>
            <w:r w:rsidRPr="000A0836">
              <w:rPr>
                <w:rFonts w:cs="Courier New"/>
                <w:sz w:val="20"/>
                <w:lang w:eastAsia="ja-JP"/>
              </w:rPr>
              <w:t>Mike James</w:t>
            </w:r>
          </w:p>
        </w:tc>
        <w:tc>
          <w:tcPr>
            <w:tcW w:w="1980" w:type="dxa"/>
            <w:vAlign w:val="center"/>
          </w:tcPr>
          <w:p w:rsidR="006C58D0" w:rsidRDefault="006C58D0" w:rsidP="004C6E60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6C58D0" w:rsidRDefault="006C58D0" w:rsidP="004C6E60">
            <w:pPr>
              <w:rPr>
                <w:sz w:val="20"/>
              </w:rPr>
            </w:pPr>
          </w:p>
        </w:tc>
      </w:tr>
      <w:tr w:rsidR="006C58D0" w:rsidTr="00CF0C8F">
        <w:trPr>
          <w:trHeight w:val="432"/>
        </w:trPr>
        <w:tc>
          <w:tcPr>
            <w:tcW w:w="3690" w:type="dxa"/>
          </w:tcPr>
          <w:p w:rsidR="006C58D0" w:rsidRDefault="00C2099F" w:rsidP="00C2099F">
            <w:pPr>
              <w:rPr>
                <w:sz w:val="20"/>
              </w:rPr>
            </w:pPr>
            <w:r>
              <w:rPr>
                <w:sz w:val="20"/>
              </w:rPr>
              <w:t>Sr. Dir,</w:t>
            </w:r>
            <w:r w:rsidR="00D4121D">
              <w:rPr>
                <w:sz w:val="20"/>
              </w:rPr>
              <w:t xml:space="preserve"> MNO</w:t>
            </w:r>
            <w:r>
              <w:rPr>
                <w:sz w:val="20"/>
              </w:rPr>
              <w:t xml:space="preserve"> R&amp;D</w:t>
            </w:r>
          </w:p>
        </w:tc>
        <w:tc>
          <w:tcPr>
            <w:tcW w:w="1800" w:type="dxa"/>
          </w:tcPr>
          <w:p w:rsidR="006C58D0" w:rsidRDefault="00C2099F" w:rsidP="004C6E60">
            <w:pPr>
              <w:rPr>
                <w:rFonts w:cs="Courier New"/>
                <w:sz w:val="20"/>
                <w:lang w:eastAsia="ja-JP"/>
              </w:rPr>
            </w:pPr>
            <w:r>
              <w:rPr>
                <w:rFonts w:cs="Courier New"/>
                <w:sz w:val="20"/>
                <w:lang w:eastAsia="ja-JP"/>
              </w:rPr>
              <w:t>Jason Lin</w:t>
            </w:r>
          </w:p>
        </w:tc>
        <w:tc>
          <w:tcPr>
            <w:tcW w:w="1980" w:type="dxa"/>
            <w:vAlign w:val="center"/>
          </w:tcPr>
          <w:p w:rsidR="006C58D0" w:rsidRDefault="006C58D0" w:rsidP="004C6E60">
            <w:pPr>
              <w:rPr>
                <w:sz w:val="20"/>
              </w:rPr>
            </w:pPr>
          </w:p>
        </w:tc>
        <w:tc>
          <w:tcPr>
            <w:tcW w:w="1350" w:type="dxa"/>
            <w:vAlign w:val="center"/>
          </w:tcPr>
          <w:p w:rsidR="006C58D0" w:rsidRDefault="006C58D0" w:rsidP="004C6E60">
            <w:pPr>
              <w:rPr>
                <w:sz w:val="20"/>
              </w:rPr>
            </w:pPr>
          </w:p>
        </w:tc>
      </w:tr>
    </w:tbl>
    <w:p w:rsidR="007C1484" w:rsidRDefault="007C1484" w:rsidP="00870F16"/>
    <w:p w:rsidR="00870F16" w:rsidRDefault="007C1484" w:rsidP="00870F16">
      <w:r>
        <w:br w:type="page"/>
      </w:r>
    </w:p>
    <w:tbl>
      <w:tblPr>
        <w:tblW w:w="8730" w:type="dxa"/>
        <w:tblInd w:w="-16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1170"/>
        <w:gridCol w:w="1620"/>
        <w:gridCol w:w="3960"/>
        <w:gridCol w:w="1980"/>
      </w:tblGrid>
      <w:tr w:rsidR="00870F16" w:rsidTr="00A04E7C">
        <w:trPr>
          <w:cantSplit/>
        </w:trPr>
        <w:tc>
          <w:tcPr>
            <w:tcW w:w="8730" w:type="dxa"/>
            <w:gridSpan w:val="4"/>
            <w:shd w:val="clear" w:color="auto" w:fill="C0C0C0"/>
          </w:tcPr>
          <w:p w:rsidR="00870F16" w:rsidRPr="00554E31" w:rsidRDefault="00870F16" w:rsidP="00554E31">
            <w:pPr>
              <w:pStyle w:val="ChapterHeading"/>
              <w:jc w:val="center"/>
              <w:rPr>
                <w:rFonts w:ascii="Garamond" w:hAnsi="Garamond"/>
                <w:sz w:val="24"/>
                <w:szCs w:val="24"/>
              </w:rPr>
            </w:pPr>
            <w:r w:rsidRPr="00554E31">
              <w:rPr>
                <w:rFonts w:ascii="Garamond" w:hAnsi="Garamond"/>
                <w:sz w:val="24"/>
                <w:szCs w:val="24"/>
              </w:rPr>
              <w:lastRenderedPageBreak/>
              <w:br w:type="page"/>
            </w:r>
            <w:r w:rsidR="00554E31" w:rsidRPr="00554E31">
              <w:rPr>
                <w:rFonts w:ascii="Garamond" w:hAnsi="Garamond"/>
                <w:sz w:val="24"/>
                <w:szCs w:val="24"/>
              </w:rPr>
              <w:t>Revision History</w:t>
            </w:r>
          </w:p>
        </w:tc>
      </w:tr>
      <w:tr w:rsidR="00870F16" w:rsidTr="00FF23D6">
        <w:tc>
          <w:tcPr>
            <w:tcW w:w="1170" w:type="dxa"/>
          </w:tcPr>
          <w:p w:rsidR="00870F16" w:rsidRDefault="00851B93" w:rsidP="00870F16">
            <w:pPr>
              <w:pStyle w:val="BodyText"/>
              <w:rPr>
                <w:b/>
                <w:sz w:val="24"/>
              </w:rPr>
            </w:pPr>
            <w:r>
              <w:rPr>
                <w:b/>
                <w:sz w:val="24"/>
              </w:rPr>
              <w:t>Revision</w:t>
            </w:r>
          </w:p>
        </w:tc>
        <w:tc>
          <w:tcPr>
            <w:tcW w:w="1620" w:type="dxa"/>
          </w:tcPr>
          <w:p w:rsidR="00870F16" w:rsidRDefault="00870F16" w:rsidP="00870F16">
            <w:pPr>
              <w:pStyle w:val="BodyText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3960" w:type="dxa"/>
          </w:tcPr>
          <w:p w:rsidR="00870F16" w:rsidRDefault="00141102" w:rsidP="00870F16">
            <w:pPr>
              <w:pStyle w:val="BodyText"/>
              <w:rPr>
                <w:b/>
                <w:sz w:val="24"/>
              </w:rPr>
            </w:pPr>
            <w:r>
              <w:rPr>
                <w:b/>
                <w:sz w:val="24"/>
              </w:rPr>
              <w:t>Revision d</w:t>
            </w:r>
            <w:r w:rsidR="00705A1C">
              <w:rPr>
                <w:b/>
                <w:sz w:val="24"/>
              </w:rPr>
              <w:t>escription</w:t>
            </w:r>
          </w:p>
        </w:tc>
        <w:tc>
          <w:tcPr>
            <w:tcW w:w="1980" w:type="dxa"/>
          </w:tcPr>
          <w:p w:rsidR="00870F16" w:rsidRDefault="00870F16" w:rsidP="00870F16">
            <w:pPr>
              <w:pStyle w:val="BodyTex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870F16" w:rsidTr="00FF23D6">
        <w:tc>
          <w:tcPr>
            <w:tcW w:w="1170" w:type="dxa"/>
          </w:tcPr>
          <w:p w:rsidR="00870F16" w:rsidRDefault="00870F16" w:rsidP="009C5383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0.1</w:t>
            </w:r>
          </w:p>
        </w:tc>
        <w:tc>
          <w:tcPr>
            <w:tcW w:w="1620" w:type="dxa"/>
          </w:tcPr>
          <w:p w:rsidR="00870F16" w:rsidRDefault="00C34446" w:rsidP="00F92766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Nadav Grosz</w:t>
            </w:r>
          </w:p>
          <w:p w:rsidR="00870F16" w:rsidRDefault="00870F16" w:rsidP="00870F16">
            <w:pPr>
              <w:pStyle w:val="BodyText"/>
              <w:jc w:val="left"/>
              <w:rPr>
                <w:color w:val="808080"/>
                <w:sz w:val="24"/>
              </w:rPr>
            </w:pPr>
          </w:p>
        </w:tc>
        <w:tc>
          <w:tcPr>
            <w:tcW w:w="3960" w:type="dxa"/>
          </w:tcPr>
          <w:p w:rsidR="00870F16" w:rsidRDefault="005A6254" w:rsidP="00870F16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Initial draft</w:t>
            </w:r>
          </w:p>
        </w:tc>
        <w:tc>
          <w:tcPr>
            <w:tcW w:w="1980" w:type="dxa"/>
          </w:tcPr>
          <w:p w:rsidR="00870F16" w:rsidRDefault="00A539B1" w:rsidP="005A6254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3/23/2010</w:t>
            </w:r>
          </w:p>
        </w:tc>
      </w:tr>
      <w:tr w:rsidR="00673D46" w:rsidTr="00FF23D6">
        <w:trPr>
          <w:trHeight w:val="1074"/>
        </w:trPr>
        <w:tc>
          <w:tcPr>
            <w:tcW w:w="1170" w:type="dxa"/>
          </w:tcPr>
          <w:p w:rsidR="00673D46" w:rsidRDefault="004601B0" w:rsidP="00E731E0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0.2</w:t>
            </w:r>
          </w:p>
        </w:tc>
        <w:tc>
          <w:tcPr>
            <w:tcW w:w="1620" w:type="dxa"/>
          </w:tcPr>
          <w:p w:rsidR="00673D46" w:rsidRDefault="004601B0" w:rsidP="00F92766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Nadav Grosz</w:t>
            </w:r>
          </w:p>
        </w:tc>
        <w:tc>
          <w:tcPr>
            <w:tcW w:w="3960" w:type="dxa"/>
          </w:tcPr>
          <w:p w:rsidR="00C53CC0" w:rsidRDefault="00186B11" w:rsidP="008D0B1C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Added iNAND Extreme, Updated specs revisions, Updated performance, Added WP &amp; Vdet requirement, Updated AFM, Updated operating power, Updated schedules.</w:t>
            </w:r>
          </w:p>
        </w:tc>
        <w:tc>
          <w:tcPr>
            <w:tcW w:w="1980" w:type="dxa"/>
          </w:tcPr>
          <w:p w:rsidR="00673D46" w:rsidRDefault="00186B11" w:rsidP="009D258A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5/26/2010</w:t>
            </w:r>
          </w:p>
        </w:tc>
      </w:tr>
      <w:tr w:rsidR="006633C2" w:rsidTr="002A63BF">
        <w:trPr>
          <w:trHeight w:val="525"/>
        </w:trPr>
        <w:tc>
          <w:tcPr>
            <w:tcW w:w="1170" w:type="dxa"/>
          </w:tcPr>
          <w:p w:rsidR="006633C2" w:rsidRDefault="006633C2" w:rsidP="00E731E0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0.3</w:t>
            </w:r>
          </w:p>
        </w:tc>
        <w:tc>
          <w:tcPr>
            <w:tcW w:w="1620" w:type="dxa"/>
          </w:tcPr>
          <w:p w:rsidR="006633C2" w:rsidRDefault="006633C2" w:rsidP="00F92766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Nadav Grosz</w:t>
            </w:r>
          </w:p>
        </w:tc>
        <w:tc>
          <w:tcPr>
            <w:tcW w:w="3960" w:type="dxa"/>
          </w:tcPr>
          <w:p w:rsidR="006633C2" w:rsidRDefault="00353957" w:rsidP="00A20CBA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 xml:space="preserve">Removed </w:t>
            </w:r>
            <w:r w:rsidR="002A63BF">
              <w:rPr>
                <w:color w:val="808080"/>
                <w:sz w:val="24"/>
              </w:rPr>
              <w:t>iNAND Ultra</w:t>
            </w:r>
            <w:r>
              <w:rPr>
                <w:color w:val="808080"/>
                <w:sz w:val="24"/>
              </w:rPr>
              <w:t xml:space="preserve"> support</w:t>
            </w:r>
          </w:p>
        </w:tc>
        <w:tc>
          <w:tcPr>
            <w:tcW w:w="1980" w:type="dxa"/>
          </w:tcPr>
          <w:p w:rsidR="006633C2" w:rsidRDefault="007C356D" w:rsidP="009D258A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6/17/2010</w:t>
            </w:r>
          </w:p>
        </w:tc>
      </w:tr>
      <w:tr w:rsidR="008F3B3A" w:rsidTr="002A63BF">
        <w:trPr>
          <w:trHeight w:val="525"/>
        </w:trPr>
        <w:tc>
          <w:tcPr>
            <w:tcW w:w="1170" w:type="dxa"/>
          </w:tcPr>
          <w:p w:rsidR="008F3B3A" w:rsidRDefault="008F3B3A" w:rsidP="00E731E0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0.4</w:t>
            </w:r>
          </w:p>
        </w:tc>
        <w:tc>
          <w:tcPr>
            <w:tcW w:w="1620" w:type="dxa"/>
          </w:tcPr>
          <w:p w:rsidR="008F3B3A" w:rsidRDefault="008F3B3A" w:rsidP="00F92766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Nadav Grosz</w:t>
            </w:r>
          </w:p>
        </w:tc>
        <w:tc>
          <w:tcPr>
            <w:tcW w:w="3960" w:type="dxa"/>
          </w:tcPr>
          <w:p w:rsidR="008F3B3A" w:rsidRDefault="008F3B3A" w:rsidP="00A20CBA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 xml:space="preserve">Added back </w:t>
            </w:r>
            <w:r w:rsidR="002A63BF">
              <w:rPr>
                <w:color w:val="808080"/>
                <w:sz w:val="24"/>
              </w:rPr>
              <w:t>iNAND Ultra</w:t>
            </w:r>
            <w:r>
              <w:rPr>
                <w:color w:val="808080"/>
                <w:sz w:val="24"/>
              </w:rPr>
              <w:t xml:space="preserve"> support</w:t>
            </w:r>
          </w:p>
        </w:tc>
        <w:tc>
          <w:tcPr>
            <w:tcW w:w="1980" w:type="dxa"/>
          </w:tcPr>
          <w:p w:rsidR="008F3B3A" w:rsidRDefault="008F3B3A" w:rsidP="009D258A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6/21/2010</w:t>
            </w:r>
          </w:p>
        </w:tc>
      </w:tr>
      <w:tr w:rsidR="002A63BF" w:rsidTr="00FF23D6">
        <w:trPr>
          <w:trHeight w:val="1074"/>
        </w:trPr>
        <w:tc>
          <w:tcPr>
            <w:tcW w:w="1170" w:type="dxa"/>
          </w:tcPr>
          <w:p w:rsidR="002A63BF" w:rsidRDefault="002A63BF" w:rsidP="00E731E0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0.5</w:t>
            </w:r>
          </w:p>
        </w:tc>
        <w:tc>
          <w:tcPr>
            <w:tcW w:w="1620" w:type="dxa"/>
          </w:tcPr>
          <w:p w:rsidR="002A63BF" w:rsidRDefault="002A63BF" w:rsidP="001D0C2E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Nadav Grosz</w:t>
            </w:r>
          </w:p>
        </w:tc>
        <w:tc>
          <w:tcPr>
            <w:tcW w:w="3960" w:type="dxa"/>
          </w:tcPr>
          <w:p w:rsidR="002A63BF" w:rsidRDefault="002A63BF" w:rsidP="00A20CBA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Updated crypto performance</w:t>
            </w:r>
            <w:r w:rsidR="0091397F">
              <w:rPr>
                <w:color w:val="808080"/>
                <w:sz w:val="24"/>
              </w:rPr>
              <w:t>. Updated non captive NAND.</w:t>
            </w:r>
            <w:r w:rsidR="00832A8B">
              <w:rPr>
                <w:color w:val="808080"/>
                <w:sz w:val="24"/>
              </w:rPr>
              <w:t xml:space="preserve"> Removed MS support</w:t>
            </w:r>
          </w:p>
        </w:tc>
        <w:tc>
          <w:tcPr>
            <w:tcW w:w="1980" w:type="dxa"/>
          </w:tcPr>
          <w:p w:rsidR="002A63BF" w:rsidRDefault="000D095C" w:rsidP="009D258A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7/20/2010</w:t>
            </w:r>
          </w:p>
        </w:tc>
      </w:tr>
      <w:tr w:rsidR="00C2099F" w:rsidTr="00FF23D6">
        <w:trPr>
          <w:trHeight w:val="1074"/>
        </w:trPr>
        <w:tc>
          <w:tcPr>
            <w:tcW w:w="1170" w:type="dxa"/>
          </w:tcPr>
          <w:p w:rsidR="00C2099F" w:rsidRDefault="00C2099F" w:rsidP="00E731E0">
            <w:pPr>
              <w:pStyle w:val="BodyText"/>
              <w:jc w:val="left"/>
              <w:rPr>
                <w:color w:val="808080"/>
                <w:sz w:val="24"/>
              </w:rPr>
            </w:pPr>
            <w:ins w:id="0" w:author="SanDisk User" w:date="2010-07-26T10:52:00Z">
              <w:r>
                <w:rPr>
                  <w:color w:val="808080"/>
                  <w:sz w:val="24"/>
                </w:rPr>
                <w:t>0.6</w:t>
              </w:r>
            </w:ins>
          </w:p>
        </w:tc>
        <w:tc>
          <w:tcPr>
            <w:tcW w:w="1620" w:type="dxa"/>
          </w:tcPr>
          <w:p w:rsidR="00C2099F" w:rsidRDefault="00C2099F" w:rsidP="001D0C2E">
            <w:pPr>
              <w:pStyle w:val="BodyText"/>
              <w:jc w:val="left"/>
              <w:rPr>
                <w:color w:val="808080"/>
                <w:sz w:val="24"/>
              </w:rPr>
            </w:pPr>
            <w:ins w:id="1" w:author="SanDisk User" w:date="2010-07-26T10:52:00Z">
              <w:r>
                <w:rPr>
                  <w:color w:val="808080"/>
                  <w:sz w:val="24"/>
                </w:rPr>
                <w:t>Nadav Grosz</w:t>
              </w:r>
            </w:ins>
          </w:p>
        </w:tc>
        <w:tc>
          <w:tcPr>
            <w:tcW w:w="3960" w:type="dxa"/>
          </w:tcPr>
          <w:p w:rsidR="00C2099F" w:rsidRDefault="00C72B41" w:rsidP="00A20CBA">
            <w:pPr>
              <w:pStyle w:val="BodyText"/>
              <w:jc w:val="left"/>
              <w:rPr>
                <w:color w:val="808080"/>
                <w:sz w:val="24"/>
              </w:rPr>
            </w:pPr>
            <w:ins w:id="2" w:author="SanDisk User" w:date="2010-07-26T10:52:00Z">
              <w:r>
                <w:rPr>
                  <w:color w:val="808080"/>
                  <w:sz w:val="24"/>
                </w:rPr>
                <w:t>Removed support for non-captive NAND.</w:t>
              </w:r>
            </w:ins>
            <w:ins w:id="3" w:author="SanDisk User" w:date="2010-07-26T10:53:00Z">
              <w:r w:rsidR="009048EC">
                <w:rPr>
                  <w:color w:val="808080"/>
                  <w:sz w:val="24"/>
                </w:rPr>
                <w:t xml:space="preserve"> Removed test pads.</w:t>
              </w:r>
            </w:ins>
            <w:ins w:id="4" w:author="SanDisk User" w:date="2010-07-26T11:23:00Z">
              <w:r w:rsidR="00A7252C">
                <w:rPr>
                  <w:color w:val="808080"/>
                  <w:sz w:val="24"/>
                </w:rPr>
                <w:t xml:space="preserve"> Updated iNAND+ performance.</w:t>
              </w:r>
            </w:ins>
          </w:p>
        </w:tc>
        <w:tc>
          <w:tcPr>
            <w:tcW w:w="1980" w:type="dxa"/>
          </w:tcPr>
          <w:p w:rsidR="00C2099F" w:rsidRDefault="003E2295" w:rsidP="009D258A">
            <w:pPr>
              <w:pStyle w:val="BodyText"/>
              <w:jc w:val="left"/>
              <w:rPr>
                <w:color w:val="808080"/>
                <w:sz w:val="24"/>
              </w:rPr>
            </w:pPr>
            <w:ins w:id="5" w:author="SanDisk User" w:date="2010-07-29T08:59:00Z">
              <w:r>
                <w:rPr>
                  <w:color w:val="808080"/>
                  <w:sz w:val="24"/>
                </w:rPr>
                <w:t>7/29/2010</w:t>
              </w:r>
            </w:ins>
          </w:p>
        </w:tc>
      </w:tr>
    </w:tbl>
    <w:p w:rsidR="00870F16" w:rsidRDefault="00870F16" w:rsidP="00554E31">
      <w:pPr>
        <w:rPr>
          <w:rFonts w:ascii="Arial Black" w:hAnsi="Arial Black"/>
          <w:b/>
          <w:sz w:val="20"/>
        </w:rPr>
      </w:pPr>
    </w:p>
    <w:p w:rsidR="00870F16" w:rsidRDefault="00870F16" w:rsidP="00554E31"/>
    <w:p w:rsidR="00554E31" w:rsidRDefault="00554E31" w:rsidP="00554E31"/>
    <w:tbl>
      <w:tblPr>
        <w:tblW w:w="8730" w:type="dxa"/>
        <w:tblInd w:w="-16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2610"/>
        <w:gridCol w:w="1980"/>
        <w:gridCol w:w="2340"/>
        <w:gridCol w:w="1800"/>
      </w:tblGrid>
      <w:tr w:rsidR="00E45395" w:rsidTr="001B7C04">
        <w:trPr>
          <w:cantSplit/>
        </w:trPr>
        <w:tc>
          <w:tcPr>
            <w:tcW w:w="8730" w:type="dxa"/>
            <w:gridSpan w:val="4"/>
            <w:shd w:val="clear" w:color="auto" w:fill="C0C0C0"/>
          </w:tcPr>
          <w:p w:rsidR="00E45395" w:rsidRPr="00554E31" w:rsidRDefault="00E45395" w:rsidP="001B7C04">
            <w:pPr>
              <w:pStyle w:val="ChapterHeading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Reference Documents</w:t>
            </w:r>
          </w:p>
        </w:tc>
      </w:tr>
      <w:tr w:rsidR="00E45395" w:rsidTr="001B7C04">
        <w:tc>
          <w:tcPr>
            <w:tcW w:w="2610" w:type="dxa"/>
          </w:tcPr>
          <w:p w:rsidR="00E45395" w:rsidRDefault="00E45395" w:rsidP="001B7C04">
            <w:pPr>
              <w:pStyle w:val="BodyTex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980" w:type="dxa"/>
          </w:tcPr>
          <w:p w:rsidR="00E45395" w:rsidRDefault="00E45395" w:rsidP="001B7C04">
            <w:pPr>
              <w:pStyle w:val="BodyText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2340" w:type="dxa"/>
          </w:tcPr>
          <w:p w:rsidR="00E45395" w:rsidRDefault="00E45395" w:rsidP="001B7C04">
            <w:pPr>
              <w:pStyle w:val="BodyText"/>
              <w:rPr>
                <w:b/>
                <w:sz w:val="24"/>
              </w:rPr>
            </w:pPr>
            <w:r>
              <w:rPr>
                <w:b/>
                <w:sz w:val="24"/>
              </w:rPr>
              <w:t>Revision</w:t>
            </w:r>
          </w:p>
        </w:tc>
        <w:tc>
          <w:tcPr>
            <w:tcW w:w="1800" w:type="dxa"/>
          </w:tcPr>
          <w:p w:rsidR="00E45395" w:rsidRDefault="00E45395" w:rsidP="001B7C04">
            <w:pPr>
              <w:pStyle w:val="BodyTex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D504A4" w:rsidTr="001B7C04">
        <w:tc>
          <w:tcPr>
            <w:tcW w:w="2610" w:type="dxa"/>
          </w:tcPr>
          <w:p w:rsidR="00D504A4" w:rsidRDefault="00D504A4" w:rsidP="00D504A4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SDMMC PL Performance and Speed Class measurements</w:t>
            </w:r>
          </w:p>
        </w:tc>
        <w:tc>
          <w:tcPr>
            <w:tcW w:w="1980" w:type="dxa"/>
          </w:tcPr>
          <w:p w:rsidR="00D504A4" w:rsidRDefault="00D504A4" w:rsidP="00D504A4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David K.</w:t>
            </w:r>
          </w:p>
        </w:tc>
        <w:tc>
          <w:tcPr>
            <w:tcW w:w="2340" w:type="dxa"/>
          </w:tcPr>
          <w:p w:rsidR="00D504A4" w:rsidRDefault="00DA547F" w:rsidP="00D504A4">
            <w:pPr>
              <w:pStyle w:val="BodyText"/>
              <w:jc w:val="left"/>
              <w:rPr>
                <w:color w:val="808080"/>
                <w:sz w:val="24"/>
              </w:rPr>
            </w:pPr>
            <w:hyperlink r:id="rId13" w:history="1">
              <w:r w:rsidR="00D504A4">
                <w:rPr>
                  <w:rStyle w:val="Hyperlink"/>
                </w:rPr>
                <w:t>http://sprocketil.sandisk.com/Tefen/PLM/SD_PL/Document%20Library/SD%20MMC%20Product%20Line%20Performance%20and%20Speed%20Class%20measurements%20Requirements.doc</w:t>
              </w:r>
            </w:hyperlink>
          </w:p>
        </w:tc>
        <w:tc>
          <w:tcPr>
            <w:tcW w:w="1800" w:type="dxa"/>
          </w:tcPr>
          <w:p w:rsidR="00D504A4" w:rsidRDefault="00D504A4" w:rsidP="001B7C04">
            <w:pPr>
              <w:pStyle w:val="BodyText"/>
              <w:jc w:val="left"/>
              <w:rPr>
                <w:color w:val="808080"/>
                <w:sz w:val="24"/>
              </w:rPr>
            </w:pPr>
          </w:p>
        </w:tc>
      </w:tr>
      <w:tr w:rsidR="00E45395" w:rsidTr="0076516C">
        <w:trPr>
          <w:trHeight w:val="273"/>
        </w:trPr>
        <w:tc>
          <w:tcPr>
            <w:tcW w:w="2610" w:type="dxa"/>
          </w:tcPr>
          <w:p w:rsidR="00E45395" w:rsidRDefault="00E45395" w:rsidP="001B7C04">
            <w:pPr>
              <w:pStyle w:val="BodyText"/>
              <w:jc w:val="left"/>
              <w:rPr>
                <w:color w:val="808080"/>
                <w:sz w:val="24"/>
              </w:rPr>
            </w:pPr>
          </w:p>
        </w:tc>
        <w:tc>
          <w:tcPr>
            <w:tcW w:w="1980" w:type="dxa"/>
          </w:tcPr>
          <w:p w:rsidR="00E45395" w:rsidRDefault="00E45395" w:rsidP="001B7C04">
            <w:pPr>
              <w:pStyle w:val="BodyText"/>
              <w:jc w:val="left"/>
              <w:rPr>
                <w:color w:val="808080"/>
                <w:sz w:val="24"/>
              </w:rPr>
            </w:pPr>
          </w:p>
        </w:tc>
        <w:tc>
          <w:tcPr>
            <w:tcW w:w="2340" w:type="dxa"/>
          </w:tcPr>
          <w:p w:rsidR="00E45395" w:rsidRDefault="00E45395" w:rsidP="001B7C04">
            <w:pPr>
              <w:pStyle w:val="BodyText"/>
              <w:jc w:val="left"/>
              <w:rPr>
                <w:color w:val="808080"/>
                <w:sz w:val="24"/>
              </w:rPr>
            </w:pPr>
          </w:p>
        </w:tc>
        <w:tc>
          <w:tcPr>
            <w:tcW w:w="1800" w:type="dxa"/>
          </w:tcPr>
          <w:p w:rsidR="00E45395" w:rsidRDefault="00E45395" w:rsidP="001B7C04">
            <w:pPr>
              <w:pStyle w:val="BodyText"/>
              <w:jc w:val="left"/>
              <w:rPr>
                <w:color w:val="808080"/>
                <w:sz w:val="24"/>
              </w:rPr>
            </w:pPr>
          </w:p>
        </w:tc>
      </w:tr>
      <w:tr w:rsidR="00E45395" w:rsidTr="0076516C">
        <w:trPr>
          <w:trHeight w:val="246"/>
        </w:trPr>
        <w:tc>
          <w:tcPr>
            <w:tcW w:w="2610" w:type="dxa"/>
          </w:tcPr>
          <w:p w:rsidR="00E45395" w:rsidRDefault="00E45395" w:rsidP="001B7C04">
            <w:pPr>
              <w:pStyle w:val="BodyText"/>
              <w:jc w:val="left"/>
              <w:rPr>
                <w:color w:val="808080"/>
                <w:sz w:val="24"/>
              </w:rPr>
            </w:pPr>
          </w:p>
        </w:tc>
        <w:tc>
          <w:tcPr>
            <w:tcW w:w="1980" w:type="dxa"/>
          </w:tcPr>
          <w:p w:rsidR="00E45395" w:rsidRDefault="00E45395" w:rsidP="001B7C04">
            <w:pPr>
              <w:pStyle w:val="BodyText"/>
              <w:jc w:val="left"/>
              <w:rPr>
                <w:color w:val="808080"/>
                <w:sz w:val="24"/>
              </w:rPr>
            </w:pPr>
          </w:p>
        </w:tc>
        <w:tc>
          <w:tcPr>
            <w:tcW w:w="2340" w:type="dxa"/>
          </w:tcPr>
          <w:p w:rsidR="00E45395" w:rsidRDefault="00E45395" w:rsidP="001B7C04">
            <w:pPr>
              <w:pStyle w:val="BodyText"/>
              <w:ind w:left="-108"/>
              <w:jc w:val="left"/>
              <w:rPr>
                <w:color w:val="808080"/>
                <w:sz w:val="24"/>
              </w:rPr>
            </w:pPr>
          </w:p>
        </w:tc>
        <w:tc>
          <w:tcPr>
            <w:tcW w:w="1800" w:type="dxa"/>
          </w:tcPr>
          <w:p w:rsidR="00E45395" w:rsidRDefault="00E45395" w:rsidP="001B7C04">
            <w:pPr>
              <w:pStyle w:val="BodyText"/>
              <w:jc w:val="left"/>
              <w:rPr>
                <w:color w:val="808080"/>
                <w:sz w:val="24"/>
              </w:rPr>
            </w:pPr>
          </w:p>
        </w:tc>
      </w:tr>
    </w:tbl>
    <w:p w:rsidR="00386D56" w:rsidRDefault="007C1484" w:rsidP="00386D56">
      <w:pPr>
        <w:pStyle w:val="ChapterHeading"/>
      </w:pPr>
      <w:r>
        <w:rPr>
          <w:b w:val="0"/>
          <w:sz w:val="32"/>
          <w:szCs w:val="32"/>
        </w:rPr>
        <w:br w:type="page"/>
      </w:r>
      <w:r w:rsidR="00386D56">
        <w:lastRenderedPageBreak/>
        <w:t>Table of Contents</w:t>
      </w:r>
    </w:p>
    <w:p w:rsidR="00580C4B" w:rsidRDefault="00DA547F">
      <w:pPr>
        <w:pStyle w:val="TOC1"/>
        <w:tabs>
          <w:tab w:val="left" w:pos="480"/>
          <w:tab w:val="right" w:leader="dot" w:pos="8630"/>
        </w:tabs>
        <w:rPr>
          <w:rFonts w:ascii="Calibri" w:eastAsia="Times New Roman" w:hAnsi="Calibri" w:cs="Arial"/>
          <w:b w:val="0"/>
          <w:bCs w:val="0"/>
          <w:caps w:val="0"/>
          <w:noProof/>
          <w:sz w:val="22"/>
          <w:szCs w:val="22"/>
          <w:lang w:bidi="he-IL"/>
        </w:rPr>
      </w:pPr>
      <w:r w:rsidRPr="00DA547F">
        <w:rPr>
          <w:b w:val="0"/>
          <w:bCs w:val="0"/>
          <w:caps w:val="0"/>
        </w:rPr>
        <w:fldChar w:fldCharType="begin"/>
      </w:r>
      <w:r w:rsidR="00386D56">
        <w:rPr>
          <w:b w:val="0"/>
          <w:bCs w:val="0"/>
          <w:caps w:val="0"/>
        </w:rPr>
        <w:instrText xml:space="preserve"> TOC \o "1-3" \h \z \u </w:instrText>
      </w:r>
      <w:r w:rsidRPr="00DA547F">
        <w:rPr>
          <w:b w:val="0"/>
          <w:bCs w:val="0"/>
          <w:caps w:val="0"/>
        </w:rPr>
        <w:fldChar w:fldCharType="separate"/>
      </w:r>
      <w:hyperlink w:anchor="_Toc262549138" w:history="1">
        <w:r w:rsidR="00580C4B" w:rsidRPr="001206CE">
          <w:rPr>
            <w:rStyle w:val="Hyperlink"/>
            <w:noProof/>
          </w:rPr>
          <w:t>1</w:t>
        </w:r>
        <w:r w:rsidR="00580C4B">
          <w:rPr>
            <w:rFonts w:ascii="Calibri" w:eastAsia="Times New Roman" w:hAnsi="Calibri" w:cs="Arial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="00580C4B" w:rsidRPr="001206CE">
          <w:rPr>
            <w:rStyle w:val="Hyperlink"/>
            <w:noProof/>
          </w:rPr>
          <w:t>Executive Summary</w:t>
        </w:r>
        <w:r w:rsidR="00580C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4B">
          <w:rPr>
            <w:noProof/>
            <w:webHidden/>
          </w:rPr>
          <w:instrText xml:space="preserve"> PAGEREF _Toc262549138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80C4B" w:rsidRDefault="00DA547F">
      <w:pPr>
        <w:pStyle w:val="TOC1"/>
        <w:tabs>
          <w:tab w:val="left" w:pos="480"/>
          <w:tab w:val="right" w:leader="dot" w:pos="8630"/>
        </w:tabs>
        <w:rPr>
          <w:rFonts w:ascii="Calibri" w:eastAsia="Times New Roman" w:hAnsi="Calibri" w:cs="Arial"/>
          <w:b w:val="0"/>
          <w:bCs w:val="0"/>
          <w:caps w:val="0"/>
          <w:noProof/>
          <w:sz w:val="22"/>
          <w:szCs w:val="22"/>
          <w:lang w:bidi="he-IL"/>
        </w:rPr>
      </w:pPr>
      <w:hyperlink w:anchor="_Toc262549139" w:history="1">
        <w:r w:rsidR="00580C4B" w:rsidRPr="001206CE">
          <w:rPr>
            <w:rStyle w:val="Hyperlink"/>
            <w:noProof/>
          </w:rPr>
          <w:t>2</w:t>
        </w:r>
        <w:r w:rsidR="00580C4B">
          <w:rPr>
            <w:rFonts w:ascii="Calibri" w:eastAsia="Times New Roman" w:hAnsi="Calibri" w:cs="Arial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="00580C4B" w:rsidRPr="001206CE">
          <w:rPr>
            <w:rStyle w:val="Hyperlink"/>
            <w:noProof/>
          </w:rPr>
          <w:t>Strategy</w:t>
        </w:r>
        <w:r w:rsidR="00580C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4B">
          <w:rPr>
            <w:noProof/>
            <w:webHidden/>
          </w:rPr>
          <w:instrText xml:space="preserve"> PAGEREF _Toc262549139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80C4B" w:rsidRDefault="00DA547F">
      <w:pPr>
        <w:pStyle w:val="TOC1"/>
        <w:tabs>
          <w:tab w:val="left" w:pos="480"/>
          <w:tab w:val="right" w:leader="dot" w:pos="8630"/>
        </w:tabs>
        <w:rPr>
          <w:rFonts w:ascii="Calibri" w:eastAsia="Times New Roman" w:hAnsi="Calibri" w:cs="Arial"/>
          <w:b w:val="0"/>
          <w:bCs w:val="0"/>
          <w:caps w:val="0"/>
          <w:noProof/>
          <w:sz w:val="22"/>
          <w:szCs w:val="22"/>
          <w:lang w:bidi="he-IL"/>
        </w:rPr>
      </w:pPr>
      <w:hyperlink w:anchor="_Toc262549140" w:history="1">
        <w:r w:rsidR="00580C4B" w:rsidRPr="001206CE">
          <w:rPr>
            <w:rStyle w:val="Hyperlink"/>
            <w:noProof/>
          </w:rPr>
          <w:t>3</w:t>
        </w:r>
        <w:r w:rsidR="00580C4B">
          <w:rPr>
            <w:rFonts w:ascii="Calibri" w:eastAsia="Times New Roman" w:hAnsi="Calibri" w:cs="Arial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="00580C4B" w:rsidRPr="001206CE">
          <w:rPr>
            <w:rStyle w:val="Hyperlink"/>
            <w:noProof/>
          </w:rPr>
          <w:t>Technology Profile</w:t>
        </w:r>
        <w:r w:rsidR="00580C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4B">
          <w:rPr>
            <w:noProof/>
            <w:webHidden/>
          </w:rPr>
          <w:instrText xml:space="preserve"> PAGEREF _Toc262549140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80C4B" w:rsidRDefault="00DA547F">
      <w:pPr>
        <w:pStyle w:val="TOC1"/>
        <w:tabs>
          <w:tab w:val="left" w:pos="480"/>
          <w:tab w:val="right" w:leader="dot" w:pos="8630"/>
        </w:tabs>
        <w:rPr>
          <w:rFonts w:ascii="Calibri" w:eastAsia="Times New Roman" w:hAnsi="Calibri" w:cs="Arial"/>
          <w:b w:val="0"/>
          <w:bCs w:val="0"/>
          <w:caps w:val="0"/>
          <w:noProof/>
          <w:sz w:val="22"/>
          <w:szCs w:val="22"/>
          <w:lang w:bidi="he-IL"/>
        </w:rPr>
      </w:pPr>
      <w:hyperlink w:anchor="_Toc262549142" w:history="1">
        <w:r w:rsidR="00580C4B" w:rsidRPr="001206CE">
          <w:rPr>
            <w:rStyle w:val="Hyperlink"/>
            <w:noProof/>
          </w:rPr>
          <w:t>4</w:t>
        </w:r>
        <w:r w:rsidR="00580C4B">
          <w:rPr>
            <w:rFonts w:ascii="Calibri" w:eastAsia="Times New Roman" w:hAnsi="Calibri" w:cs="Arial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="00580C4B" w:rsidRPr="001206CE">
          <w:rPr>
            <w:rStyle w:val="Hyperlink"/>
            <w:noProof/>
          </w:rPr>
          <w:t>Resources and Expenses</w:t>
        </w:r>
        <w:r w:rsidR="00580C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4B">
          <w:rPr>
            <w:noProof/>
            <w:webHidden/>
          </w:rPr>
          <w:instrText xml:space="preserve"> PAGEREF _Toc262549142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4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0C4B" w:rsidRDefault="00DA547F">
      <w:pPr>
        <w:pStyle w:val="TOC2"/>
        <w:tabs>
          <w:tab w:val="left" w:pos="720"/>
          <w:tab w:val="right" w:leader="dot" w:pos="8630"/>
        </w:tabs>
        <w:rPr>
          <w:rFonts w:ascii="Calibri" w:eastAsia="Times New Roman" w:hAnsi="Calibri" w:cs="Arial"/>
          <w:smallCaps w:val="0"/>
          <w:noProof/>
          <w:sz w:val="22"/>
          <w:szCs w:val="22"/>
          <w:lang w:bidi="he-IL"/>
        </w:rPr>
      </w:pPr>
      <w:hyperlink w:anchor="_Toc262549143" w:history="1">
        <w:r w:rsidR="00580C4B" w:rsidRPr="001206CE">
          <w:rPr>
            <w:rStyle w:val="Hyperlink"/>
            <w:rFonts w:ascii="Garamond" w:hAnsi="Garamond"/>
            <w:noProof/>
          </w:rPr>
          <w:t>4.1</w:t>
        </w:r>
        <w:r w:rsidR="00580C4B">
          <w:rPr>
            <w:rFonts w:ascii="Calibri" w:eastAsia="Times New Roman" w:hAnsi="Calibri" w:cs="Arial"/>
            <w:smallCaps w:val="0"/>
            <w:noProof/>
            <w:sz w:val="22"/>
            <w:szCs w:val="22"/>
            <w:lang w:bidi="he-IL"/>
          </w:rPr>
          <w:tab/>
        </w:r>
        <w:r w:rsidR="00580C4B" w:rsidRPr="001206CE">
          <w:rPr>
            <w:rStyle w:val="Hyperlink"/>
            <w:rFonts w:ascii="Garamond" w:hAnsi="Garamond"/>
            <w:noProof/>
          </w:rPr>
          <w:t>Resources</w:t>
        </w:r>
        <w:r w:rsidR="00580C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4B">
          <w:rPr>
            <w:noProof/>
            <w:webHidden/>
          </w:rPr>
          <w:instrText xml:space="preserve"> PAGEREF _Toc262549143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4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0C4B" w:rsidRDefault="00DA547F">
      <w:pPr>
        <w:pStyle w:val="TOC2"/>
        <w:tabs>
          <w:tab w:val="left" w:pos="720"/>
          <w:tab w:val="right" w:leader="dot" w:pos="8630"/>
        </w:tabs>
        <w:rPr>
          <w:rFonts w:ascii="Calibri" w:eastAsia="Times New Roman" w:hAnsi="Calibri" w:cs="Arial"/>
          <w:smallCaps w:val="0"/>
          <w:noProof/>
          <w:sz w:val="22"/>
          <w:szCs w:val="22"/>
          <w:lang w:bidi="he-IL"/>
        </w:rPr>
      </w:pPr>
      <w:hyperlink w:anchor="_Toc262549144" w:history="1">
        <w:r w:rsidR="00580C4B" w:rsidRPr="001206CE">
          <w:rPr>
            <w:rStyle w:val="Hyperlink"/>
            <w:rFonts w:ascii="Garamond" w:hAnsi="Garamond"/>
            <w:noProof/>
          </w:rPr>
          <w:t>4.2</w:t>
        </w:r>
        <w:r w:rsidR="00580C4B">
          <w:rPr>
            <w:rFonts w:ascii="Calibri" w:eastAsia="Times New Roman" w:hAnsi="Calibri" w:cs="Arial"/>
            <w:smallCaps w:val="0"/>
            <w:noProof/>
            <w:sz w:val="22"/>
            <w:szCs w:val="22"/>
            <w:lang w:bidi="he-IL"/>
          </w:rPr>
          <w:tab/>
        </w:r>
        <w:r w:rsidR="00580C4B" w:rsidRPr="001206CE">
          <w:rPr>
            <w:rStyle w:val="Hyperlink"/>
            <w:rFonts w:ascii="Garamond" w:hAnsi="Garamond"/>
            <w:noProof/>
          </w:rPr>
          <w:t>Expenses</w:t>
        </w:r>
        <w:r w:rsidR="00580C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4B">
          <w:rPr>
            <w:noProof/>
            <w:webHidden/>
          </w:rPr>
          <w:instrText xml:space="preserve"> PAGEREF _Toc262549144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4B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80C4B" w:rsidRDefault="00DA547F">
      <w:pPr>
        <w:pStyle w:val="TOC1"/>
        <w:tabs>
          <w:tab w:val="left" w:pos="480"/>
          <w:tab w:val="right" w:leader="dot" w:pos="8630"/>
        </w:tabs>
        <w:rPr>
          <w:rFonts w:ascii="Calibri" w:eastAsia="Times New Roman" w:hAnsi="Calibri" w:cs="Arial"/>
          <w:b w:val="0"/>
          <w:bCs w:val="0"/>
          <w:caps w:val="0"/>
          <w:noProof/>
          <w:sz w:val="22"/>
          <w:szCs w:val="22"/>
          <w:lang w:bidi="he-IL"/>
        </w:rPr>
      </w:pPr>
      <w:hyperlink w:anchor="_Toc262549145" w:history="1">
        <w:r w:rsidR="00580C4B" w:rsidRPr="001206CE">
          <w:rPr>
            <w:rStyle w:val="Hyperlink"/>
            <w:noProof/>
          </w:rPr>
          <w:t>5</w:t>
        </w:r>
        <w:r w:rsidR="00580C4B">
          <w:rPr>
            <w:rFonts w:ascii="Calibri" w:eastAsia="Times New Roman" w:hAnsi="Calibri" w:cs="Arial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="00580C4B" w:rsidRPr="001206CE">
          <w:rPr>
            <w:rStyle w:val="Hyperlink"/>
            <w:noProof/>
          </w:rPr>
          <w:t>Risks</w:t>
        </w:r>
        <w:r w:rsidR="00580C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4B">
          <w:rPr>
            <w:noProof/>
            <w:webHidden/>
          </w:rPr>
          <w:instrText xml:space="preserve"> PAGEREF _Toc262549145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4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80C4B" w:rsidRDefault="00DA547F">
      <w:pPr>
        <w:pStyle w:val="TOC1"/>
        <w:tabs>
          <w:tab w:val="left" w:pos="480"/>
          <w:tab w:val="right" w:leader="dot" w:pos="8630"/>
        </w:tabs>
        <w:rPr>
          <w:rFonts w:ascii="Calibri" w:eastAsia="Times New Roman" w:hAnsi="Calibri" w:cs="Arial"/>
          <w:b w:val="0"/>
          <w:bCs w:val="0"/>
          <w:caps w:val="0"/>
          <w:noProof/>
          <w:sz w:val="22"/>
          <w:szCs w:val="22"/>
          <w:lang w:bidi="he-IL"/>
        </w:rPr>
      </w:pPr>
      <w:hyperlink w:anchor="_Toc262549146" w:history="1">
        <w:r w:rsidR="00580C4B" w:rsidRPr="001206CE">
          <w:rPr>
            <w:rStyle w:val="Hyperlink"/>
            <w:noProof/>
          </w:rPr>
          <w:t>6</w:t>
        </w:r>
        <w:r w:rsidR="00580C4B">
          <w:rPr>
            <w:rFonts w:ascii="Calibri" w:eastAsia="Times New Roman" w:hAnsi="Calibri" w:cs="Arial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="00580C4B" w:rsidRPr="001206CE">
          <w:rPr>
            <w:rStyle w:val="Hyperlink"/>
            <w:noProof/>
          </w:rPr>
          <w:t>Appendix</w:t>
        </w:r>
        <w:r w:rsidR="00580C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4B">
          <w:rPr>
            <w:noProof/>
            <w:webHidden/>
          </w:rPr>
          <w:instrText xml:space="preserve"> PAGEREF _Toc262549146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4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0C4B" w:rsidRDefault="00DA547F">
      <w:pPr>
        <w:pStyle w:val="TOC2"/>
        <w:tabs>
          <w:tab w:val="left" w:pos="720"/>
          <w:tab w:val="right" w:leader="dot" w:pos="8630"/>
        </w:tabs>
        <w:rPr>
          <w:rFonts w:ascii="Calibri" w:eastAsia="Times New Roman" w:hAnsi="Calibri" w:cs="Arial"/>
          <w:smallCaps w:val="0"/>
          <w:noProof/>
          <w:sz w:val="22"/>
          <w:szCs w:val="22"/>
          <w:lang w:bidi="he-IL"/>
        </w:rPr>
      </w:pPr>
      <w:hyperlink w:anchor="_Toc262549147" w:history="1">
        <w:r w:rsidR="00580C4B" w:rsidRPr="001206CE">
          <w:rPr>
            <w:rStyle w:val="Hyperlink"/>
            <w:rFonts w:ascii="Garamond" w:hAnsi="Garamond"/>
            <w:noProof/>
          </w:rPr>
          <w:t>6.1</w:t>
        </w:r>
        <w:r w:rsidR="00580C4B">
          <w:rPr>
            <w:rFonts w:ascii="Calibri" w:eastAsia="Times New Roman" w:hAnsi="Calibri" w:cs="Arial"/>
            <w:smallCaps w:val="0"/>
            <w:noProof/>
            <w:sz w:val="22"/>
            <w:szCs w:val="22"/>
            <w:lang w:bidi="he-IL"/>
          </w:rPr>
          <w:tab/>
        </w:r>
        <w:r w:rsidR="00580C4B" w:rsidRPr="001206CE">
          <w:rPr>
            <w:rStyle w:val="Hyperlink"/>
            <w:rFonts w:ascii="Garamond" w:hAnsi="Garamond"/>
            <w:noProof/>
          </w:rPr>
          <w:t>Memory Footprint Estimates</w:t>
        </w:r>
        <w:r w:rsidR="00580C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4B">
          <w:rPr>
            <w:noProof/>
            <w:webHidden/>
          </w:rPr>
          <w:instrText xml:space="preserve"> PAGEREF _Toc262549147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4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80C4B" w:rsidRDefault="00DA547F">
      <w:pPr>
        <w:pStyle w:val="TOC2"/>
        <w:tabs>
          <w:tab w:val="left" w:pos="720"/>
          <w:tab w:val="right" w:leader="dot" w:pos="8630"/>
        </w:tabs>
        <w:rPr>
          <w:rFonts w:ascii="Calibri" w:eastAsia="Times New Roman" w:hAnsi="Calibri" w:cs="Arial"/>
          <w:smallCaps w:val="0"/>
          <w:noProof/>
          <w:sz w:val="22"/>
          <w:szCs w:val="22"/>
          <w:lang w:bidi="he-IL"/>
        </w:rPr>
      </w:pPr>
      <w:hyperlink w:anchor="_Toc262549148" w:history="1">
        <w:r w:rsidR="00580C4B" w:rsidRPr="001206CE">
          <w:rPr>
            <w:rStyle w:val="Hyperlink"/>
            <w:rFonts w:ascii="Garamond" w:hAnsi="Garamond"/>
            <w:noProof/>
          </w:rPr>
          <w:t>6.2</w:t>
        </w:r>
        <w:r w:rsidR="00580C4B">
          <w:rPr>
            <w:rFonts w:ascii="Calibri" w:eastAsia="Times New Roman" w:hAnsi="Calibri" w:cs="Arial"/>
            <w:smallCaps w:val="0"/>
            <w:noProof/>
            <w:sz w:val="22"/>
            <w:szCs w:val="22"/>
            <w:lang w:bidi="he-IL"/>
          </w:rPr>
          <w:tab/>
        </w:r>
        <w:r w:rsidR="00580C4B" w:rsidRPr="001206CE">
          <w:rPr>
            <w:rStyle w:val="Hyperlink"/>
            <w:rFonts w:ascii="Garamond" w:hAnsi="Garamond"/>
            <w:noProof/>
          </w:rPr>
          <w:t>Roles and Responsibility (SD)</w:t>
        </w:r>
        <w:r w:rsidR="00580C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4B">
          <w:rPr>
            <w:noProof/>
            <w:webHidden/>
          </w:rPr>
          <w:instrText xml:space="preserve"> PAGEREF _Toc262549148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4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80C4B" w:rsidRDefault="00DA547F">
      <w:pPr>
        <w:pStyle w:val="TOC2"/>
        <w:tabs>
          <w:tab w:val="left" w:pos="720"/>
          <w:tab w:val="right" w:leader="dot" w:pos="8630"/>
        </w:tabs>
        <w:rPr>
          <w:rFonts w:ascii="Calibri" w:eastAsia="Times New Roman" w:hAnsi="Calibri" w:cs="Arial"/>
          <w:smallCaps w:val="0"/>
          <w:noProof/>
          <w:sz w:val="22"/>
          <w:szCs w:val="22"/>
          <w:lang w:bidi="he-IL"/>
        </w:rPr>
      </w:pPr>
      <w:hyperlink w:anchor="_Toc262549149" w:history="1">
        <w:r w:rsidR="00580C4B" w:rsidRPr="001206CE">
          <w:rPr>
            <w:rStyle w:val="Hyperlink"/>
            <w:rFonts w:ascii="Garamond" w:hAnsi="Garamond"/>
            <w:noProof/>
          </w:rPr>
          <w:t>6.3</w:t>
        </w:r>
        <w:r w:rsidR="00580C4B">
          <w:rPr>
            <w:rFonts w:ascii="Calibri" w:eastAsia="Times New Roman" w:hAnsi="Calibri" w:cs="Arial"/>
            <w:smallCaps w:val="0"/>
            <w:noProof/>
            <w:sz w:val="22"/>
            <w:szCs w:val="22"/>
            <w:lang w:bidi="he-IL"/>
          </w:rPr>
          <w:tab/>
        </w:r>
        <w:r w:rsidR="00580C4B" w:rsidRPr="001206CE">
          <w:rPr>
            <w:rStyle w:val="Hyperlink"/>
            <w:rFonts w:ascii="Garamond" w:hAnsi="Garamond"/>
            <w:noProof/>
          </w:rPr>
          <w:t>Roles and Responsibility (MS)</w:t>
        </w:r>
        <w:r w:rsidR="00580C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4B">
          <w:rPr>
            <w:noProof/>
            <w:webHidden/>
          </w:rPr>
          <w:instrText xml:space="preserve"> PAGEREF _Toc262549149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4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80C4B" w:rsidRDefault="00DA547F">
      <w:pPr>
        <w:pStyle w:val="TOC2"/>
        <w:tabs>
          <w:tab w:val="left" w:pos="720"/>
          <w:tab w:val="right" w:leader="dot" w:pos="8630"/>
        </w:tabs>
        <w:rPr>
          <w:rFonts w:ascii="Calibri" w:eastAsia="Times New Roman" w:hAnsi="Calibri" w:cs="Arial"/>
          <w:smallCaps w:val="0"/>
          <w:noProof/>
          <w:sz w:val="22"/>
          <w:szCs w:val="22"/>
          <w:lang w:bidi="he-IL"/>
        </w:rPr>
      </w:pPr>
      <w:hyperlink w:anchor="_Toc262549150" w:history="1">
        <w:r w:rsidR="00580C4B" w:rsidRPr="001206CE">
          <w:rPr>
            <w:rStyle w:val="Hyperlink"/>
            <w:rFonts w:ascii="Garamond" w:hAnsi="Garamond"/>
            <w:noProof/>
          </w:rPr>
          <w:t>6.4</w:t>
        </w:r>
        <w:r w:rsidR="00580C4B">
          <w:rPr>
            <w:rFonts w:ascii="Calibri" w:eastAsia="Times New Roman" w:hAnsi="Calibri" w:cs="Arial"/>
            <w:smallCaps w:val="0"/>
            <w:noProof/>
            <w:sz w:val="22"/>
            <w:szCs w:val="22"/>
            <w:lang w:bidi="he-IL"/>
          </w:rPr>
          <w:tab/>
        </w:r>
        <w:r w:rsidR="00580C4B" w:rsidRPr="001206CE">
          <w:rPr>
            <w:rStyle w:val="Hyperlink"/>
            <w:rFonts w:ascii="Garamond" w:hAnsi="Garamond"/>
            <w:noProof/>
          </w:rPr>
          <w:t>Performance Table</w:t>
        </w:r>
        <w:r w:rsidR="00580C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4B">
          <w:rPr>
            <w:noProof/>
            <w:webHidden/>
          </w:rPr>
          <w:instrText xml:space="preserve"> PAGEREF _Toc262549150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4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80C4B" w:rsidRDefault="00DA547F">
      <w:pPr>
        <w:pStyle w:val="TOC2"/>
        <w:tabs>
          <w:tab w:val="left" w:pos="720"/>
          <w:tab w:val="right" w:leader="dot" w:pos="8630"/>
        </w:tabs>
        <w:rPr>
          <w:rFonts w:ascii="Calibri" w:eastAsia="Times New Roman" w:hAnsi="Calibri" w:cs="Arial"/>
          <w:smallCaps w:val="0"/>
          <w:noProof/>
          <w:sz w:val="22"/>
          <w:szCs w:val="22"/>
          <w:lang w:bidi="he-IL"/>
        </w:rPr>
      </w:pPr>
      <w:hyperlink w:anchor="_Toc262549152" w:history="1">
        <w:r w:rsidR="00580C4B" w:rsidRPr="001206CE">
          <w:rPr>
            <w:rStyle w:val="Hyperlink"/>
            <w:rFonts w:ascii="Garamond" w:hAnsi="Garamond"/>
            <w:noProof/>
          </w:rPr>
          <w:t>6.5</w:t>
        </w:r>
        <w:r w:rsidR="00580C4B">
          <w:rPr>
            <w:rFonts w:ascii="Calibri" w:eastAsia="Times New Roman" w:hAnsi="Calibri" w:cs="Arial"/>
            <w:smallCaps w:val="0"/>
            <w:noProof/>
            <w:sz w:val="22"/>
            <w:szCs w:val="22"/>
            <w:lang w:bidi="he-IL"/>
          </w:rPr>
          <w:tab/>
        </w:r>
        <w:r w:rsidR="00580C4B" w:rsidRPr="001206CE">
          <w:rPr>
            <w:rStyle w:val="Hyperlink"/>
            <w:rFonts w:ascii="Garamond" w:hAnsi="Garamond"/>
            <w:noProof/>
          </w:rPr>
          <w:t>Security Requirements</w:t>
        </w:r>
        <w:r w:rsidR="00580C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4B">
          <w:rPr>
            <w:noProof/>
            <w:webHidden/>
          </w:rPr>
          <w:instrText xml:space="preserve"> PAGEREF _Toc262549152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4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80C4B" w:rsidRDefault="00DA547F">
      <w:pPr>
        <w:pStyle w:val="TOC2"/>
        <w:tabs>
          <w:tab w:val="left" w:pos="720"/>
          <w:tab w:val="right" w:leader="dot" w:pos="8630"/>
        </w:tabs>
        <w:rPr>
          <w:rFonts w:ascii="Calibri" w:eastAsia="Times New Roman" w:hAnsi="Calibri" w:cs="Arial"/>
          <w:smallCaps w:val="0"/>
          <w:noProof/>
          <w:sz w:val="22"/>
          <w:szCs w:val="22"/>
          <w:lang w:bidi="he-IL"/>
        </w:rPr>
      </w:pPr>
      <w:hyperlink w:anchor="_Toc262549153" w:history="1">
        <w:r w:rsidR="00580C4B" w:rsidRPr="001206CE">
          <w:rPr>
            <w:rStyle w:val="Hyperlink"/>
            <w:rFonts w:ascii="Garamond" w:hAnsi="Garamond"/>
            <w:noProof/>
          </w:rPr>
          <w:t>6.6</w:t>
        </w:r>
        <w:r w:rsidR="00580C4B">
          <w:rPr>
            <w:rFonts w:ascii="Calibri" w:eastAsia="Times New Roman" w:hAnsi="Calibri" w:cs="Arial"/>
            <w:smallCaps w:val="0"/>
            <w:noProof/>
            <w:sz w:val="22"/>
            <w:szCs w:val="22"/>
            <w:lang w:bidi="he-IL"/>
          </w:rPr>
          <w:tab/>
        </w:r>
        <w:r w:rsidR="00580C4B" w:rsidRPr="001206CE">
          <w:rPr>
            <w:rStyle w:val="Hyperlink"/>
            <w:rFonts w:ascii="Garamond" w:hAnsi="Garamond"/>
            <w:noProof/>
          </w:rPr>
          <w:t>MMC Random Performance</w:t>
        </w:r>
        <w:r w:rsidR="00580C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0C4B">
          <w:rPr>
            <w:noProof/>
            <w:webHidden/>
          </w:rPr>
          <w:instrText xml:space="preserve"> PAGEREF _Toc262549153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0C4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70F16" w:rsidRPr="003454BC" w:rsidRDefault="00DA547F" w:rsidP="00386D56">
      <w:pPr>
        <w:pStyle w:val="Header"/>
        <w:tabs>
          <w:tab w:val="clear" w:pos="4320"/>
          <w:tab w:val="clear" w:pos="8640"/>
        </w:tabs>
        <w:rPr>
          <w:color w:val="3366FF"/>
        </w:rPr>
      </w:pPr>
      <w:r>
        <w:rPr>
          <w:rFonts w:ascii="Times New Roman" w:hAnsi="Times New Roman"/>
          <w:b/>
          <w:bCs/>
          <w:caps/>
          <w:sz w:val="20"/>
        </w:rPr>
        <w:fldChar w:fldCharType="end"/>
      </w:r>
    </w:p>
    <w:p w:rsidR="00870F16" w:rsidRDefault="00734AF0" w:rsidP="00B97BF3">
      <w:pPr>
        <w:pStyle w:val="Heading1"/>
        <w:jc w:val="both"/>
        <w:rPr>
          <w:sz w:val="32"/>
          <w:szCs w:val="32"/>
        </w:rPr>
      </w:pPr>
      <w:r>
        <w:br w:type="page"/>
      </w:r>
      <w:bookmarkStart w:id="6" w:name="_Toc196902002"/>
      <w:bookmarkStart w:id="7" w:name="_Toc262549138"/>
      <w:r w:rsidR="00870F16" w:rsidRPr="00B97BF3">
        <w:rPr>
          <w:sz w:val="32"/>
          <w:szCs w:val="32"/>
        </w:rPr>
        <w:lastRenderedPageBreak/>
        <w:t>Executive Summary</w:t>
      </w:r>
      <w:bookmarkEnd w:id="6"/>
      <w:bookmarkEnd w:id="7"/>
    </w:p>
    <w:p w:rsidR="006C58D0" w:rsidRPr="006C58D0" w:rsidRDefault="006C58D0" w:rsidP="006C58D0"/>
    <w:p w:rsidR="000579EE" w:rsidRPr="00C277D2" w:rsidRDefault="000579EE" w:rsidP="002A63BF">
      <w:r w:rsidRPr="00C277D2">
        <w:t xml:space="preserve">The following EPRD sets </w:t>
      </w:r>
      <w:r>
        <w:t xml:space="preserve">the requirements for the </w:t>
      </w:r>
      <w:r w:rsidR="00353957">
        <w:t>ComboS6HMp6</w:t>
      </w:r>
      <w:r w:rsidR="008F3B3A">
        <w:t xml:space="preserve"> (TSMC65nm)</w:t>
      </w:r>
      <w:r w:rsidRPr="00C277D2">
        <w:t>.</w:t>
      </w:r>
      <w:r w:rsidR="00673D46">
        <w:t xml:space="preserve"> </w:t>
      </w:r>
      <w:r w:rsidR="00353957">
        <w:t>ComboS6HMp6</w:t>
      </w:r>
      <w:r>
        <w:t xml:space="preserve"> </w:t>
      </w:r>
      <w:r w:rsidRPr="00C277D2">
        <w:t xml:space="preserve">is designed to </w:t>
      </w:r>
      <w:r>
        <w:t xml:space="preserve">support </w:t>
      </w:r>
      <w:r w:rsidR="006E2646">
        <w:t>the next generation of San</w:t>
      </w:r>
      <w:r w:rsidR="00CE24EC">
        <w:t>D</w:t>
      </w:r>
      <w:r w:rsidR="006E2646">
        <w:t xml:space="preserve">isk secure products using </w:t>
      </w:r>
      <w:r w:rsidR="004A40B7">
        <w:t>next</w:t>
      </w:r>
      <w:r w:rsidR="002628BE">
        <w:t xml:space="preserve"> generation</w:t>
      </w:r>
      <w:r w:rsidR="004A40B7">
        <w:t xml:space="preserve"> memory technology of </w:t>
      </w:r>
      <w:r>
        <w:t>32nm</w:t>
      </w:r>
      <w:r w:rsidR="006E4203">
        <w:t xml:space="preserve"> </w:t>
      </w:r>
      <w:r>
        <w:t xml:space="preserve">and </w:t>
      </w:r>
      <w:r w:rsidR="00353957">
        <w:t>2X</w:t>
      </w:r>
      <w:r w:rsidR="002A63BF">
        <w:t>nm</w:t>
      </w:r>
      <w:r w:rsidR="00A029D4">
        <w:t xml:space="preserve">, </w:t>
      </w:r>
      <w:r w:rsidR="00353957">
        <w:t>1X</w:t>
      </w:r>
      <w:r w:rsidR="002A63BF">
        <w:t>nm</w:t>
      </w:r>
      <w:r>
        <w:t xml:space="preserve"> memory. </w:t>
      </w:r>
    </w:p>
    <w:p w:rsidR="003E004E" w:rsidRDefault="003E004E" w:rsidP="006C58D0"/>
    <w:p w:rsidR="003E004E" w:rsidRDefault="00353957" w:rsidP="003E004E">
      <w:r>
        <w:t>ComboS6HMp6</w:t>
      </w:r>
      <w:r w:rsidR="003E004E">
        <w:t xml:space="preserve"> is designed to support following Produ</w:t>
      </w:r>
      <w:r w:rsidR="002628BE">
        <w:t>cts</w:t>
      </w:r>
      <w:r w:rsidR="003E004E">
        <w:t>:</w:t>
      </w:r>
    </w:p>
    <w:p w:rsidR="003E004E" w:rsidRDefault="003E004E" w:rsidP="003E004E">
      <w:pPr>
        <w:numPr>
          <w:ilvl w:val="0"/>
          <w:numId w:val="37"/>
        </w:numPr>
      </w:pPr>
      <w:r>
        <w:t>SDC</w:t>
      </w:r>
    </w:p>
    <w:p w:rsidR="00A43EDE" w:rsidRDefault="00A43EDE" w:rsidP="003E004E">
      <w:pPr>
        <w:numPr>
          <w:ilvl w:val="0"/>
          <w:numId w:val="37"/>
        </w:numPr>
      </w:pPr>
      <w:r>
        <w:t>JIL</w:t>
      </w:r>
    </w:p>
    <w:p w:rsidR="003E004E" w:rsidRDefault="00D065A7" w:rsidP="003E004E">
      <w:pPr>
        <w:numPr>
          <w:ilvl w:val="0"/>
          <w:numId w:val="37"/>
        </w:numPr>
      </w:pPr>
      <w:r>
        <w:t>Enterprise</w:t>
      </w:r>
    </w:p>
    <w:p w:rsidR="003E004E" w:rsidRDefault="00D065A7" w:rsidP="00D065A7">
      <w:pPr>
        <w:numPr>
          <w:ilvl w:val="0"/>
          <w:numId w:val="37"/>
        </w:numPr>
      </w:pPr>
      <w:r>
        <w:t>SD Retail</w:t>
      </w:r>
    </w:p>
    <w:p w:rsidR="003E004E" w:rsidRDefault="002628BE" w:rsidP="00D065A7">
      <w:pPr>
        <w:numPr>
          <w:ilvl w:val="0"/>
          <w:numId w:val="37"/>
        </w:numPr>
      </w:pPr>
      <w:r>
        <w:t>Imaging</w:t>
      </w:r>
      <w:r w:rsidR="003E004E">
        <w:t xml:space="preserve"> &amp; Gaming</w:t>
      </w:r>
    </w:p>
    <w:p w:rsidR="00673D46" w:rsidRDefault="00673D46" w:rsidP="003E004E">
      <w:pPr>
        <w:numPr>
          <w:ilvl w:val="0"/>
          <w:numId w:val="37"/>
        </w:numPr>
      </w:pPr>
      <w:r>
        <w:t>slotRadio</w:t>
      </w:r>
    </w:p>
    <w:p w:rsidR="00673D46" w:rsidRDefault="00673D46" w:rsidP="003E004E">
      <w:pPr>
        <w:numPr>
          <w:ilvl w:val="0"/>
          <w:numId w:val="37"/>
        </w:numPr>
      </w:pPr>
      <w:r>
        <w:t>slotVideo SD</w:t>
      </w:r>
    </w:p>
    <w:p w:rsidR="0029708C" w:rsidRDefault="0029708C" w:rsidP="00353957">
      <w:pPr>
        <w:numPr>
          <w:ilvl w:val="0"/>
          <w:numId w:val="37"/>
        </w:numPr>
      </w:pPr>
      <w:r>
        <w:t>iNAND</w:t>
      </w:r>
      <w:r w:rsidR="008D0B1C">
        <w:t xml:space="preserve"> </w:t>
      </w:r>
      <w:r w:rsidR="008F3B3A">
        <w:t xml:space="preserve">&amp; </w:t>
      </w:r>
      <w:r w:rsidR="002A63BF">
        <w:t>iNAND Ultra</w:t>
      </w:r>
    </w:p>
    <w:p w:rsidR="006C58D0" w:rsidRDefault="006C58D0" w:rsidP="006C58D0"/>
    <w:p w:rsidR="000579EE" w:rsidRDefault="000579EE" w:rsidP="00C53CC0">
      <w:r>
        <w:t xml:space="preserve">In addition, </w:t>
      </w:r>
      <w:r w:rsidR="00353957">
        <w:t>ComboS6HMp6</w:t>
      </w:r>
      <w:r>
        <w:t xml:space="preserve"> provides a cryptographic module for Tru</w:t>
      </w:r>
      <w:r w:rsidR="003E004E">
        <w:t xml:space="preserve">stedFlash security applications and dedicated </w:t>
      </w:r>
      <w:r w:rsidR="002628BE">
        <w:t xml:space="preserve">RAM for </w:t>
      </w:r>
      <w:r w:rsidR="003E004E">
        <w:t>application.</w:t>
      </w:r>
    </w:p>
    <w:p w:rsidR="006C58D0" w:rsidRDefault="006C58D0" w:rsidP="006C58D0"/>
    <w:p w:rsidR="006C58D0" w:rsidRPr="00C277D2" w:rsidRDefault="00353957" w:rsidP="003158DA">
      <w:r>
        <w:t>ComboS6HMp6</w:t>
      </w:r>
      <w:r w:rsidR="000579EE">
        <w:t xml:space="preserve"> </w:t>
      </w:r>
      <w:r w:rsidR="006C58D0" w:rsidRPr="00C277D2">
        <w:t xml:space="preserve">die cost </w:t>
      </w:r>
      <w:r w:rsidR="006C58D0">
        <w:t xml:space="preserve">target is </w:t>
      </w:r>
      <w:r w:rsidR="006C58D0" w:rsidRPr="00A029D4">
        <w:t>$</w:t>
      </w:r>
      <w:ins w:id="8" w:author="SanDisk User" w:date="2010-07-13T16:02:00Z">
        <w:r w:rsidR="003158DA">
          <w:t>0.</w:t>
        </w:r>
      </w:ins>
      <w:ins w:id="9" w:author="SanDisk User" w:date="2010-07-13T16:08:00Z">
        <w:r w:rsidR="003158DA">
          <w:t>38</w:t>
        </w:r>
      </w:ins>
      <w:ins w:id="10" w:author="SanDisk User" w:date="2010-07-13T16:02:00Z">
        <w:r w:rsidR="003158DA" w:rsidRPr="00C277D2">
          <w:t xml:space="preserve">  </w:t>
        </w:r>
      </w:ins>
    </w:p>
    <w:p w:rsidR="006C58D0" w:rsidRPr="00C277D2" w:rsidRDefault="006C58D0" w:rsidP="006C58D0"/>
    <w:p w:rsidR="006C58D0" w:rsidRDefault="00353957" w:rsidP="002A63BF">
      <w:r>
        <w:t>ComboS6HMp6</w:t>
      </w:r>
      <w:r w:rsidR="000579EE">
        <w:t xml:space="preserve"> </w:t>
      </w:r>
      <w:r w:rsidR="006C58D0">
        <w:t xml:space="preserve">ASIC and FW architectures will be optimized to support SanDisk’s memory of 32nm and </w:t>
      </w:r>
      <w:r>
        <w:t>2X</w:t>
      </w:r>
      <w:r w:rsidR="002A63BF">
        <w:t>nm</w:t>
      </w:r>
      <w:r w:rsidR="00A029D4">
        <w:t xml:space="preserve">, </w:t>
      </w:r>
      <w:r>
        <w:t>1X</w:t>
      </w:r>
      <w:r w:rsidR="002A63BF">
        <w:t>nm</w:t>
      </w:r>
      <w:r w:rsidR="006C58D0">
        <w:t>.</w:t>
      </w:r>
    </w:p>
    <w:p w:rsidR="006C58D0" w:rsidRPr="00C277D2" w:rsidRDefault="006C58D0" w:rsidP="006C58D0"/>
    <w:p w:rsidR="00955874" w:rsidRDefault="00955874" w:rsidP="00955874">
      <w:pPr>
        <w:spacing w:before="60"/>
        <w:jc w:val="both"/>
      </w:pPr>
      <w:r w:rsidRPr="00955874">
        <w:rPr>
          <w:u w:val="single"/>
        </w:rPr>
        <w:t>Major feature</w:t>
      </w:r>
      <w:r>
        <w:rPr>
          <w:u w:val="single"/>
        </w:rPr>
        <w:t>s</w:t>
      </w:r>
      <w:r>
        <w:t>:</w:t>
      </w:r>
    </w:p>
    <w:p w:rsidR="00955874" w:rsidRDefault="00284AA0" w:rsidP="00B14FA3">
      <w:pPr>
        <w:numPr>
          <w:ilvl w:val="0"/>
          <w:numId w:val="5"/>
        </w:numPr>
        <w:spacing w:before="60"/>
        <w:jc w:val="both"/>
      </w:pPr>
      <w:r>
        <w:t xml:space="preserve">Support SD </w:t>
      </w:r>
      <w:r w:rsidR="00B14FA3">
        <w:t>3</w:t>
      </w:r>
      <w:r>
        <w:t xml:space="preserve">.0 Specification </w:t>
      </w:r>
      <w:r w:rsidR="00C53CC0">
        <w:t>(</w:t>
      </w:r>
      <w:r>
        <w:t>including UHS</w:t>
      </w:r>
      <w:r w:rsidR="00C53CC0">
        <w:t>-50/104)</w:t>
      </w:r>
      <w:r>
        <w:t xml:space="preserve"> </w:t>
      </w:r>
    </w:p>
    <w:p w:rsidR="0029708C" w:rsidRDefault="0029708C" w:rsidP="008D0B1C">
      <w:pPr>
        <w:numPr>
          <w:ilvl w:val="0"/>
          <w:numId w:val="5"/>
        </w:numPr>
        <w:spacing w:before="60"/>
        <w:jc w:val="both"/>
      </w:pPr>
      <w:r>
        <w:t>Support eMMC 4.41 Specification</w:t>
      </w:r>
    </w:p>
    <w:p w:rsidR="0029708C" w:rsidRDefault="0029708C" w:rsidP="0029708C">
      <w:pPr>
        <w:numPr>
          <w:ilvl w:val="0"/>
          <w:numId w:val="5"/>
        </w:numPr>
        <w:spacing w:before="60"/>
        <w:jc w:val="both"/>
      </w:pPr>
      <w:r>
        <w:t xml:space="preserve">Blue label, Ultra, Extreme and UHS performance </w:t>
      </w:r>
    </w:p>
    <w:p w:rsidR="005048D4" w:rsidRDefault="005048D4" w:rsidP="005048D4">
      <w:pPr>
        <w:numPr>
          <w:ilvl w:val="0"/>
          <w:numId w:val="5"/>
        </w:numPr>
        <w:spacing w:before="60"/>
        <w:jc w:val="both"/>
      </w:pPr>
      <w:r>
        <w:t>Standard x</w:t>
      </w:r>
      <w:r w:rsidR="00FC3C91">
        <w:t>16</w:t>
      </w:r>
      <w:r w:rsidR="004D4BF4">
        <w:t xml:space="preserve"> and x8</w:t>
      </w:r>
      <w:r>
        <w:t xml:space="preserve"> NAND Flash interface</w:t>
      </w:r>
    </w:p>
    <w:p w:rsidR="004D4BF4" w:rsidDel="004D4BF4" w:rsidRDefault="004D4BF4" w:rsidP="005048D4">
      <w:pPr>
        <w:numPr>
          <w:ilvl w:val="0"/>
          <w:numId w:val="5"/>
        </w:numPr>
        <w:spacing w:before="60"/>
        <w:jc w:val="both"/>
        <w:rPr>
          <w:del w:id="11" w:author="SanDisk User" w:date="2010-07-26T10:56:00Z"/>
        </w:rPr>
      </w:pPr>
      <w:r>
        <w:t>Toggle mode HV (3.3V) support (133MB/Sec)</w:t>
      </w:r>
    </w:p>
    <w:p w:rsidR="00955874" w:rsidRDefault="00955874" w:rsidP="00CE24EC">
      <w:pPr>
        <w:numPr>
          <w:ilvl w:val="0"/>
          <w:numId w:val="5"/>
        </w:numPr>
        <w:spacing w:before="60"/>
        <w:jc w:val="both"/>
      </w:pPr>
      <w:r>
        <w:t>Support for captive</w:t>
      </w:r>
      <w:r w:rsidR="001653CD">
        <w:t xml:space="preserve"> </w:t>
      </w:r>
      <w:r w:rsidR="002A63BF">
        <w:t>2Xnm</w:t>
      </w:r>
      <w:r w:rsidR="00A029D4">
        <w:t xml:space="preserve">, </w:t>
      </w:r>
      <w:r w:rsidR="002A63BF">
        <w:t>1Xnm</w:t>
      </w:r>
      <w:r w:rsidR="001653CD">
        <w:t xml:space="preserve"> </w:t>
      </w:r>
      <w:r w:rsidR="006E4203">
        <w:t>X</w:t>
      </w:r>
      <w:r w:rsidR="00FC3C91">
        <w:t>2</w:t>
      </w:r>
      <w:r w:rsidR="001653CD">
        <w:t>;</w:t>
      </w:r>
      <w:r>
        <w:t xml:space="preserve"> </w:t>
      </w:r>
      <w:r w:rsidR="001653CD">
        <w:t xml:space="preserve">32nm </w:t>
      </w:r>
      <w:r w:rsidR="006E4203">
        <w:t>X</w:t>
      </w:r>
      <w:r w:rsidR="001653CD">
        <w:t>2</w:t>
      </w:r>
      <w:r w:rsidR="00E635E3">
        <w:t xml:space="preserve">, </w:t>
      </w:r>
      <w:r w:rsidR="006E4203">
        <w:t>X</w:t>
      </w:r>
      <w:r w:rsidR="00E635E3">
        <w:t>3</w:t>
      </w:r>
      <w:r w:rsidR="001653CD">
        <w:t xml:space="preserve"> </w:t>
      </w:r>
      <w:r w:rsidR="00C3143C">
        <w:t>NAND Flash memory</w:t>
      </w:r>
    </w:p>
    <w:p w:rsidR="00650DB3" w:rsidRPr="00532B1B" w:rsidDel="00C72B41" w:rsidRDefault="00650DB3" w:rsidP="00955874">
      <w:pPr>
        <w:numPr>
          <w:ilvl w:val="0"/>
          <w:numId w:val="5"/>
        </w:numPr>
        <w:spacing w:before="60"/>
        <w:jc w:val="both"/>
        <w:rPr>
          <w:del w:id="12" w:author="SanDisk User" w:date="2010-07-26T10:52:00Z"/>
        </w:rPr>
      </w:pPr>
      <w:del w:id="13" w:author="SanDisk User" w:date="2010-07-26T10:52:00Z">
        <w:r w:rsidRPr="00532B1B" w:rsidDel="00C72B41">
          <w:delText>Support for non-captive NAND Flash memory from Samsung</w:delText>
        </w:r>
      </w:del>
    </w:p>
    <w:p w:rsidR="004A40B7" w:rsidRDefault="004A40B7" w:rsidP="006E4203">
      <w:pPr>
        <w:numPr>
          <w:ilvl w:val="0"/>
          <w:numId w:val="5"/>
        </w:numPr>
        <w:spacing w:before="60"/>
        <w:jc w:val="both"/>
      </w:pPr>
      <w:r>
        <w:t xml:space="preserve">Maximum ECC capability: 122-bit/2K for 32nm </w:t>
      </w:r>
      <w:r w:rsidR="006E4203">
        <w:t>X</w:t>
      </w:r>
      <w:r>
        <w:t xml:space="preserve">3, 32nm </w:t>
      </w:r>
      <w:r w:rsidR="00884D89">
        <w:t>e</w:t>
      </w:r>
      <w:r w:rsidR="006E4203">
        <w:t>X</w:t>
      </w:r>
      <w:r>
        <w:t xml:space="preserve">3, and 52-bit ECC for 32nm </w:t>
      </w:r>
      <w:r w:rsidR="006E4203">
        <w:t>X</w:t>
      </w:r>
      <w:r>
        <w:t>2</w:t>
      </w:r>
    </w:p>
    <w:p w:rsidR="00AE7872" w:rsidRDefault="00AE7872" w:rsidP="00DE2A43">
      <w:pPr>
        <w:numPr>
          <w:ilvl w:val="0"/>
          <w:numId w:val="5"/>
        </w:numPr>
        <w:spacing w:before="60"/>
        <w:jc w:val="both"/>
      </w:pPr>
      <w:r>
        <w:t>AFM support (Adaptive Flash Management)</w:t>
      </w:r>
    </w:p>
    <w:p w:rsidR="00AE7872" w:rsidRDefault="00AE7872" w:rsidP="00DE2A43">
      <w:pPr>
        <w:numPr>
          <w:ilvl w:val="0"/>
          <w:numId w:val="5"/>
        </w:numPr>
        <w:spacing w:before="60"/>
        <w:jc w:val="both"/>
      </w:pPr>
      <w:r>
        <w:t>Security core engine</w:t>
      </w:r>
    </w:p>
    <w:p w:rsidR="00955874" w:rsidRPr="00673D46" w:rsidRDefault="00955874" w:rsidP="00955874">
      <w:pPr>
        <w:spacing w:before="60"/>
        <w:jc w:val="both"/>
        <w:rPr>
          <w:sz w:val="20"/>
          <w:szCs w:val="16"/>
        </w:rPr>
      </w:pPr>
    </w:p>
    <w:p w:rsidR="00870F16" w:rsidRDefault="00870F16" w:rsidP="00645F2D">
      <w:pPr>
        <w:spacing w:before="60"/>
        <w:jc w:val="both"/>
      </w:pPr>
      <w:r w:rsidRPr="00C277D2">
        <w:t>T</w:t>
      </w:r>
      <w:r w:rsidR="00955874">
        <w:t xml:space="preserve">arget tape-out date: </w:t>
      </w:r>
      <w:r w:rsidR="008E6941">
        <w:rPr>
          <w:highlight w:val="yellow"/>
        </w:rPr>
        <w:t>Jan</w:t>
      </w:r>
      <w:r w:rsidR="00645F2D">
        <w:rPr>
          <w:highlight w:val="yellow"/>
        </w:rPr>
        <w:t xml:space="preserve">. </w:t>
      </w:r>
      <w:r w:rsidR="00645F2D">
        <w:rPr>
          <w:szCs w:val="24"/>
          <w:highlight w:val="yellow"/>
        </w:rPr>
        <w:t>15</w:t>
      </w:r>
      <w:r w:rsidR="00645F2D" w:rsidRPr="00492562">
        <w:rPr>
          <w:szCs w:val="24"/>
          <w:highlight w:val="yellow"/>
          <w:vertAlign w:val="superscript"/>
        </w:rPr>
        <w:t>th</w:t>
      </w:r>
      <w:r w:rsidR="00DE2A43" w:rsidRPr="00DE2A43">
        <w:rPr>
          <w:highlight w:val="yellow"/>
        </w:rPr>
        <w:t xml:space="preserve">, </w:t>
      </w:r>
      <w:r w:rsidR="00DE2A43" w:rsidRPr="008E6941">
        <w:rPr>
          <w:highlight w:val="yellow"/>
        </w:rPr>
        <w:t>201</w:t>
      </w:r>
      <w:r w:rsidR="008E6941" w:rsidRPr="008E6941">
        <w:rPr>
          <w:highlight w:val="yellow"/>
        </w:rPr>
        <w:t>1</w:t>
      </w:r>
    </w:p>
    <w:p w:rsidR="00147220" w:rsidRPr="00C277D2" w:rsidRDefault="00C77C07" w:rsidP="00645F2D">
      <w:pPr>
        <w:spacing w:before="60"/>
        <w:jc w:val="both"/>
      </w:pPr>
      <w:r>
        <w:t xml:space="preserve">Tentative </w:t>
      </w:r>
      <w:r w:rsidR="00147220">
        <w:t xml:space="preserve">Product </w:t>
      </w:r>
      <w:r w:rsidR="00A00D6E">
        <w:t>ACT</w:t>
      </w:r>
      <w:r w:rsidR="00147220">
        <w:t xml:space="preserve"> date: </w:t>
      </w:r>
      <w:r w:rsidR="00F058BB">
        <w:rPr>
          <w:highlight w:val="yellow"/>
        </w:rPr>
        <w:t>Jun</w:t>
      </w:r>
      <w:r w:rsidR="00645F2D">
        <w:rPr>
          <w:highlight w:val="yellow"/>
        </w:rPr>
        <w:t xml:space="preserve">. </w:t>
      </w:r>
      <w:r w:rsidR="00645F2D">
        <w:rPr>
          <w:szCs w:val="24"/>
          <w:highlight w:val="yellow"/>
        </w:rPr>
        <w:t>30</w:t>
      </w:r>
      <w:r w:rsidR="00645F2D" w:rsidRPr="00492562">
        <w:rPr>
          <w:szCs w:val="24"/>
          <w:highlight w:val="yellow"/>
          <w:vertAlign w:val="superscript"/>
        </w:rPr>
        <w:t>th</w:t>
      </w:r>
      <w:r w:rsidR="00823E93" w:rsidRPr="00DE2A43">
        <w:rPr>
          <w:highlight w:val="yellow"/>
        </w:rPr>
        <w:t xml:space="preserve">, </w:t>
      </w:r>
      <w:r w:rsidR="00147220" w:rsidRPr="00DE2A43">
        <w:rPr>
          <w:highlight w:val="yellow"/>
        </w:rPr>
        <w:t>2</w:t>
      </w:r>
      <w:r w:rsidR="00147220" w:rsidRPr="00546645">
        <w:rPr>
          <w:highlight w:val="yellow"/>
        </w:rPr>
        <w:t>0</w:t>
      </w:r>
      <w:r w:rsidR="00DD0F4E" w:rsidRPr="00546645">
        <w:rPr>
          <w:highlight w:val="yellow"/>
        </w:rPr>
        <w:t>1</w:t>
      </w:r>
      <w:r w:rsidR="00725EE9" w:rsidRPr="00546645">
        <w:rPr>
          <w:highlight w:val="yellow"/>
        </w:rPr>
        <w:t>1</w:t>
      </w:r>
    </w:p>
    <w:p w:rsidR="00870F16" w:rsidRPr="00673D46" w:rsidRDefault="00C77C07" w:rsidP="00C77C07">
      <w:pPr>
        <w:jc w:val="both"/>
        <w:rPr>
          <w:color w:val="3366FF"/>
          <w:sz w:val="22"/>
          <w:szCs w:val="18"/>
        </w:rPr>
      </w:pPr>
      <w:r w:rsidRPr="00673D46">
        <w:rPr>
          <w:sz w:val="22"/>
          <w:szCs w:val="18"/>
        </w:rPr>
        <w:t>(Final ACT date will be determined by the core team)</w:t>
      </w:r>
    </w:p>
    <w:p w:rsidR="00870F16" w:rsidRPr="00B97BF3" w:rsidRDefault="00870F16" w:rsidP="00B97BF3">
      <w:pPr>
        <w:pStyle w:val="Heading1"/>
        <w:jc w:val="both"/>
        <w:rPr>
          <w:sz w:val="32"/>
          <w:szCs w:val="32"/>
        </w:rPr>
      </w:pPr>
      <w:r w:rsidRPr="003454BC">
        <w:rPr>
          <w:color w:val="3366FF"/>
        </w:rPr>
        <w:br w:type="page"/>
      </w:r>
      <w:bookmarkStart w:id="14" w:name="_Toc196902003"/>
      <w:bookmarkStart w:id="15" w:name="_Toc262549139"/>
      <w:r w:rsidRPr="00B97BF3">
        <w:rPr>
          <w:sz w:val="32"/>
          <w:szCs w:val="32"/>
        </w:rPr>
        <w:lastRenderedPageBreak/>
        <w:t>Strategy</w:t>
      </w:r>
      <w:bookmarkEnd w:id="14"/>
      <w:bookmarkEnd w:id="15"/>
    </w:p>
    <w:p w:rsidR="00870F16" w:rsidRPr="003454BC" w:rsidRDefault="00870F16" w:rsidP="00554E31">
      <w:pPr>
        <w:jc w:val="both"/>
        <w:rPr>
          <w:color w:val="3366FF"/>
        </w:rPr>
      </w:pPr>
    </w:p>
    <w:tbl>
      <w:tblPr>
        <w:tblW w:w="9540" w:type="dxa"/>
        <w:tblInd w:w="-16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/>
      </w:tblPr>
      <w:tblGrid>
        <w:gridCol w:w="1530"/>
        <w:gridCol w:w="8010"/>
      </w:tblGrid>
      <w:tr w:rsidR="00870F16" w:rsidTr="00492562">
        <w:tc>
          <w:tcPr>
            <w:tcW w:w="1530" w:type="dxa"/>
          </w:tcPr>
          <w:p w:rsidR="00870F16" w:rsidRDefault="00870F16" w:rsidP="00870F16">
            <w:pPr>
              <w:jc w:val="right"/>
            </w:pPr>
            <w:r>
              <w:t>Goals</w:t>
            </w:r>
          </w:p>
        </w:tc>
        <w:tc>
          <w:tcPr>
            <w:tcW w:w="8010" w:type="dxa"/>
          </w:tcPr>
          <w:p w:rsidR="0060220C" w:rsidRDefault="00870F16" w:rsidP="002A63BF">
            <w:pPr>
              <w:numPr>
                <w:ilvl w:val="0"/>
                <w:numId w:val="1"/>
              </w:numPr>
            </w:pPr>
            <w:r>
              <w:t xml:space="preserve">Develop </w:t>
            </w:r>
            <w:r w:rsidR="0060220C">
              <w:t xml:space="preserve">controller to support </w:t>
            </w:r>
            <w:r w:rsidR="00353957">
              <w:t>2X</w:t>
            </w:r>
            <w:r w:rsidR="002A63BF">
              <w:t>nm</w:t>
            </w:r>
            <w:r w:rsidR="00A029D4">
              <w:t xml:space="preserve">, </w:t>
            </w:r>
            <w:r w:rsidR="00353957">
              <w:t>1X</w:t>
            </w:r>
            <w:r w:rsidR="002A63BF">
              <w:t>nm</w:t>
            </w:r>
            <w:r w:rsidR="0060220C">
              <w:t xml:space="preserve"> </w:t>
            </w:r>
            <w:r w:rsidR="00197A01">
              <w:t xml:space="preserve">and 32nm </w:t>
            </w:r>
            <w:r w:rsidR="0060220C">
              <w:t>memory</w:t>
            </w:r>
          </w:p>
          <w:p w:rsidR="00880FA7" w:rsidRDefault="00197A01" w:rsidP="006E4203">
            <w:pPr>
              <w:numPr>
                <w:ilvl w:val="0"/>
                <w:numId w:val="1"/>
              </w:numPr>
            </w:pPr>
            <w:r>
              <w:t xml:space="preserve">Develop controller to support </w:t>
            </w:r>
            <w:r w:rsidR="006E2646">
              <w:t xml:space="preserve">next generation of </w:t>
            </w:r>
            <w:r>
              <w:t>secure products</w:t>
            </w:r>
          </w:p>
        </w:tc>
      </w:tr>
      <w:tr w:rsidR="00870F16" w:rsidTr="00492562">
        <w:tc>
          <w:tcPr>
            <w:tcW w:w="1530" w:type="dxa"/>
          </w:tcPr>
          <w:p w:rsidR="00870F16" w:rsidRDefault="00870F16" w:rsidP="00870F16">
            <w:pPr>
              <w:jc w:val="right"/>
            </w:pPr>
            <w:r>
              <w:t>Objectives</w:t>
            </w:r>
          </w:p>
        </w:tc>
        <w:tc>
          <w:tcPr>
            <w:tcW w:w="8010" w:type="dxa"/>
          </w:tcPr>
          <w:p w:rsidR="0060220C" w:rsidRDefault="0060220C" w:rsidP="00AC320B">
            <w:pPr>
              <w:numPr>
                <w:ilvl w:val="0"/>
                <w:numId w:val="1"/>
              </w:numPr>
            </w:pPr>
            <w:r>
              <w:t xml:space="preserve">Support new memory technology </w:t>
            </w:r>
            <w:r w:rsidR="002A63BF">
              <w:t>2Xnm</w:t>
            </w:r>
            <w:r w:rsidR="00A029D4">
              <w:t xml:space="preserve">, </w:t>
            </w:r>
            <w:r w:rsidR="002A63BF">
              <w:t>1Xnm</w:t>
            </w:r>
            <w:r>
              <w:t xml:space="preserve"> </w:t>
            </w:r>
            <w:r w:rsidR="00AC320B">
              <w:t>and 32nm with secure products</w:t>
            </w:r>
          </w:p>
          <w:p w:rsidR="0060220C" w:rsidRDefault="0060220C" w:rsidP="00E62F35">
            <w:pPr>
              <w:numPr>
                <w:ilvl w:val="0"/>
                <w:numId w:val="1"/>
              </w:numPr>
            </w:pPr>
            <w:r>
              <w:t>Support markets mainstream for 2010/2011 with the product</w:t>
            </w:r>
            <w:r w:rsidR="00E62F35">
              <w:t xml:space="preserve"> families listed below.</w:t>
            </w:r>
          </w:p>
          <w:p w:rsidR="000871E8" w:rsidRPr="00280881" w:rsidRDefault="000871E8" w:rsidP="00E62F35">
            <w:pPr>
              <w:ind w:left="720"/>
              <w:rPr>
                <w:sz w:val="20"/>
              </w:rPr>
            </w:pPr>
          </w:p>
        </w:tc>
      </w:tr>
      <w:tr w:rsidR="000871E8" w:rsidRPr="00EB0B45" w:rsidTr="00492562">
        <w:tc>
          <w:tcPr>
            <w:tcW w:w="1530" w:type="dxa"/>
          </w:tcPr>
          <w:p w:rsidR="000871E8" w:rsidRDefault="000871E8" w:rsidP="00870F16">
            <w:pPr>
              <w:jc w:val="right"/>
            </w:pPr>
            <w:r>
              <w:t>Markets Addressed</w:t>
            </w:r>
          </w:p>
        </w:tc>
        <w:tc>
          <w:tcPr>
            <w:tcW w:w="8010" w:type="dxa"/>
          </w:tcPr>
          <w:p w:rsidR="000871E8" w:rsidRPr="00EB0B45" w:rsidRDefault="000871E8" w:rsidP="00A730EE">
            <w:pPr>
              <w:numPr>
                <w:ilvl w:val="0"/>
                <w:numId w:val="1"/>
              </w:numPr>
              <w:rPr>
                <w:lang w:val="fr-FR"/>
              </w:rPr>
            </w:pPr>
            <w:r w:rsidRPr="00B049DC">
              <w:t>MicroSD, SD</w:t>
            </w:r>
            <w:r>
              <w:t>/SDHC/SDXC/eMMC</w:t>
            </w:r>
          </w:p>
        </w:tc>
      </w:tr>
      <w:tr w:rsidR="00870F16" w:rsidTr="00492562">
        <w:tc>
          <w:tcPr>
            <w:tcW w:w="1530" w:type="dxa"/>
          </w:tcPr>
          <w:p w:rsidR="00870F16" w:rsidRDefault="00870F16" w:rsidP="00870F16">
            <w:pPr>
              <w:jc w:val="right"/>
            </w:pPr>
            <w:r>
              <w:t>Development Strategy</w:t>
            </w:r>
          </w:p>
        </w:tc>
        <w:tc>
          <w:tcPr>
            <w:tcW w:w="8010" w:type="dxa"/>
          </w:tcPr>
          <w:p w:rsidR="006E4203" w:rsidRPr="002A22C9" w:rsidRDefault="006E4203" w:rsidP="006E4203">
            <w:pPr>
              <w:numPr>
                <w:ilvl w:val="0"/>
                <w:numId w:val="1"/>
              </w:numPr>
              <w:rPr>
                <w:szCs w:val="24"/>
              </w:rPr>
            </w:pPr>
            <w:r w:rsidRPr="0064615F">
              <w:t>Controller ASIC architecture, firmware architec</w:t>
            </w:r>
            <w:r>
              <w:t xml:space="preserve">ture to be developed by Corporate/Central </w:t>
            </w:r>
            <w:r w:rsidRPr="0064615F">
              <w:t>Engineering</w:t>
            </w:r>
            <w:r>
              <w:t>.</w:t>
            </w:r>
          </w:p>
          <w:p w:rsidR="00A52169" w:rsidRPr="002A22C9" w:rsidRDefault="006E4203" w:rsidP="006E4203">
            <w:pPr>
              <w:numPr>
                <w:ilvl w:val="0"/>
                <w:numId w:val="1"/>
              </w:numPr>
              <w:rPr>
                <w:szCs w:val="24"/>
              </w:rPr>
            </w:pPr>
            <w:r>
              <w:t>In general provide appropriate hooks in the controller to realize cost savings at product level.</w:t>
            </w:r>
          </w:p>
        </w:tc>
      </w:tr>
      <w:tr w:rsidR="000871E8" w:rsidRPr="00147220" w:rsidTr="00492562">
        <w:tc>
          <w:tcPr>
            <w:tcW w:w="1530" w:type="dxa"/>
          </w:tcPr>
          <w:p w:rsidR="000871E8" w:rsidRDefault="000871E8" w:rsidP="00870F16">
            <w:pPr>
              <w:jc w:val="right"/>
            </w:pPr>
            <w:r>
              <w:t>Product Families</w:t>
            </w:r>
          </w:p>
        </w:tc>
        <w:tc>
          <w:tcPr>
            <w:tcW w:w="8010" w:type="dxa"/>
          </w:tcPr>
          <w:p w:rsidR="000871E8" w:rsidRDefault="000871E8" w:rsidP="00E62F35">
            <w:pPr>
              <w:numPr>
                <w:ilvl w:val="0"/>
                <w:numId w:val="28"/>
              </w:numPr>
            </w:pPr>
            <w:r>
              <w:t>Secure products – SDC, JIL, SlotRadio, slotVideo SD etc…</w:t>
            </w:r>
          </w:p>
          <w:p w:rsidR="000871E8" w:rsidRDefault="000871E8" w:rsidP="00941B87">
            <w:pPr>
              <w:numPr>
                <w:ilvl w:val="0"/>
                <w:numId w:val="28"/>
              </w:numPr>
            </w:pPr>
            <w:r>
              <w:t>Blue Line retail and generic OEM cards</w:t>
            </w:r>
          </w:p>
          <w:p w:rsidR="000871E8" w:rsidRDefault="000871E8" w:rsidP="00941B87">
            <w:pPr>
              <w:numPr>
                <w:ilvl w:val="0"/>
                <w:numId w:val="28"/>
              </w:numPr>
            </w:pPr>
            <w:r>
              <w:t>Ultra Line retail and generic OEM cards</w:t>
            </w:r>
          </w:p>
          <w:p w:rsidR="000871E8" w:rsidRDefault="000871E8" w:rsidP="00941B87">
            <w:pPr>
              <w:numPr>
                <w:ilvl w:val="0"/>
                <w:numId w:val="28"/>
              </w:numPr>
            </w:pPr>
            <w:r>
              <w:t>Extreme Line retail</w:t>
            </w:r>
          </w:p>
          <w:p w:rsidR="000871E8" w:rsidRDefault="00941B87" w:rsidP="00941B87">
            <w:pPr>
              <w:numPr>
                <w:ilvl w:val="0"/>
                <w:numId w:val="28"/>
              </w:numPr>
            </w:pPr>
            <w:r>
              <w:t>Extreme Pro Line</w:t>
            </w:r>
            <w:r w:rsidR="000871E8">
              <w:t xml:space="preserve"> retail  </w:t>
            </w:r>
          </w:p>
          <w:p w:rsidR="00941B87" w:rsidRDefault="00941B87" w:rsidP="00941B87">
            <w:pPr>
              <w:numPr>
                <w:ilvl w:val="0"/>
                <w:numId w:val="28"/>
              </w:numPr>
            </w:pPr>
            <w:r>
              <w:t xml:space="preserve">SD UHS-50 based Line retail generic OEM cards  </w:t>
            </w:r>
          </w:p>
          <w:p w:rsidR="000871E8" w:rsidRDefault="000871E8" w:rsidP="00941B87">
            <w:pPr>
              <w:numPr>
                <w:ilvl w:val="0"/>
                <w:numId w:val="28"/>
              </w:numPr>
            </w:pPr>
            <w:r>
              <w:t xml:space="preserve">SD UHS-104 </w:t>
            </w:r>
            <w:r w:rsidR="00941B87">
              <w:t xml:space="preserve">based Line </w:t>
            </w:r>
            <w:r>
              <w:t xml:space="preserve">retail generic OEM cards  </w:t>
            </w:r>
          </w:p>
          <w:p w:rsidR="000871E8" w:rsidRDefault="000871E8" w:rsidP="00941B87">
            <w:pPr>
              <w:numPr>
                <w:ilvl w:val="0"/>
                <w:numId w:val="28"/>
              </w:numPr>
            </w:pPr>
            <w:r>
              <w:t xml:space="preserve">iNAND eMMC boot &amp; </w:t>
            </w:r>
            <w:r w:rsidRPr="00701E0A">
              <w:t>storage</w:t>
            </w:r>
            <w:r>
              <w:t xml:space="preserve"> OEM Embedded </w:t>
            </w:r>
          </w:p>
          <w:p w:rsidR="000871E8" w:rsidRPr="00147220" w:rsidRDefault="002A63BF" w:rsidP="00280881">
            <w:pPr>
              <w:numPr>
                <w:ilvl w:val="0"/>
                <w:numId w:val="28"/>
              </w:numPr>
            </w:pPr>
            <w:r>
              <w:t>iNAND Ultra</w:t>
            </w:r>
          </w:p>
        </w:tc>
      </w:tr>
      <w:tr w:rsidR="00870F16" w:rsidTr="00492562">
        <w:tc>
          <w:tcPr>
            <w:tcW w:w="1530" w:type="dxa"/>
          </w:tcPr>
          <w:p w:rsidR="00870F16" w:rsidRDefault="00B97BF3" w:rsidP="00870F16">
            <w:pPr>
              <w:jc w:val="right"/>
            </w:pPr>
            <w:r>
              <w:t xml:space="preserve">High Level </w:t>
            </w:r>
            <w:r w:rsidR="00870F16">
              <w:t>Milestones</w:t>
            </w:r>
          </w:p>
        </w:tc>
        <w:tc>
          <w:tcPr>
            <w:tcW w:w="8010" w:type="dxa"/>
          </w:tcPr>
          <w:p w:rsidR="00497DD1" w:rsidRDefault="00497DD1" w:rsidP="00497DD1">
            <w:pPr>
              <w:rPr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  <w:insideH w:val="single" w:sz="4" w:space="0" w:color="C0C0C0"/>
                <w:insideV w:val="single" w:sz="4" w:space="0" w:color="C0C0C0"/>
              </w:tblBorders>
              <w:tblLayout w:type="fixed"/>
              <w:tblLook w:val="00BF"/>
            </w:tblPr>
            <w:tblGrid>
              <w:gridCol w:w="4363"/>
              <w:gridCol w:w="2004"/>
            </w:tblGrid>
            <w:tr w:rsidR="00497DD1" w:rsidRPr="00492562" w:rsidTr="00492562">
              <w:trPr>
                <w:trHeight w:val="144"/>
              </w:trPr>
              <w:tc>
                <w:tcPr>
                  <w:tcW w:w="4363" w:type="dxa"/>
                  <w:shd w:val="clear" w:color="auto" w:fill="E0E0E0"/>
                  <w:vAlign w:val="center"/>
                </w:tcPr>
                <w:p w:rsidR="00497DD1" w:rsidRPr="00492562" w:rsidRDefault="00497DD1" w:rsidP="00497DD1">
                  <w:pPr>
                    <w:rPr>
                      <w:szCs w:val="24"/>
                    </w:rPr>
                  </w:pPr>
                  <w:r w:rsidRPr="00492562">
                    <w:rPr>
                      <w:szCs w:val="24"/>
                    </w:rPr>
                    <w:t>Milestone</w:t>
                  </w:r>
                </w:p>
              </w:tc>
              <w:tc>
                <w:tcPr>
                  <w:tcW w:w="2004" w:type="dxa"/>
                  <w:shd w:val="clear" w:color="auto" w:fill="E0E0E0"/>
                  <w:vAlign w:val="center"/>
                </w:tcPr>
                <w:p w:rsidR="00497DD1" w:rsidRPr="00492562" w:rsidRDefault="00497DD1" w:rsidP="00497DD1">
                  <w:pPr>
                    <w:rPr>
                      <w:szCs w:val="24"/>
                    </w:rPr>
                  </w:pPr>
                  <w:r w:rsidRPr="00492562">
                    <w:rPr>
                      <w:szCs w:val="24"/>
                    </w:rPr>
                    <w:t>Date</w:t>
                  </w:r>
                </w:p>
              </w:tc>
            </w:tr>
            <w:tr w:rsidR="00497DD1" w:rsidRPr="00492562" w:rsidTr="00492562">
              <w:trPr>
                <w:trHeight w:val="144"/>
              </w:trPr>
              <w:tc>
                <w:tcPr>
                  <w:tcW w:w="4363" w:type="dxa"/>
                  <w:vAlign w:val="center"/>
                </w:tcPr>
                <w:p w:rsidR="00497DD1" w:rsidRPr="00492562" w:rsidRDefault="00497DD1" w:rsidP="00497DD1">
                  <w:pPr>
                    <w:rPr>
                      <w:szCs w:val="24"/>
                      <w:highlight w:val="yellow"/>
                    </w:rPr>
                  </w:pPr>
                  <w:r w:rsidRPr="00492562">
                    <w:rPr>
                      <w:szCs w:val="24"/>
                      <w:highlight w:val="yellow"/>
                    </w:rPr>
                    <w:t>Tape-Out</w:t>
                  </w:r>
                </w:p>
              </w:tc>
              <w:tc>
                <w:tcPr>
                  <w:tcW w:w="2004" w:type="dxa"/>
                  <w:vAlign w:val="center"/>
                </w:tcPr>
                <w:p w:rsidR="00497DD1" w:rsidRPr="00492562" w:rsidRDefault="008E6941" w:rsidP="00645F2D">
                  <w:pPr>
                    <w:rPr>
                      <w:szCs w:val="24"/>
                      <w:highlight w:val="yellow"/>
                    </w:rPr>
                  </w:pPr>
                  <w:r>
                    <w:rPr>
                      <w:szCs w:val="24"/>
                      <w:highlight w:val="yellow"/>
                    </w:rPr>
                    <w:t>Jan</w:t>
                  </w:r>
                  <w:r w:rsidR="00645F2D">
                    <w:rPr>
                      <w:szCs w:val="24"/>
                      <w:highlight w:val="yellow"/>
                    </w:rPr>
                    <w:t>. 15</w:t>
                  </w:r>
                  <w:r w:rsidR="00645F2D" w:rsidRPr="00492562">
                    <w:rPr>
                      <w:szCs w:val="24"/>
                      <w:highlight w:val="yellow"/>
                      <w:vertAlign w:val="superscript"/>
                    </w:rPr>
                    <w:t>th</w:t>
                  </w:r>
                  <w:r w:rsidR="00645F2D">
                    <w:rPr>
                      <w:szCs w:val="24"/>
                      <w:highlight w:val="yellow"/>
                    </w:rPr>
                    <w:t>,</w:t>
                  </w:r>
                  <w:r w:rsidR="00A8595B" w:rsidRPr="00492562">
                    <w:rPr>
                      <w:szCs w:val="24"/>
                      <w:highlight w:val="yellow"/>
                    </w:rPr>
                    <w:t>20</w:t>
                  </w:r>
                  <w:r w:rsidR="00A1020F" w:rsidRPr="00492562">
                    <w:rPr>
                      <w:szCs w:val="24"/>
                      <w:highlight w:val="yellow"/>
                    </w:rPr>
                    <w:t>1</w:t>
                  </w:r>
                  <w:r>
                    <w:rPr>
                      <w:szCs w:val="24"/>
                      <w:highlight w:val="yellow"/>
                    </w:rPr>
                    <w:t>1</w:t>
                  </w:r>
                </w:p>
              </w:tc>
            </w:tr>
            <w:tr w:rsidR="00BC3032" w:rsidRPr="00492562" w:rsidTr="00492562">
              <w:trPr>
                <w:trHeight w:val="144"/>
              </w:trPr>
              <w:tc>
                <w:tcPr>
                  <w:tcW w:w="4363" w:type="dxa"/>
                  <w:vAlign w:val="center"/>
                </w:tcPr>
                <w:p w:rsidR="00BC3032" w:rsidRPr="00492562" w:rsidRDefault="004D4BF4" w:rsidP="00DD6039">
                  <w:pPr>
                    <w:rPr>
                      <w:szCs w:val="24"/>
                      <w:highlight w:val="yellow"/>
                    </w:rPr>
                  </w:pPr>
                  <w:ins w:id="16" w:author="SanDisk User" w:date="2010-07-26T10:56:00Z">
                    <w:r>
                      <w:rPr>
                        <w:szCs w:val="24"/>
                        <w:highlight w:val="yellow"/>
                      </w:rPr>
                      <w:t xml:space="preserve">Final </w:t>
                    </w:r>
                  </w:ins>
                  <w:r w:rsidR="00BC3032" w:rsidRPr="00492562">
                    <w:rPr>
                      <w:szCs w:val="24"/>
                      <w:highlight w:val="yellow"/>
                    </w:rPr>
                    <w:t>ROM Release</w:t>
                  </w:r>
                </w:p>
              </w:tc>
              <w:tc>
                <w:tcPr>
                  <w:tcW w:w="2004" w:type="dxa"/>
                  <w:vAlign w:val="center"/>
                </w:tcPr>
                <w:p w:rsidR="00BC3032" w:rsidRPr="00492562" w:rsidRDefault="008E6941" w:rsidP="00645F2D">
                  <w:pPr>
                    <w:rPr>
                      <w:szCs w:val="24"/>
                      <w:highlight w:val="yellow"/>
                    </w:rPr>
                  </w:pPr>
                  <w:r>
                    <w:rPr>
                      <w:szCs w:val="24"/>
                      <w:highlight w:val="yellow"/>
                    </w:rPr>
                    <w:t>Jan</w:t>
                  </w:r>
                  <w:r w:rsidR="00645F2D">
                    <w:rPr>
                      <w:szCs w:val="24"/>
                      <w:highlight w:val="yellow"/>
                    </w:rPr>
                    <w:t>. 15</w:t>
                  </w:r>
                  <w:r w:rsidR="00645F2D" w:rsidRPr="00492562">
                    <w:rPr>
                      <w:szCs w:val="24"/>
                      <w:highlight w:val="yellow"/>
                      <w:vertAlign w:val="superscript"/>
                    </w:rPr>
                    <w:t>th</w:t>
                  </w:r>
                  <w:r w:rsidR="00BC3032" w:rsidRPr="00492562">
                    <w:rPr>
                      <w:szCs w:val="24"/>
                      <w:highlight w:val="yellow"/>
                    </w:rPr>
                    <w:t>,201</w:t>
                  </w:r>
                  <w:r>
                    <w:rPr>
                      <w:szCs w:val="24"/>
                      <w:highlight w:val="yellow"/>
                    </w:rPr>
                    <w:t>1</w:t>
                  </w:r>
                </w:p>
              </w:tc>
            </w:tr>
            <w:tr w:rsidR="00A8595B" w:rsidRPr="00492562" w:rsidTr="00492562">
              <w:trPr>
                <w:trHeight w:val="144"/>
              </w:trPr>
              <w:tc>
                <w:tcPr>
                  <w:tcW w:w="4363" w:type="dxa"/>
                  <w:vAlign w:val="center"/>
                </w:tcPr>
                <w:p w:rsidR="00A8595B" w:rsidRPr="00492562" w:rsidRDefault="00A8595B" w:rsidP="00DD6039">
                  <w:pPr>
                    <w:rPr>
                      <w:szCs w:val="24"/>
                      <w:highlight w:val="yellow"/>
                    </w:rPr>
                  </w:pPr>
                  <w:r w:rsidRPr="00492562">
                    <w:rPr>
                      <w:szCs w:val="24"/>
                      <w:highlight w:val="yellow"/>
                    </w:rPr>
                    <w:t>ASIC blind build</w:t>
                  </w:r>
                </w:p>
              </w:tc>
              <w:tc>
                <w:tcPr>
                  <w:tcW w:w="2004" w:type="dxa"/>
                  <w:vAlign w:val="center"/>
                </w:tcPr>
                <w:p w:rsidR="00A8595B" w:rsidRPr="00492562" w:rsidRDefault="00427654" w:rsidP="00546645">
                  <w:pPr>
                    <w:rPr>
                      <w:szCs w:val="24"/>
                      <w:highlight w:val="yellow"/>
                    </w:rPr>
                  </w:pPr>
                  <w:r>
                    <w:rPr>
                      <w:szCs w:val="24"/>
                      <w:highlight w:val="yellow"/>
                    </w:rPr>
                    <w:t>TBD</w:t>
                  </w:r>
                </w:p>
              </w:tc>
            </w:tr>
            <w:tr w:rsidR="00427654" w:rsidRPr="00492562" w:rsidTr="00492562">
              <w:trPr>
                <w:trHeight w:val="144"/>
              </w:trPr>
              <w:tc>
                <w:tcPr>
                  <w:tcW w:w="4363" w:type="dxa"/>
                  <w:vAlign w:val="center"/>
                </w:tcPr>
                <w:p w:rsidR="00427654" w:rsidRPr="00492562" w:rsidRDefault="00427654" w:rsidP="00DD6039">
                  <w:pPr>
                    <w:rPr>
                      <w:szCs w:val="24"/>
                      <w:highlight w:val="yellow"/>
                    </w:rPr>
                  </w:pPr>
                  <w:r w:rsidRPr="00492562">
                    <w:rPr>
                      <w:szCs w:val="24"/>
                      <w:highlight w:val="yellow"/>
                    </w:rPr>
                    <w:t>Tested Engineering samples</w:t>
                  </w:r>
                </w:p>
              </w:tc>
              <w:tc>
                <w:tcPr>
                  <w:tcW w:w="2004" w:type="dxa"/>
                  <w:vAlign w:val="center"/>
                </w:tcPr>
                <w:p w:rsidR="00427654" w:rsidRPr="00492562" w:rsidRDefault="00427654" w:rsidP="00546645">
                  <w:pPr>
                    <w:rPr>
                      <w:szCs w:val="24"/>
                      <w:highlight w:val="yellow"/>
                    </w:rPr>
                  </w:pPr>
                  <w:r>
                    <w:rPr>
                      <w:szCs w:val="24"/>
                      <w:highlight w:val="yellow"/>
                    </w:rPr>
                    <w:t>TBD</w:t>
                  </w:r>
                </w:p>
              </w:tc>
            </w:tr>
            <w:tr w:rsidR="00427654" w:rsidRPr="00492562" w:rsidTr="00492562">
              <w:trPr>
                <w:trHeight w:val="144"/>
              </w:trPr>
              <w:tc>
                <w:tcPr>
                  <w:tcW w:w="4363" w:type="dxa"/>
                  <w:vAlign w:val="center"/>
                </w:tcPr>
                <w:p w:rsidR="00427654" w:rsidRPr="00492562" w:rsidRDefault="00427654" w:rsidP="00DD6039">
                  <w:pPr>
                    <w:rPr>
                      <w:szCs w:val="24"/>
                      <w:highlight w:val="yellow"/>
                    </w:rPr>
                  </w:pPr>
                  <w:r>
                    <w:rPr>
                      <w:szCs w:val="24"/>
                      <w:highlight w:val="yellow"/>
                    </w:rPr>
                    <w:t>FW for DLT</w:t>
                  </w:r>
                </w:p>
              </w:tc>
              <w:tc>
                <w:tcPr>
                  <w:tcW w:w="2004" w:type="dxa"/>
                  <w:vAlign w:val="center"/>
                </w:tcPr>
                <w:p w:rsidR="00427654" w:rsidRPr="00492562" w:rsidRDefault="00427654" w:rsidP="008D252D">
                  <w:pPr>
                    <w:rPr>
                      <w:szCs w:val="24"/>
                      <w:highlight w:val="yellow"/>
                    </w:rPr>
                  </w:pPr>
                  <w:r>
                    <w:rPr>
                      <w:szCs w:val="24"/>
                      <w:highlight w:val="yellow"/>
                    </w:rPr>
                    <w:t>TBD</w:t>
                  </w:r>
                </w:p>
              </w:tc>
            </w:tr>
            <w:tr w:rsidR="00427654" w:rsidRPr="00492562" w:rsidTr="00492562">
              <w:trPr>
                <w:trHeight w:val="144"/>
              </w:trPr>
              <w:tc>
                <w:tcPr>
                  <w:tcW w:w="4363" w:type="dxa"/>
                  <w:vAlign w:val="center"/>
                </w:tcPr>
                <w:p w:rsidR="00427654" w:rsidRPr="00492562" w:rsidRDefault="00427654" w:rsidP="00DD6039">
                  <w:pPr>
                    <w:rPr>
                      <w:szCs w:val="24"/>
                      <w:highlight w:val="yellow"/>
                    </w:rPr>
                  </w:pPr>
                  <w:r w:rsidRPr="00492562">
                    <w:rPr>
                      <w:szCs w:val="24"/>
                      <w:highlight w:val="yellow"/>
                    </w:rPr>
                    <w:t>GM Flashware</w:t>
                  </w:r>
                </w:p>
              </w:tc>
              <w:tc>
                <w:tcPr>
                  <w:tcW w:w="2004" w:type="dxa"/>
                  <w:vAlign w:val="center"/>
                </w:tcPr>
                <w:p w:rsidR="00427654" w:rsidRPr="00492562" w:rsidRDefault="00427654" w:rsidP="00546645">
                  <w:pPr>
                    <w:rPr>
                      <w:szCs w:val="24"/>
                      <w:highlight w:val="yellow"/>
                    </w:rPr>
                  </w:pPr>
                  <w:r>
                    <w:rPr>
                      <w:szCs w:val="24"/>
                      <w:highlight w:val="yellow"/>
                    </w:rPr>
                    <w:t>TBD</w:t>
                  </w:r>
                </w:p>
              </w:tc>
            </w:tr>
            <w:tr w:rsidR="00A8595B" w:rsidRPr="00492562" w:rsidTr="00492562">
              <w:trPr>
                <w:trHeight w:val="144"/>
              </w:trPr>
              <w:tc>
                <w:tcPr>
                  <w:tcW w:w="4363" w:type="dxa"/>
                  <w:vAlign w:val="center"/>
                </w:tcPr>
                <w:p w:rsidR="00A8595B" w:rsidRPr="00492562" w:rsidRDefault="00A1020F" w:rsidP="00DD6039">
                  <w:pPr>
                    <w:rPr>
                      <w:szCs w:val="24"/>
                      <w:highlight w:val="yellow"/>
                    </w:rPr>
                  </w:pPr>
                  <w:r w:rsidRPr="00492562">
                    <w:rPr>
                      <w:szCs w:val="24"/>
                      <w:highlight w:val="yellow"/>
                    </w:rPr>
                    <w:t>ACT</w:t>
                  </w:r>
                </w:p>
              </w:tc>
              <w:tc>
                <w:tcPr>
                  <w:tcW w:w="2004" w:type="dxa"/>
                  <w:vAlign w:val="center"/>
                </w:tcPr>
                <w:p w:rsidR="00A8595B" w:rsidRPr="00492562" w:rsidRDefault="006E4203" w:rsidP="00427654">
                  <w:pPr>
                    <w:rPr>
                      <w:szCs w:val="24"/>
                      <w:highlight w:val="yellow"/>
                    </w:rPr>
                  </w:pPr>
                  <w:r w:rsidRPr="00492562">
                    <w:rPr>
                      <w:szCs w:val="24"/>
                      <w:highlight w:val="yellow"/>
                    </w:rPr>
                    <w:t xml:space="preserve"> </w:t>
                  </w:r>
                  <w:r w:rsidR="00427654">
                    <w:rPr>
                      <w:szCs w:val="24"/>
                      <w:highlight w:val="yellow"/>
                    </w:rPr>
                    <w:t>Jun</w:t>
                  </w:r>
                  <w:r w:rsidR="00A1020F" w:rsidRPr="00492562">
                    <w:rPr>
                      <w:szCs w:val="24"/>
                      <w:highlight w:val="yellow"/>
                    </w:rPr>
                    <w:t>.</w:t>
                  </w:r>
                  <w:r w:rsidR="00043F86" w:rsidRPr="00492562">
                    <w:rPr>
                      <w:szCs w:val="24"/>
                      <w:highlight w:val="yellow"/>
                    </w:rPr>
                    <w:t xml:space="preserve"> </w:t>
                  </w:r>
                  <w:r w:rsidR="00427654">
                    <w:rPr>
                      <w:szCs w:val="24"/>
                      <w:highlight w:val="yellow"/>
                    </w:rPr>
                    <w:t>30</w:t>
                  </w:r>
                  <w:r w:rsidR="004C1DCD" w:rsidRPr="00492562">
                    <w:rPr>
                      <w:szCs w:val="24"/>
                      <w:highlight w:val="yellow"/>
                      <w:vertAlign w:val="superscript"/>
                    </w:rPr>
                    <w:t>th</w:t>
                  </w:r>
                  <w:r w:rsidR="00043F86" w:rsidRPr="00492562">
                    <w:rPr>
                      <w:szCs w:val="24"/>
                      <w:highlight w:val="yellow"/>
                    </w:rPr>
                    <w:t xml:space="preserve">, </w:t>
                  </w:r>
                  <w:r w:rsidR="00A8595B" w:rsidRPr="00492562">
                    <w:rPr>
                      <w:szCs w:val="24"/>
                      <w:highlight w:val="yellow"/>
                    </w:rPr>
                    <w:t>20</w:t>
                  </w:r>
                  <w:r w:rsidR="00A1020F" w:rsidRPr="00492562">
                    <w:rPr>
                      <w:szCs w:val="24"/>
                      <w:highlight w:val="yellow"/>
                    </w:rPr>
                    <w:t>1</w:t>
                  </w:r>
                  <w:r w:rsidR="00546645">
                    <w:rPr>
                      <w:szCs w:val="24"/>
                      <w:highlight w:val="yellow"/>
                    </w:rPr>
                    <w:t>1</w:t>
                  </w:r>
                </w:p>
              </w:tc>
            </w:tr>
          </w:tbl>
          <w:p w:rsidR="00492562" w:rsidRDefault="00492562" w:rsidP="00497DD1"/>
        </w:tc>
      </w:tr>
    </w:tbl>
    <w:p w:rsidR="00492562" w:rsidRDefault="00492562" w:rsidP="00870F16">
      <w:pPr>
        <w:rPr>
          <w:highlight w:val="yellow"/>
        </w:rPr>
      </w:pPr>
    </w:p>
    <w:p w:rsidR="00475FD0" w:rsidRDefault="002628BE" w:rsidP="00870F16">
      <w:r w:rsidRPr="002628BE">
        <w:rPr>
          <w:highlight w:val="yellow"/>
        </w:rPr>
        <w:t>The presented dates are only recommendation and not committed</w:t>
      </w:r>
    </w:p>
    <w:p w:rsidR="00870F16" w:rsidRPr="00E455F7" w:rsidRDefault="00870F16" w:rsidP="00A43EDE">
      <w:pPr>
        <w:ind w:firstLine="720"/>
        <w:rPr>
          <w:color w:val="3366FF"/>
        </w:rPr>
      </w:pPr>
      <w:r w:rsidRPr="003454BC">
        <w:br w:type="page"/>
      </w:r>
    </w:p>
    <w:p w:rsidR="00B97BF3" w:rsidRDefault="00561C92" w:rsidP="00B97BF3">
      <w:pPr>
        <w:pStyle w:val="Heading1"/>
        <w:rPr>
          <w:sz w:val="32"/>
          <w:szCs w:val="32"/>
        </w:rPr>
      </w:pPr>
      <w:bookmarkStart w:id="17" w:name="_Toc262549140"/>
      <w:r w:rsidRPr="00561C92">
        <w:rPr>
          <w:sz w:val="32"/>
          <w:szCs w:val="32"/>
        </w:rPr>
        <w:lastRenderedPageBreak/>
        <w:t>Technology Profile</w:t>
      </w:r>
      <w:bookmarkEnd w:id="17"/>
    </w:p>
    <w:p w:rsidR="004B7F9C" w:rsidRPr="0026696B" w:rsidRDefault="004B7F9C" w:rsidP="004B7F9C"/>
    <w:tbl>
      <w:tblPr>
        <w:tblW w:w="5803" w:type="pct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6" w:space="0" w:color="D9D9D9"/>
          <w:insideV w:val="single" w:sz="6" w:space="0" w:color="D9D9D9"/>
        </w:tblBorders>
        <w:tblLayout w:type="fixed"/>
        <w:tblLook w:val="0000"/>
      </w:tblPr>
      <w:tblGrid>
        <w:gridCol w:w="556"/>
        <w:gridCol w:w="1529"/>
        <w:gridCol w:w="2798"/>
        <w:gridCol w:w="715"/>
        <w:gridCol w:w="90"/>
        <w:gridCol w:w="271"/>
        <w:gridCol w:w="1723"/>
        <w:gridCol w:w="2596"/>
        <w:tblGridChange w:id="18">
          <w:tblGrid>
            <w:gridCol w:w="556"/>
            <w:gridCol w:w="1529"/>
            <w:gridCol w:w="2798"/>
            <w:gridCol w:w="715"/>
            <w:gridCol w:w="90"/>
            <w:gridCol w:w="271"/>
            <w:gridCol w:w="1723"/>
            <w:gridCol w:w="2596"/>
          </w:tblGrid>
        </w:tblGridChange>
      </w:tblGrid>
      <w:tr w:rsidR="00D504A4" w:rsidTr="00F36766">
        <w:trPr>
          <w:cantSplit/>
          <w:trHeight w:val="1134"/>
        </w:trPr>
        <w:tc>
          <w:tcPr>
            <w:tcW w:w="270" w:type="pct"/>
            <w:vMerge w:val="restart"/>
            <w:tcBorders>
              <w:top w:val="single" w:sz="4" w:space="0" w:color="D9D9D9"/>
              <w:bottom w:val="single" w:sz="6" w:space="0" w:color="D9D9D9"/>
            </w:tcBorders>
            <w:shd w:val="clear" w:color="auto" w:fill="FDE9D9" w:themeFill="accent6" w:themeFillTint="33"/>
            <w:textDirection w:val="btLr"/>
            <w:vAlign w:val="center"/>
          </w:tcPr>
          <w:p w:rsidR="00D504A4" w:rsidRPr="00D504A4" w:rsidRDefault="00D504A4" w:rsidP="00D504A4">
            <w:pPr>
              <w:ind w:left="113" w:right="113"/>
              <w:jc w:val="center"/>
              <w:rPr>
                <w:rFonts w:asciiTheme="minorHAnsi" w:hAnsiTheme="minorHAnsi"/>
                <w:b/>
                <w:bCs/>
              </w:rPr>
            </w:pPr>
            <w:r w:rsidRPr="00D504A4">
              <w:rPr>
                <w:rFonts w:asciiTheme="minorHAnsi" w:hAnsiTheme="minorHAnsi"/>
                <w:b/>
                <w:bCs/>
              </w:rPr>
              <w:t>Interfaces</w:t>
            </w:r>
          </w:p>
        </w:tc>
        <w:tc>
          <w:tcPr>
            <w:tcW w:w="744" w:type="pct"/>
          </w:tcPr>
          <w:p w:rsidR="00D504A4" w:rsidRDefault="00D504A4" w:rsidP="00020845">
            <w:pPr>
              <w:jc w:val="right"/>
            </w:pPr>
            <w:r>
              <w:t>Host I/F</w:t>
            </w:r>
          </w:p>
        </w:tc>
        <w:tc>
          <w:tcPr>
            <w:tcW w:w="2723" w:type="pct"/>
            <w:gridSpan w:val="5"/>
          </w:tcPr>
          <w:p w:rsidR="00D504A4" w:rsidRDefault="00D504A4" w:rsidP="001425F0">
            <w:pPr>
              <w:numPr>
                <w:ilvl w:val="0"/>
                <w:numId w:val="28"/>
              </w:numPr>
            </w:pPr>
            <w:r>
              <w:t>SD 3.0 Specification</w:t>
            </w:r>
          </w:p>
          <w:p w:rsidR="00280881" w:rsidRPr="00280881" w:rsidRDefault="004D4BF4" w:rsidP="00280881">
            <w:pPr>
              <w:numPr>
                <w:ilvl w:val="0"/>
                <w:numId w:val="28"/>
              </w:numPr>
            </w:pPr>
            <w:r>
              <w:t>e</w:t>
            </w:r>
            <w:r w:rsidR="00D504A4">
              <w:t>MMC 4.41 Specification</w:t>
            </w:r>
            <w:r w:rsidR="00280881" w:rsidRPr="001425F0">
              <w:rPr>
                <w:rFonts w:cs="Arial"/>
                <w:color w:val="000000"/>
                <w:szCs w:val="24"/>
              </w:rPr>
              <w:t xml:space="preserve"> </w:t>
            </w:r>
          </w:p>
          <w:p w:rsidR="00280881" w:rsidRPr="00280881" w:rsidRDefault="00280881" w:rsidP="00280881">
            <w:pPr>
              <w:numPr>
                <w:ilvl w:val="0"/>
                <w:numId w:val="28"/>
              </w:numPr>
            </w:pPr>
            <w:r>
              <w:rPr>
                <w:rFonts w:cs="Arial"/>
                <w:color w:val="000000"/>
                <w:szCs w:val="24"/>
              </w:rPr>
              <w:t>P</w:t>
            </w:r>
            <w:r w:rsidRPr="001425F0">
              <w:rPr>
                <w:rFonts w:cs="Arial"/>
                <w:color w:val="000000"/>
                <w:szCs w:val="24"/>
              </w:rPr>
              <w:t xml:space="preserve">lan for </w:t>
            </w:r>
            <w:r w:rsidR="004D4BF4">
              <w:rPr>
                <w:rFonts w:cs="Arial"/>
                <w:color w:val="000000"/>
                <w:szCs w:val="24"/>
              </w:rPr>
              <w:t>e</w:t>
            </w:r>
            <w:r w:rsidRPr="001425F0">
              <w:rPr>
                <w:rFonts w:cs="Arial"/>
                <w:color w:val="000000"/>
                <w:szCs w:val="24"/>
              </w:rPr>
              <w:t xml:space="preserve">MMC </w:t>
            </w:r>
            <w:r>
              <w:rPr>
                <w:rFonts w:cs="Arial"/>
                <w:color w:val="000000"/>
                <w:szCs w:val="24"/>
              </w:rPr>
              <w:t>4.5 – TBD</w:t>
            </w:r>
          </w:p>
          <w:p w:rsidR="00D504A4" w:rsidRDefault="00280881" w:rsidP="00AF5D6C">
            <w:pPr>
              <w:numPr>
                <w:ilvl w:val="0"/>
                <w:numId w:val="28"/>
              </w:numPr>
            </w:pPr>
            <w:r>
              <w:rPr>
                <w:rFonts w:cs="Arial"/>
                <w:color w:val="000000"/>
                <w:szCs w:val="24"/>
              </w:rPr>
              <w:t xml:space="preserve">Plan for </w:t>
            </w:r>
            <w:r w:rsidRPr="001425F0">
              <w:rPr>
                <w:rFonts w:cs="Arial"/>
                <w:color w:val="000000"/>
                <w:szCs w:val="24"/>
              </w:rPr>
              <w:t>SD 4.0</w:t>
            </w:r>
            <w:r w:rsidR="00AF5D6C">
              <w:rPr>
                <w:rFonts w:cs="Arial"/>
                <w:color w:val="000000"/>
                <w:szCs w:val="24"/>
              </w:rPr>
              <w:t xml:space="preserve"> – </w:t>
            </w:r>
            <w:r>
              <w:rPr>
                <w:rFonts w:cs="Arial"/>
                <w:color w:val="000000"/>
                <w:szCs w:val="24"/>
              </w:rPr>
              <w:t>TBD</w:t>
            </w:r>
          </w:p>
        </w:tc>
        <w:tc>
          <w:tcPr>
            <w:tcW w:w="1263" w:type="pct"/>
          </w:tcPr>
          <w:p w:rsidR="00D504A4" w:rsidRPr="001425F0" w:rsidRDefault="00D504A4" w:rsidP="001425F0">
            <w:pPr>
              <w:numPr>
                <w:ilvl w:val="0"/>
                <w:numId w:val="33"/>
              </w:numPr>
              <w:rPr>
                <w:rFonts w:cs="Arial"/>
                <w:color w:val="000000"/>
                <w:szCs w:val="24"/>
              </w:rPr>
            </w:pPr>
            <w:r w:rsidRPr="001425F0">
              <w:rPr>
                <w:rFonts w:cs="Arial"/>
                <w:color w:val="000000"/>
                <w:szCs w:val="24"/>
              </w:rPr>
              <w:t>UHS-II is not required</w:t>
            </w:r>
          </w:p>
          <w:p w:rsidR="00D504A4" w:rsidRPr="001425F0" w:rsidRDefault="00D504A4" w:rsidP="00280881">
            <w:pPr>
              <w:rPr>
                <w:rFonts w:cs="Arial"/>
                <w:color w:val="000000"/>
                <w:szCs w:val="24"/>
              </w:rPr>
            </w:pPr>
          </w:p>
        </w:tc>
      </w:tr>
      <w:tr w:rsidR="00D504A4" w:rsidTr="00F36766">
        <w:tc>
          <w:tcPr>
            <w:tcW w:w="270" w:type="pct"/>
            <w:vMerge/>
            <w:tcBorders>
              <w:top w:val="single" w:sz="6" w:space="0" w:color="D9D9D9"/>
              <w:bottom w:val="single" w:sz="6" w:space="0" w:color="D9D9D9"/>
            </w:tcBorders>
            <w:shd w:val="clear" w:color="auto" w:fill="FDE9D9" w:themeFill="accent6" w:themeFillTint="33"/>
          </w:tcPr>
          <w:p w:rsidR="00D504A4" w:rsidRDefault="00D504A4" w:rsidP="00020845">
            <w:pPr>
              <w:jc w:val="right"/>
            </w:pPr>
          </w:p>
        </w:tc>
        <w:tc>
          <w:tcPr>
            <w:tcW w:w="744" w:type="pct"/>
          </w:tcPr>
          <w:p w:rsidR="00D504A4" w:rsidRDefault="00D504A4" w:rsidP="00020845">
            <w:pPr>
              <w:jc w:val="right"/>
            </w:pPr>
            <w:r>
              <w:t>Flash I/F</w:t>
            </w:r>
          </w:p>
        </w:tc>
        <w:tc>
          <w:tcPr>
            <w:tcW w:w="2723" w:type="pct"/>
            <w:gridSpan w:val="5"/>
          </w:tcPr>
          <w:p w:rsidR="00D504A4" w:rsidRDefault="00D504A4" w:rsidP="00D504A4">
            <w:pPr>
              <w:numPr>
                <w:ilvl w:val="0"/>
                <w:numId w:val="28"/>
              </w:numPr>
            </w:pPr>
            <w:r>
              <w:t>x8 support</w:t>
            </w:r>
          </w:p>
          <w:p w:rsidR="00D504A4" w:rsidRDefault="00D504A4" w:rsidP="00D504A4">
            <w:pPr>
              <w:numPr>
                <w:ilvl w:val="0"/>
                <w:numId w:val="28"/>
              </w:numPr>
            </w:pPr>
            <w:r>
              <w:t>x16 support</w:t>
            </w:r>
          </w:p>
          <w:p w:rsidR="00D504A4" w:rsidRDefault="00D504A4" w:rsidP="00020845">
            <w:pPr>
              <w:numPr>
                <w:ilvl w:val="0"/>
                <w:numId w:val="28"/>
              </w:numPr>
            </w:pPr>
            <w:r>
              <w:t xml:space="preserve">Toggle mode HV </w:t>
            </w:r>
            <w:r w:rsidR="008F3B3A">
              <w:t xml:space="preserve">(3.3V) </w:t>
            </w:r>
            <w:r>
              <w:t>support (133MB/Sec)</w:t>
            </w:r>
          </w:p>
        </w:tc>
        <w:tc>
          <w:tcPr>
            <w:tcW w:w="1263" w:type="pct"/>
          </w:tcPr>
          <w:p w:rsidR="00D504A4" w:rsidRPr="001425F0" w:rsidRDefault="00D504A4" w:rsidP="004861A7">
            <w:pPr>
              <w:rPr>
                <w:rFonts w:cs="Arial"/>
                <w:color w:val="000000"/>
                <w:szCs w:val="24"/>
              </w:rPr>
            </w:pPr>
          </w:p>
        </w:tc>
      </w:tr>
      <w:tr w:rsidR="00D504A4" w:rsidTr="00F36766">
        <w:tc>
          <w:tcPr>
            <w:tcW w:w="270" w:type="pct"/>
            <w:vMerge/>
            <w:tcBorders>
              <w:top w:val="single" w:sz="6" w:space="0" w:color="D9D9D9"/>
              <w:bottom w:val="single" w:sz="6" w:space="0" w:color="D9D9D9"/>
            </w:tcBorders>
            <w:shd w:val="clear" w:color="auto" w:fill="FDE9D9" w:themeFill="accent6" w:themeFillTint="33"/>
          </w:tcPr>
          <w:p w:rsidR="00D504A4" w:rsidRDefault="00D504A4" w:rsidP="00020845">
            <w:pPr>
              <w:jc w:val="right"/>
            </w:pPr>
          </w:p>
        </w:tc>
        <w:tc>
          <w:tcPr>
            <w:tcW w:w="744" w:type="pct"/>
          </w:tcPr>
          <w:p w:rsidR="00D504A4" w:rsidRDefault="00D504A4" w:rsidP="00D504A4">
            <w:pPr>
              <w:jc w:val="right"/>
            </w:pPr>
            <w:r>
              <w:t>SD</w:t>
            </w:r>
          </w:p>
          <w:p w:rsidR="00D504A4" w:rsidRDefault="00D504A4" w:rsidP="00D504A4">
            <w:pPr>
              <w:jc w:val="right"/>
            </w:pPr>
            <w:r>
              <w:t>Bus Speed</w:t>
            </w:r>
          </w:p>
        </w:tc>
        <w:tc>
          <w:tcPr>
            <w:tcW w:w="1709" w:type="pct"/>
            <w:gridSpan w:val="2"/>
          </w:tcPr>
          <w:p w:rsidR="00D504A4" w:rsidRDefault="00D504A4" w:rsidP="00D504A4">
            <w:pPr>
              <w:numPr>
                <w:ilvl w:val="0"/>
                <w:numId w:val="47"/>
              </w:numPr>
            </w:pPr>
            <w:r>
              <w:t xml:space="preserve">SD Normal Speed       </w:t>
            </w:r>
          </w:p>
          <w:p w:rsidR="00D504A4" w:rsidRDefault="00D504A4" w:rsidP="00D504A4">
            <w:pPr>
              <w:numPr>
                <w:ilvl w:val="0"/>
                <w:numId w:val="47"/>
              </w:numPr>
            </w:pPr>
            <w:r>
              <w:t xml:space="preserve">SD High Speed           </w:t>
            </w:r>
          </w:p>
          <w:p w:rsidR="00D504A4" w:rsidRDefault="00D504A4" w:rsidP="00D504A4">
            <w:pPr>
              <w:numPr>
                <w:ilvl w:val="0"/>
                <w:numId w:val="47"/>
              </w:numPr>
            </w:pPr>
            <w:r>
              <w:t>U</w:t>
            </w:r>
            <w:r w:rsidRPr="000A5CEB">
              <w:t>HS50</w:t>
            </w:r>
            <w:r>
              <w:t xml:space="preserve"> </w:t>
            </w:r>
            <w:r w:rsidRPr="000A5CEB">
              <w:t>(1.8V signaling)</w:t>
            </w:r>
          </w:p>
          <w:p w:rsidR="00D504A4" w:rsidRDefault="00D504A4" w:rsidP="00D504A4">
            <w:pPr>
              <w:numPr>
                <w:ilvl w:val="0"/>
                <w:numId w:val="47"/>
              </w:numPr>
              <w:ind w:left="432"/>
            </w:pPr>
            <w:r>
              <w:t>SDR12</w:t>
            </w:r>
          </w:p>
          <w:p w:rsidR="00D504A4" w:rsidRDefault="00D504A4" w:rsidP="00D504A4">
            <w:pPr>
              <w:numPr>
                <w:ilvl w:val="0"/>
                <w:numId w:val="47"/>
              </w:numPr>
              <w:ind w:left="432"/>
            </w:pPr>
            <w:r>
              <w:t>SDR25</w:t>
            </w:r>
          </w:p>
          <w:p w:rsidR="00D504A4" w:rsidRDefault="00D504A4" w:rsidP="00D504A4">
            <w:pPr>
              <w:numPr>
                <w:ilvl w:val="0"/>
                <w:numId w:val="47"/>
              </w:numPr>
              <w:ind w:left="432"/>
            </w:pPr>
            <w:r>
              <w:t>SDR50</w:t>
            </w:r>
          </w:p>
          <w:p w:rsidR="00D504A4" w:rsidRDefault="00D504A4" w:rsidP="00D504A4">
            <w:pPr>
              <w:numPr>
                <w:ilvl w:val="0"/>
                <w:numId w:val="47"/>
              </w:numPr>
              <w:ind w:left="432"/>
            </w:pPr>
            <w:r>
              <w:t>DDR50</w:t>
            </w:r>
          </w:p>
          <w:p w:rsidR="00D504A4" w:rsidRDefault="00D504A4" w:rsidP="00D504A4">
            <w:pPr>
              <w:numPr>
                <w:ilvl w:val="0"/>
                <w:numId w:val="47"/>
              </w:numPr>
            </w:pPr>
            <w:r>
              <w:t xml:space="preserve">UHS104 </w:t>
            </w:r>
            <w:r w:rsidRPr="000A5CEB">
              <w:t>(1.8V signaling)</w:t>
            </w:r>
            <w:r>
              <w:t xml:space="preserve"> </w:t>
            </w:r>
          </w:p>
          <w:p w:rsidR="00D504A4" w:rsidRDefault="00D504A4" w:rsidP="00D504A4">
            <w:pPr>
              <w:numPr>
                <w:ilvl w:val="0"/>
                <w:numId w:val="47"/>
              </w:numPr>
              <w:ind w:left="432"/>
            </w:pPr>
            <w:r>
              <w:t>SDR12</w:t>
            </w:r>
          </w:p>
          <w:p w:rsidR="00D504A4" w:rsidRDefault="00D504A4" w:rsidP="00D504A4">
            <w:pPr>
              <w:numPr>
                <w:ilvl w:val="0"/>
                <w:numId w:val="47"/>
              </w:numPr>
              <w:ind w:left="432"/>
            </w:pPr>
            <w:r>
              <w:t>SDR25</w:t>
            </w:r>
          </w:p>
          <w:p w:rsidR="00D504A4" w:rsidRDefault="00D504A4" w:rsidP="00D504A4">
            <w:pPr>
              <w:numPr>
                <w:ilvl w:val="0"/>
                <w:numId w:val="47"/>
              </w:numPr>
              <w:ind w:left="432"/>
            </w:pPr>
            <w:r>
              <w:t>SDR50</w:t>
            </w:r>
          </w:p>
          <w:p w:rsidR="00D504A4" w:rsidRDefault="00D504A4" w:rsidP="00D504A4">
            <w:pPr>
              <w:numPr>
                <w:ilvl w:val="0"/>
                <w:numId w:val="47"/>
              </w:numPr>
              <w:ind w:left="432"/>
            </w:pPr>
            <w:r>
              <w:t>SDR104</w:t>
            </w:r>
          </w:p>
          <w:p w:rsidR="00D504A4" w:rsidRDefault="00D504A4" w:rsidP="00D27021">
            <w:pPr>
              <w:numPr>
                <w:ilvl w:val="0"/>
                <w:numId w:val="28"/>
              </w:numPr>
              <w:ind w:left="432"/>
            </w:pPr>
            <w:r>
              <w:t>DDR50</w:t>
            </w:r>
          </w:p>
        </w:tc>
        <w:tc>
          <w:tcPr>
            <w:tcW w:w="1014" w:type="pct"/>
            <w:gridSpan w:val="3"/>
          </w:tcPr>
          <w:p w:rsidR="00D504A4" w:rsidRDefault="00D504A4" w:rsidP="00D504A4">
            <w:r>
              <w:t>0-25Mhz</w:t>
            </w:r>
          </w:p>
          <w:p w:rsidR="00D504A4" w:rsidRDefault="00D504A4" w:rsidP="00D504A4">
            <w:r>
              <w:t>0-50Mhz</w:t>
            </w:r>
            <w:r w:rsidDel="00860993">
              <w:t xml:space="preserve"> </w:t>
            </w:r>
          </w:p>
          <w:p w:rsidR="00D504A4" w:rsidRDefault="00D504A4" w:rsidP="00D504A4"/>
          <w:p w:rsidR="00D504A4" w:rsidRDefault="00D504A4" w:rsidP="00D504A4">
            <w:r>
              <w:t>0-25Mhz</w:t>
            </w:r>
          </w:p>
          <w:p w:rsidR="00D504A4" w:rsidRDefault="00D504A4" w:rsidP="00D504A4">
            <w:r>
              <w:t>0-50Mhz</w:t>
            </w:r>
          </w:p>
          <w:p w:rsidR="00D504A4" w:rsidRDefault="00D504A4" w:rsidP="00D504A4">
            <w:r>
              <w:t>0-100Mhz</w:t>
            </w:r>
          </w:p>
          <w:p w:rsidR="00D504A4" w:rsidRDefault="00D504A4" w:rsidP="00D504A4">
            <w:r>
              <w:t>0-50Mhz</w:t>
            </w:r>
          </w:p>
          <w:p w:rsidR="00D504A4" w:rsidRDefault="00D504A4" w:rsidP="00D504A4"/>
          <w:p w:rsidR="00D504A4" w:rsidRDefault="00D504A4" w:rsidP="00D504A4">
            <w:r>
              <w:t>0-25Mhz</w:t>
            </w:r>
          </w:p>
          <w:p w:rsidR="00D504A4" w:rsidRDefault="00D504A4" w:rsidP="00D504A4">
            <w:r>
              <w:t>0-50Mhz</w:t>
            </w:r>
          </w:p>
          <w:p w:rsidR="00D504A4" w:rsidRDefault="00D504A4" w:rsidP="00D504A4">
            <w:r>
              <w:t xml:space="preserve">0-100Mhz </w:t>
            </w:r>
          </w:p>
          <w:p w:rsidR="00D504A4" w:rsidRDefault="00D504A4" w:rsidP="00D504A4">
            <w:r>
              <w:t>0-208Mhz</w:t>
            </w:r>
          </w:p>
          <w:p w:rsidR="00D504A4" w:rsidRDefault="00D504A4" w:rsidP="00D504A4">
            <w:r>
              <w:t>0-50Mhz</w:t>
            </w:r>
          </w:p>
        </w:tc>
        <w:tc>
          <w:tcPr>
            <w:tcW w:w="1263" w:type="pct"/>
          </w:tcPr>
          <w:p w:rsidR="00D504A4" w:rsidRPr="001425F0" w:rsidRDefault="00D504A4" w:rsidP="00D504A4">
            <w:pPr>
              <w:rPr>
                <w:rFonts w:cs="Arial"/>
                <w:color w:val="000000"/>
                <w:szCs w:val="24"/>
              </w:rPr>
            </w:pPr>
          </w:p>
        </w:tc>
      </w:tr>
      <w:tr w:rsidR="00D504A4" w:rsidTr="00F36766">
        <w:tc>
          <w:tcPr>
            <w:tcW w:w="270" w:type="pct"/>
            <w:vMerge/>
            <w:tcBorders>
              <w:top w:val="single" w:sz="6" w:space="0" w:color="D9D9D9"/>
              <w:bottom w:val="single" w:sz="6" w:space="0" w:color="D9D9D9"/>
            </w:tcBorders>
            <w:shd w:val="clear" w:color="auto" w:fill="FDE9D9" w:themeFill="accent6" w:themeFillTint="33"/>
          </w:tcPr>
          <w:p w:rsidR="00D504A4" w:rsidRDefault="00D504A4" w:rsidP="00020845">
            <w:pPr>
              <w:jc w:val="right"/>
            </w:pPr>
          </w:p>
        </w:tc>
        <w:tc>
          <w:tcPr>
            <w:tcW w:w="744" w:type="pct"/>
          </w:tcPr>
          <w:p w:rsidR="00D504A4" w:rsidRDefault="00D504A4" w:rsidP="00D504A4">
            <w:pPr>
              <w:jc w:val="right"/>
            </w:pPr>
            <w:r>
              <w:t>eMMC</w:t>
            </w:r>
          </w:p>
          <w:p w:rsidR="00D504A4" w:rsidRDefault="00D504A4" w:rsidP="00D504A4">
            <w:pPr>
              <w:jc w:val="right"/>
            </w:pPr>
            <w:r>
              <w:t>Bus Speed</w:t>
            </w:r>
          </w:p>
        </w:tc>
        <w:tc>
          <w:tcPr>
            <w:tcW w:w="1709" w:type="pct"/>
            <w:gridSpan w:val="2"/>
          </w:tcPr>
          <w:p w:rsidR="00D504A4" w:rsidRDefault="00D504A4" w:rsidP="00D504A4">
            <w:pPr>
              <w:numPr>
                <w:ilvl w:val="0"/>
                <w:numId w:val="47"/>
              </w:numPr>
            </w:pPr>
            <w:r>
              <w:t xml:space="preserve">MMC Normal Speed   </w:t>
            </w:r>
          </w:p>
          <w:p w:rsidR="00D504A4" w:rsidRDefault="00D504A4" w:rsidP="00D504A4">
            <w:pPr>
              <w:numPr>
                <w:ilvl w:val="0"/>
                <w:numId w:val="47"/>
              </w:numPr>
            </w:pPr>
            <w:r>
              <w:t xml:space="preserve">MMC High Speed       </w:t>
            </w:r>
          </w:p>
          <w:p w:rsidR="00D504A4" w:rsidRDefault="00D504A4" w:rsidP="00D504A4">
            <w:pPr>
              <w:numPr>
                <w:ilvl w:val="0"/>
                <w:numId w:val="28"/>
              </w:numPr>
              <w:tabs>
                <w:tab w:val="left" w:pos="2357"/>
              </w:tabs>
            </w:pPr>
            <w:r w:rsidRPr="00FE0D3D">
              <w:t xml:space="preserve">MMC DDR52             </w:t>
            </w:r>
          </w:p>
        </w:tc>
        <w:tc>
          <w:tcPr>
            <w:tcW w:w="1014" w:type="pct"/>
            <w:gridSpan w:val="3"/>
          </w:tcPr>
          <w:p w:rsidR="00D504A4" w:rsidRDefault="00D504A4" w:rsidP="00D504A4">
            <w:r>
              <w:t>0-20Mhz; 0-26Mhz</w:t>
            </w:r>
          </w:p>
          <w:p w:rsidR="00D504A4" w:rsidRDefault="00D504A4" w:rsidP="00D504A4">
            <w:r>
              <w:t>0-52Mhz</w:t>
            </w:r>
          </w:p>
          <w:p w:rsidR="00D504A4" w:rsidRPr="00D31D93" w:rsidDel="00802E38" w:rsidRDefault="00D504A4" w:rsidP="00D504A4">
            <w:r>
              <w:t>0-</w:t>
            </w:r>
            <w:r w:rsidRPr="00FE0D3D">
              <w:t>52Mhz</w:t>
            </w:r>
          </w:p>
        </w:tc>
        <w:tc>
          <w:tcPr>
            <w:tcW w:w="1263" w:type="pct"/>
          </w:tcPr>
          <w:p w:rsidR="00D504A4" w:rsidRPr="001425F0" w:rsidRDefault="00D504A4" w:rsidP="00D504A4">
            <w:pPr>
              <w:rPr>
                <w:rFonts w:cs="Arial"/>
                <w:color w:val="000000"/>
                <w:szCs w:val="24"/>
              </w:rPr>
            </w:pPr>
          </w:p>
        </w:tc>
      </w:tr>
      <w:tr w:rsidR="00D504A4" w:rsidTr="00F36766">
        <w:tc>
          <w:tcPr>
            <w:tcW w:w="270" w:type="pct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DAEEF3" w:themeFill="accent5" w:themeFillTint="33"/>
            <w:textDirection w:val="btLr"/>
            <w:vAlign w:val="center"/>
          </w:tcPr>
          <w:p w:rsidR="00D504A4" w:rsidRPr="00D504A4" w:rsidRDefault="00D504A4" w:rsidP="00D504A4">
            <w:pPr>
              <w:ind w:left="113" w:right="113"/>
              <w:jc w:val="center"/>
              <w:rPr>
                <w:rFonts w:asciiTheme="minorHAnsi" w:hAnsiTheme="minorHAnsi"/>
                <w:b/>
                <w:bCs/>
              </w:rPr>
            </w:pPr>
            <w:r w:rsidRPr="00D504A4">
              <w:rPr>
                <w:rFonts w:asciiTheme="minorHAnsi" w:hAnsiTheme="minorHAnsi"/>
                <w:b/>
                <w:bCs/>
              </w:rPr>
              <w:t>Memory</w:t>
            </w:r>
          </w:p>
        </w:tc>
        <w:tc>
          <w:tcPr>
            <w:tcW w:w="744" w:type="pct"/>
          </w:tcPr>
          <w:p w:rsidR="00D504A4" w:rsidRDefault="00D504A4" w:rsidP="00D504A4">
            <w:pPr>
              <w:jc w:val="right"/>
            </w:pPr>
            <w:r>
              <w:t>Supported Capacities</w:t>
            </w:r>
          </w:p>
        </w:tc>
        <w:tc>
          <w:tcPr>
            <w:tcW w:w="1709" w:type="pct"/>
            <w:gridSpan w:val="2"/>
          </w:tcPr>
          <w:p w:rsidR="00D504A4" w:rsidRDefault="00D504A4" w:rsidP="00D504A4">
            <w:pPr>
              <w:numPr>
                <w:ilvl w:val="0"/>
                <w:numId w:val="28"/>
              </w:numPr>
              <w:rPr>
                <w:lang w:val="sv-SE"/>
              </w:rPr>
            </w:pPr>
            <w:r w:rsidRPr="0056157D">
              <w:rPr>
                <w:lang w:val="sv-SE"/>
              </w:rPr>
              <w:t xml:space="preserve">SD                             </w:t>
            </w:r>
          </w:p>
          <w:p w:rsidR="00D504A4" w:rsidRPr="0056157D" w:rsidRDefault="00D504A4" w:rsidP="00D504A4">
            <w:pPr>
              <w:numPr>
                <w:ilvl w:val="0"/>
                <w:numId w:val="28"/>
              </w:numPr>
              <w:rPr>
                <w:lang w:val="sv-SE"/>
              </w:rPr>
            </w:pPr>
            <w:r w:rsidRPr="0056157D">
              <w:rPr>
                <w:lang w:val="sv-SE"/>
              </w:rPr>
              <w:t xml:space="preserve">uSD                           </w:t>
            </w:r>
          </w:p>
          <w:p w:rsidR="00D504A4" w:rsidRPr="0056157D" w:rsidRDefault="00D504A4" w:rsidP="00D504A4">
            <w:pPr>
              <w:numPr>
                <w:ilvl w:val="0"/>
                <w:numId w:val="28"/>
              </w:numPr>
              <w:rPr>
                <w:lang w:val="sv-SE"/>
              </w:rPr>
            </w:pPr>
            <w:r>
              <w:rPr>
                <w:lang w:val="sv-SE"/>
              </w:rPr>
              <w:t>e</w:t>
            </w:r>
            <w:r w:rsidRPr="0056157D">
              <w:rPr>
                <w:lang w:val="sv-SE"/>
              </w:rPr>
              <w:t xml:space="preserve">MMC                         </w:t>
            </w:r>
          </w:p>
        </w:tc>
        <w:tc>
          <w:tcPr>
            <w:tcW w:w="1014" w:type="pct"/>
            <w:gridSpan w:val="3"/>
          </w:tcPr>
          <w:p w:rsidR="00D504A4" w:rsidRDefault="00D504A4" w:rsidP="00D504A4">
            <w:pPr>
              <w:rPr>
                <w:lang w:val="sv-SE"/>
              </w:rPr>
            </w:pPr>
            <w:r w:rsidRPr="0056157D">
              <w:rPr>
                <w:lang w:val="sv-SE"/>
              </w:rPr>
              <w:t>1GB</w:t>
            </w:r>
            <w:r w:rsidRPr="0056157D" w:rsidDel="001220D4">
              <w:rPr>
                <w:lang w:val="sv-SE"/>
              </w:rPr>
              <w:t xml:space="preserve"> </w:t>
            </w:r>
            <w:r w:rsidRPr="0056157D">
              <w:rPr>
                <w:lang w:val="sv-SE"/>
              </w:rPr>
              <w:t xml:space="preserve">– </w:t>
            </w:r>
            <w:r>
              <w:rPr>
                <w:lang w:val="sv-SE"/>
              </w:rPr>
              <w:t>256</w:t>
            </w:r>
            <w:r w:rsidRPr="0056157D">
              <w:rPr>
                <w:lang w:val="sv-SE"/>
              </w:rPr>
              <w:t>GB</w:t>
            </w:r>
          </w:p>
          <w:p w:rsidR="00D504A4" w:rsidRDefault="00D504A4" w:rsidP="00D504A4">
            <w:pPr>
              <w:rPr>
                <w:lang w:val="sv-SE"/>
              </w:rPr>
            </w:pPr>
            <w:r w:rsidRPr="0056157D">
              <w:rPr>
                <w:lang w:val="sv-SE"/>
              </w:rPr>
              <w:t>1GB – 64GB</w:t>
            </w:r>
          </w:p>
          <w:p w:rsidR="00D504A4" w:rsidRDefault="00D504A4" w:rsidP="00D504A4">
            <w:r w:rsidRPr="0056157D">
              <w:rPr>
                <w:lang w:val="sv-SE"/>
              </w:rPr>
              <w:t>1GB</w:t>
            </w:r>
            <w:r w:rsidRPr="0056157D" w:rsidDel="001220D4">
              <w:rPr>
                <w:lang w:val="sv-SE"/>
              </w:rPr>
              <w:t xml:space="preserve"> </w:t>
            </w:r>
            <w:r w:rsidRPr="0056157D">
              <w:rPr>
                <w:lang w:val="sv-SE"/>
              </w:rPr>
              <w:t xml:space="preserve">– </w:t>
            </w:r>
            <w:r>
              <w:rPr>
                <w:lang w:val="sv-SE"/>
              </w:rPr>
              <w:t>128</w:t>
            </w:r>
            <w:r w:rsidRPr="0056157D">
              <w:rPr>
                <w:lang w:val="sv-SE"/>
              </w:rPr>
              <w:t>GB</w:t>
            </w:r>
            <w:r w:rsidRPr="0056157D" w:rsidDel="008D5F96">
              <w:rPr>
                <w:lang w:val="sv-SE"/>
              </w:rPr>
              <w:t xml:space="preserve"> </w:t>
            </w:r>
          </w:p>
        </w:tc>
        <w:tc>
          <w:tcPr>
            <w:tcW w:w="1263" w:type="pct"/>
          </w:tcPr>
          <w:p w:rsidR="00D504A4" w:rsidRDefault="00D504A4" w:rsidP="00BC3032">
            <w:pPr>
              <w:rPr>
                <w:rFonts w:cs="Arial"/>
                <w:color w:val="000000"/>
                <w:szCs w:val="24"/>
              </w:rPr>
            </w:pPr>
          </w:p>
        </w:tc>
      </w:tr>
      <w:tr w:rsidR="00D504A4" w:rsidTr="00F36766">
        <w:tc>
          <w:tcPr>
            <w:tcW w:w="270" w:type="pct"/>
            <w:vMerge/>
            <w:tcBorders>
              <w:top w:val="single" w:sz="6" w:space="0" w:color="D9D9D9"/>
              <w:bottom w:val="single" w:sz="6" w:space="0" w:color="D9D9D9"/>
            </w:tcBorders>
            <w:shd w:val="clear" w:color="auto" w:fill="DAEEF3" w:themeFill="accent5" w:themeFillTint="33"/>
          </w:tcPr>
          <w:p w:rsidR="00D504A4" w:rsidRDefault="00D504A4" w:rsidP="00A730EE">
            <w:pPr>
              <w:jc w:val="right"/>
            </w:pPr>
          </w:p>
        </w:tc>
        <w:tc>
          <w:tcPr>
            <w:tcW w:w="744" w:type="pct"/>
          </w:tcPr>
          <w:p w:rsidR="00D504A4" w:rsidRPr="00EC7C62" w:rsidRDefault="00D504A4" w:rsidP="00D504A4">
            <w:pPr>
              <w:jc w:val="right"/>
            </w:pPr>
            <w:r w:rsidRPr="00EC7C62">
              <w:t xml:space="preserve"> </w:t>
            </w:r>
            <w:r>
              <w:t>Flash Configuration</w:t>
            </w:r>
          </w:p>
        </w:tc>
        <w:tc>
          <w:tcPr>
            <w:tcW w:w="2723" w:type="pct"/>
            <w:gridSpan w:val="5"/>
          </w:tcPr>
          <w:p w:rsidR="00D504A4" w:rsidRPr="008A1B58" w:rsidRDefault="00D504A4" w:rsidP="00D504A4">
            <w:pPr>
              <w:numPr>
                <w:ilvl w:val="0"/>
                <w:numId w:val="28"/>
              </w:numPr>
              <w:rPr>
                <w:szCs w:val="24"/>
              </w:rPr>
            </w:pPr>
            <w:r w:rsidRPr="008A1B58">
              <w:rPr>
                <w:szCs w:val="24"/>
              </w:rPr>
              <w:t xml:space="preserve">Maximum of </w:t>
            </w:r>
            <w:r>
              <w:rPr>
                <w:szCs w:val="24"/>
              </w:rPr>
              <w:t>16</w:t>
            </w:r>
            <w:r w:rsidRPr="008A1B58">
              <w:rPr>
                <w:szCs w:val="24"/>
              </w:rPr>
              <w:t xml:space="preserve"> flash dies</w:t>
            </w:r>
          </w:p>
          <w:p w:rsidR="00D504A4" w:rsidRDefault="00D504A4" w:rsidP="00D504A4">
            <w:pPr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Die interleave as needed with power consumption limitation</w:t>
            </w:r>
          </w:p>
          <w:p w:rsidR="00D504A4" w:rsidRDefault="00D504A4" w:rsidP="00D504A4">
            <w:pPr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 xml:space="preserve">Plane interleave as needed </w:t>
            </w:r>
          </w:p>
          <w:p w:rsidR="00D504A4" w:rsidRDefault="00D504A4" w:rsidP="00BD5406">
            <w:pPr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 xml:space="preserve">Support 4 FCE </w:t>
            </w:r>
            <w:r w:rsidRPr="00061987">
              <w:rPr>
                <w:szCs w:val="24"/>
              </w:rPr>
              <w:t>pins (2 dedicated pads + 2 additional FCE either dedicated pads if core limited or multiplexed on upper flash data bus if pad limited)</w:t>
            </w:r>
          </w:p>
          <w:p w:rsidR="00BD5406" w:rsidRPr="00BD5406" w:rsidRDefault="00BD5406" w:rsidP="00BD5406">
            <w:pPr>
              <w:ind w:left="216"/>
              <w:rPr>
                <w:szCs w:val="24"/>
              </w:rPr>
            </w:pPr>
          </w:p>
        </w:tc>
        <w:tc>
          <w:tcPr>
            <w:tcW w:w="1263" w:type="pct"/>
          </w:tcPr>
          <w:p w:rsidR="00D504A4" w:rsidRDefault="00D504A4" w:rsidP="00D504A4">
            <w:pPr>
              <w:numPr>
                <w:ilvl w:val="0"/>
                <w:numId w:val="45"/>
              </w:numPr>
            </w:pPr>
            <w:r>
              <w:t xml:space="preserve">16 flash dies support to be evaluated by packaging group for SD only </w:t>
            </w:r>
          </w:p>
          <w:p w:rsidR="00D504A4" w:rsidRDefault="00D504A4" w:rsidP="00D504A4">
            <w:pPr>
              <w:numPr>
                <w:ilvl w:val="0"/>
                <w:numId w:val="45"/>
              </w:numPr>
            </w:pPr>
            <w:r>
              <w:t xml:space="preserve">16 dies might require a bus switch for performance </w:t>
            </w:r>
          </w:p>
        </w:tc>
      </w:tr>
      <w:tr w:rsidR="00D504A4" w:rsidTr="00F36766">
        <w:tc>
          <w:tcPr>
            <w:tcW w:w="270" w:type="pct"/>
            <w:vMerge/>
            <w:tcBorders>
              <w:top w:val="single" w:sz="6" w:space="0" w:color="D9D9D9"/>
              <w:bottom w:val="single" w:sz="6" w:space="0" w:color="D9D9D9"/>
            </w:tcBorders>
            <w:shd w:val="clear" w:color="auto" w:fill="DAEEF3" w:themeFill="accent5" w:themeFillTint="33"/>
          </w:tcPr>
          <w:p w:rsidR="00D504A4" w:rsidRDefault="00D504A4" w:rsidP="00A730EE">
            <w:pPr>
              <w:jc w:val="right"/>
            </w:pPr>
          </w:p>
        </w:tc>
        <w:tc>
          <w:tcPr>
            <w:tcW w:w="744" w:type="pct"/>
          </w:tcPr>
          <w:p w:rsidR="00D504A4" w:rsidRDefault="00D504A4" w:rsidP="00D504A4">
            <w:pPr>
              <w:jc w:val="right"/>
            </w:pPr>
            <w:r>
              <w:t>ECC Tabs</w:t>
            </w:r>
          </w:p>
        </w:tc>
        <w:tc>
          <w:tcPr>
            <w:tcW w:w="2723" w:type="pct"/>
            <w:gridSpan w:val="5"/>
          </w:tcPr>
          <w:p w:rsidR="00D504A4" w:rsidRDefault="00D504A4" w:rsidP="00D504A4">
            <w:pPr>
              <w:numPr>
                <w:ilvl w:val="0"/>
                <w:numId w:val="30"/>
              </w:numPr>
            </w:pPr>
            <w:r>
              <w:t>52bit/2K BCH ECC error correction</w:t>
            </w:r>
          </w:p>
          <w:p w:rsidR="00D504A4" w:rsidRDefault="00D504A4" w:rsidP="00D504A4">
            <w:pPr>
              <w:numPr>
                <w:ilvl w:val="0"/>
                <w:numId w:val="30"/>
              </w:numPr>
            </w:pPr>
            <w:r>
              <w:t>77bit/2K BCH ECC error correction</w:t>
            </w:r>
          </w:p>
          <w:p w:rsidR="00D504A4" w:rsidRDefault="00D504A4" w:rsidP="00D504A4">
            <w:pPr>
              <w:numPr>
                <w:ilvl w:val="0"/>
                <w:numId w:val="30"/>
              </w:numPr>
            </w:pPr>
            <w:r>
              <w:t>104bit/2K BCH ECC error correction</w:t>
            </w:r>
          </w:p>
          <w:p w:rsidR="00D504A4" w:rsidRDefault="00D504A4" w:rsidP="00D504A4">
            <w:pPr>
              <w:numPr>
                <w:ilvl w:val="0"/>
                <w:numId w:val="30"/>
              </w:numPr>
            </w:pPr>
            <w:r>
              <w:t>122bit/2K BCH ECC error correction</w:t>
            </w:r>
          </w:p>
          <w:p w:rsidR="00D504A4" w:rsidRPr="00263C5E" w:rsidRDefault="00D504A4" w:rsidP="00D504A4">
            <w:pPr>
              <w:ind w:left="216"/>
            </w:pPr>
          </w:p>
        </w:tc>
        <w:tc>
          <w:tcPr>
            <w:tcW w:w="1263" w:type="pct"/>
          </w:tcPr>
          <w:p w:rsidR="00D504A4" w:rsidRDefault="00D504A4" w:rsidP="00D504A4"/>
        </w:tc>
      </w:tr>
      <w:tr w:rsidR="0091397F" w:rsidTr="00BB17FE">
        <w:trPr>
          <w:cantSplit/>
          <w:trHeight w:val="1134"/>
        </w:trPr>
        <w:tc>
          <w:tcPr>
            <w:tcW w:w="270" w:type="pct"/>
            <w:tcBorders>
              <w:top w:val="single" w:sz="6" w:space="0" w:color="D9D9D9"/>
              <w:bottom w:val="single" w:sz="6" w:space="0" w:color="D9D9D9"/>
            </w:tcBorders>
            <w:shd w:val="clear" w:color="auto" w:fill="DAEEF3" w:themeFill="accent5" w:themeFillTint="33"/>
            <w:textDirection w:val="btLr"/>
            <w:vAlign w:val="center"/>
          </w:tcPr>
          <w:p w:rsidR="0091397F" w:rsidRPr="00D504A4" w:rsidRDefault="0091397F" w:rsidP="00D504A4">
            <w:pPr>
              <w:ind w:left="113" w:right="113"/>
              <w:jc w:val="center"/>
              <w:rPr>
                <w:rFonts w:asciiTheme="minorHAnsi" w:hAnsiTheme="minorHAnsi"/>
                <w:b/>
                <w:bCs/>
              </w:rPr>
            </w:pPr>
            <w:r w:rsidRPr="00D504A4">
              <w:rPr>
                <w:rFonts w:asciiTheme="minorHAnsi" w:hAnsiTheme="minorHAnsi"/>
                <w:b/>
                <w:bCs/>
              </w:rPr>
              <w:lastRenderedPageBreak/>
              <w:t>Memory</w:t>
            </w:r>
          </w:p>
        </w:tc>
        <w:tc>
          <w:tcPr>
            <w:tcW w:w="744" w:type="pct"/>
          </w:tcPr>
          <w:p w:rsidR="0091397F" w:rsidRDefault="0091397F" w:rsidP="00D504A4">
            <w:pPr>
              <w:jc w:val="right"/>
            </w:pPr>
            <w:r>
              <w:t xml:space="preserve">Supported Memory </w:t>
            </w:r>
          </w:p>
        </w:tc>
        <w:tc>
          <w:tcPr>
            <w:tcW w:w="1709" w:type="pct"/>
            <w:gridSpan w:val="2"/>
          </w:tcPr>
          <w:p w:rsidR="0091397F" w:rsidRPr="00A5337A" w:rsidRDefault="0091397F" w:rsidP="00D504A4">
            <w:pPr>
              <w:numPr>
                <w:ilvl w:val="0"/>
                <w:numId w:val="48"/>
              </w:numPr>
            </w:pPr>
            <w:r>
              <w:rPr>
                <w:szCs w:val="24"/>
              </w:rPr>
              <w:t xml:space="preserve">SNDK 2Xnm </w:t>
            </w:r>
          </w:p>
          <w:p w:rsidR="0091397F" w:rsidRDefault="0091397F" w:rsidP="00D504A4">
            <w:pPr>
              <w:ind w:left="216"/>
            </w:pPr>
          </w:p>
          <w:p w:rsidR="0091397F" w:rsidRDefault="0091397F" w:rsidP="00D504A4">
            <w:pPr>
              <w:ind w:left="216"/>
            </w:pPr>
          </w:p>
          <w:p w:rsidR="0091397F" w:rsidRDefault="0091397F" w:rsidP="00D504A4">
            <w:pPr>
              <w:ind w:left="216"/>
            </w:pPr>
          </w:p>
          <w:p w:rsidR="0091397F" w:rsidRDefault="0091397F" w:rsidP="00D504A4">
            <w:pPr>
              <w:ind w:left="216"/>
            </w:pPr>
          </w:p>
          <w:p w:rsidR="0091397F" w:rsidRPr="00964F51" w:rsidRDefault="0091397F" w:rsidP="00D504A4">
            <w:pPr>
              <w:ind w:left="216"/>
            </w:pPr>
          </w:p>
          <w:p w:rsidR="0091397F" w:rsidRPr="00964F51" w:rsidRDefault="0091397F" w:rsidP="00D504A4">
            <w:pPr>
              <w:ind w:left="216"/>
            </w:pPr>
          </w:p>
          <w:p w:rsidR="0091397F" w:rsidRPr="00443A87" w:rsidRDefault="0091397F" w:rsidP="00D504A4">
            <w:pPr>
              <w:numPr>
                <w:ilvl w:val="0"/>
                <w:numId w:val="48"/>
              </w:numPr>
            </w:pPr>
            <w:r>
              <w:t>SNDK 1Xnm</w:t>
            </w:r>
          </w:p>
          <w:p w:rsidR="0091397F" w:rsidRDefault="0091397F" w:rsidP="00D504A4">
            <w:pPr>
              <w:ind w:left="216"/>
            </w:pPr>
          </w:p>
          <w:p w:rsidR="0091397F" w:rsidRDefault="0091397F" w:rsidP="00D504A4">
            <w:pPr>
              <w:ind w:left="216"/>
            </w:pPr>
          </w:p>
          <w:p w:rsidR="0091397F" w:rsidRDefault="0091397F" w:rsidP="00D504A4">
            <w:pPr>
              <w:ind w:left="216"/>
            </w:pPr>
          </w:p>
          <w:p w:rsidR="0091397F" w:rsidRDefault="0091397F" w:rsidP="00D504A4">
            <w:pPr>
              <w:ind w:left="216"/>
            </w:pPr>
          </w:p>
          <w:p w:rsidR="0091397F" w:rsidRDefault="0091397F" w:rsidP="00D504A4">
            <w:pPr>
              <w:ind w:left="216"/>
            </w:pPr>
          </w:p>
          <w:p w:rsidR="0091397F" w:rsidRDefault="0091397F" w:rsidP="0091397F"/>
          <w:p w:rsidR="0091397F" w:rsidRPr="00AC3DCC" w:rsidRDefault="0091397F" w:rsidP="0091397F">
            <w:pPr>
              <w:numPr>
                <w:ilvl w:val="0"/>
                <w:numId w:val="48"/>
              </w:numPr>
            </w:pPr>
            <w:r>
              <w:rPr>
                <w:szCs w:val="24"/>
              </w:rPr>
              <w:t>SNDK 32nm</w:t>
            </w:r>
          </w:p>
          <w:p w:rsidR="00AC3DCC" w:rsidRDefault="00AC3DCC" w:rsidP="00AC3DCC">
            <w:pPr>
              <w:rPr>
                <w:szCs w:val="24"/>
              </w:rPr>
            </w:pPr>
          </w:p>
          <w:p w:rsidR="00AC3DCC" w:rsidRDefault="00AC3DCC" w:rsidP="00AC3DCC">
            <w:pPr>
              <w:rPr>
                <w:szCs w:val="24"/>
              </w:rPr>
            </w:pPr>
          </w:p>
          <w:p w:rsidR="00AC3DCC" w:rsidRDefault="00AC3DCC" w:rsidP="00AC3DCC">
            <w:pPr>
              <w:rPr>
                <w:szCs w:val="24"/>
              </w:rPr>
            </w:pPr>
          </w:p>
          <w:p w:rsidR="00AC3DCC" w:rsidRDefault="00AC3DCC" w:rsidP="00AC3DCC"/>
          <w:p w:rsidR="00AC3DCC" w:rsidRDefault="00AC3DCC" w:rsidP="00AC3DCC"/>
          <w:p w:rsidR="00AC3DCC" w:rsidRDefault="00AC3DCC" w:rsidP="00AC3DCC"/>
          <w:p w:rsidR="00AC3DCC" w:rsidRDefault="00AC3DCC" w:rsidP="00AC3DCC"/>
          <w:p w:rsidR="0091397F" w:rsidRDefault="0091397F" w:rsidP="00B65BC5">
            <w:pPr>
              <w:numPr>
                <w:ilvl w:val="0"/>
                <w:numId w:val="48"/>
              </w:numPr>
            </w:pPr>
            <w:del w:id="19" w:author="SanDisk User" w:date="2010-07-26T10:52:00Z">
              <w:r w:rsidRPr="00061987" w:rsidDel="00C72B41">
                <w:rPr>
                  <w:szCs w:val="24"/>
                </w:rPr>
                <w:delText xml:space="preserve">Samsung </w:delText>
              </w:r>
              <w:r w:rsidRPr="00B65BC5" w:rsidDel="00C72B41">
                <w:rPr>
                  <w:szCs w:val="24"/>
                </w:rPr>
                <w:delText>TBD</w:delText>
              </w:r>
              <w:r w:rsidRPr="00061987" w:rsidDel="00C72B41">
                <w:rPr>
                  <w:szCs w:val="24"/>
                </w:rPr>
                <w:delText>nm X2/X3 – ASIC support only including ROM (FW support in future upon demand)</w:delText>
              </w:r>
            </w:del>
          </w:p>
        </w:tc>
        <w:tc>
          <w:tcPr>
            <w:tcW w:w="1014" w:type="pct"/>
            <w:gridSpan w:val="3"/>
          </w:tcPr>
          <w:p w:rsidR="0091397F" w:rsidRDefault="0091397F" w:rsidP="0091397F">
            <w:r>
              <w:t>32Gb X1 (ABL)</w:t>
            </w:r>
          </w:p>
          <w:p w:rsidR="0091397F" w:rsidRDefault="0091397F" w:rsidP="0091397F">
            <w:r>
              <w:t>64Gb X2 (HBL)</w:t>
            </w:r>
          </w:p>
          <w:p w:rsidR="0091397F" w:rsidRDefault="0091397F" w:rsidP="0091397F">
            <w:r>
              <w:t>64Gb X2 (ABL)</w:t>
            </w:r>
          </w:p>
          <w:p w:rsidR="0091397F" w:rsidRDefault="0091397F" w:rsidP="0091397F">
            <w:r>
              <w:t>32Gb X2 (ABL)</w:t>
            </w:r>
          </w:p>
          <w:p w:rsidR="0091397F" w:rsidRDefault="0091397F" w:rsidP="0091397F">
            <w:r>
              <w:t>64Gb eX3</w:t>
            </w:r>
          </w:p>
          <w:p w:rsidR="0091397F" w:rsidRDefault="0091397F" w:rsidP="0091397F">
            <w:r>
              <w:t>32Gb eX3</w:t>
            </w:r>
          </w:p>
          <w:p w:rsidR="0091397F" w:rsidRDefault="0091397F" w:rsidP="0091397F">
            <w:r>
              <w:t xml:space="preserve"> </w:t>
            </w:r>
          </w:p>
          <w:p w:rsidR="0091397F" w:rsidRDefault="0091397F" w:rsidP="0091397F">
            <w:r>
              <w:t>32Gb X1 (ABL)</w:t>
            </w:r>
          </w:p>
          <w:p w:rsidR="0091397F" w:rsidRDefault="0091397F" w:rsidP="0091397F">
            <w:r>
              <w:t>64Gb X2 (ABL)</w:t>
            </w:r>
          </w:p>
          <w:p w:rsidR="0091397F" w:rsidRDefault="0091397F" w:rsidP="0091397F">
            <w:r>
              <w:t>16Gb X2 (HBL)</w:t>
            </w:r>
          </w:p>
          <w:p w:rsidR="0091397F" w:rsidRDefault="0091397F" w:rsidP="0091397F">
            <w:r>
              <w:t>128Gb eX3</w:t>
            </w:r>
          </w:p>
          <w:p w:rsidR="0091397F" w:rsidRDefault="0091397F" w:rsidP="0091397F">
            <w:r>
              <w:t>64Gb eX3</w:t>
            </w:r>
          </w:p>
          <w:p w:rsidR="0091397F" w:rsidRDefault="0091397F" w:rsidP="0091397F">
            <w:r>
              <w:t>32Gb eX3</w:t>
            </w:r>
          </w:p>
          <w:p w:rsidR="0091397F" w:rsidRDefault="0091397F" w:rsidP="0091397F"/>
          <w:p w:rsidR="0091397F" w:rsidRDefault="0091397F" w:rsidP="0091397F">
            <w:r>
              <w:t>16Gb X1</w:t>
            </w:r>
          </w:p>
          <w:p w:rsidR="0091397F" w:rsidRDefault="0091397F" w:rsidP="0091397F">
            <w:r>
              <w:t>32Gb X2</w:t>
            </w:r>
          </w:p>
          <w:p w:rsidR="0091397F" w:rsidRDefault="0091397F" w:rsidP="0091397F">
            <w:r>
              <w:t>16Gb X2</w:t>
            </w:r>
          </w:p>
          <w:p w:rsidR="0091397F" w:rsidRDefault="0091397F" w:rsidP="0091397F">
            <w:r>
              <w:t>8Gb X2</w:t>
            </w:r>
          </w:p>
          <w:p w:rsidR="0091397F" w:rsidRDefault="0091397F" w:rsidP="0091397F">
            <w:r>
              <w:t>64Gb eX3</w:t>
            </w:r>
          </w:p>
          <w:p w:rsidR="0091397F" w:rsidRDefault="0091397F" w:rsidP="0091397F">
            <w:r>
              <w:t>32Gb eX3</w:t>
            </w:r>
          </w:p>
          <w:p w:rsidR="0091397F" w:rsidRPr="00FC2FAD" w:rsidRDefault="0091397F" w:rsidP="0091397F">
            <w:r>
              <w:t>16Gb eX3</w:t>
            </w:r>
          </w:p>
        </w:tc>
        <w:tc>
          <w:tcPr>
            <w:tcW w:w="1263" w:type="pct"/>
          </w:tcPr>
          <w:p w:rsidR="0091397F" w:rsidRDefault="0091397F" w:rsidP="00D504A4"/>
        </w:tc>
      </w:tr>
      <w:tr w:rsidR="00F36766" w:rsidTr="00F36766">
        <w:tc>
          <w:tcPr>
            <w:tcW w:w="270" w:type="pct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E5DFEC" w:themeFill="accent4" w:themeFillTint="33"/>
            <w:textDirection w:val="btLr"/>
            <w:vAlign w:val="center"/>
          </w:tcPr>
          <w:p w:rsidR="00F36766" w:rsidRPr="005F40ED" w:rsidRDefault="00F36766" w:rsidP="005C2B8B">
            <w:pPr>
              <w:ind w:left="113" w:right="113"/>
              <w:jc w:val="center"/>
              <w:rPr>
                <w:rFonts w:ascii="Calibri" w:hAnsi="Calibri"/>
                <w:b/>
                <w:bCs/>
              </w:rPr>
            </w:pPr>
            <w:r w:rsidRPr="005F40ED">
              <w:rPr>
                <w:rFonts w:ascii="Calibri" w:hAnsi="Calibri"/>
                <w:b/>
                <w:bCs/>
              </w:rPr>
              <w:t>Performance Targets</w:t>
            </w:r>
          </w:p>
        </w:tc>
        <w:tc>
          <w:tcPr>
            <w:tcW w:w="744" w:type="pct"/>
          </w:tcPr>
          <w:p w:rsidR="00F36766" w:rsidRDefault="00F36766" w:rsidP="0097347D">
            <w:pPr>
              <w:jc w:val="right"/>
            </w:pPr>
            <w:r>
              <w:t xml:space="preserve">   SD Performance Targets </w:t>
            </w:r>
          </w:p>
        </w:tc>
        <w:tc>
          <w:tcPr>
            <w:tcW w:w="1709" w:type="pct"/>
            <w:gridSpan w:val="2"/>
          </w:tcPr>
          <w:p w:rsidR="00F36766" w:rsidRDefault="00F36766" w:rsidP="00F6652F">
            <w:pPr>
              <w:numPr>
                <w:ilvl w:val="0"/>
                <w:numId w:val="28"/>
              </w:numPr>
            </w:pPr>
            <w:r>
              <w:t>SD/uSD BL</w:t>
            </w:r>
          </w:p>
          <w:p w:rsidR="00F36766" w:rsidRDefault="00F36766" w:rsidP="00F6652F">
            <w:pPr>
              <w:numPr>
                <w:ilvl w:val="0"/>
                <w:numId w:val="28"/>
              </w:numPr>
            </w:pPr>
            <w:r>
              <w:t xml:space="preserve">SD/uSD Ultra (HS) </w:t>
            </w:r>
          </w:p>
          <w:p w:rsidR="00F36766" w:rsidRDefault="00F36766" w:rsidP="0005563C">
            <w:pPr>
              <w:numPr>
                <w:ilvl w:val="0"/>
                <w:numId w:val="28"/>
              </w:numPr>
            </w:pPr>
            <w:r>
              <w:t>SD Extreme (HS)</w:t>
            </w:r>
          </w:p>
          <w:p w:rsidR="00F36766" w:rsidRDefault="00F36766" w:rsidP="0005563C">
            <w:pPr>
              <w:numPr>
                <w:ilvl w:val="0"/>
                <w:numId w:val="28"/>
              </w:numPr>
            </w:pPr>
            <w:r>
              <w:t>SD Extreme (UHS-50)</w:t>
            </w:r>
          </w:p>
          <w:p w:rsidR="00F36766" w:rsidRDefault="00F36766" w:rsidP="0005563C">
            <w:pPr>
              <w:numPr>
                <w:ilvl w:val="0"/>
                <w:numId w:val="28"/>
              </w:numPr>
            </w:pPr>
            <w:r>
              <w:t>SD Extreme Pro (UHS-50)</w:t>
            </w:r>
          </w:p>
          <w:p w:rsidR="00F36766" w:rsidRPr="008C7BCE" w:rsidRDefault="00F36766" w:rsidP="00F6652F">
            <w:pPr>
              <w:numPr>
                <w:ilvl w:val="0"/>
                <w:numId w:val="28"/>
              </w:numPr>
            </w:pPr>
            <w:r>
              <w:t>SD UHS-104 based</w:t>
            </w:r>
          </w:p>
        </w:tc>
        <w:tc>
          <w:tcPr>
            <w:tcW w:w="1014" w:type="pct"/>
            <w:gridSpan w:val="3"/>
          </w:tcPr>
          <w:p w:rsidR="00F36766" w:rsidRDefault="00F36766" w:rsidP="008F5FB9">
            <w:r>
              <w:t>3/5 MB/Sec</w:t>
            </w:r>
          </w:p>
          <w:p w:rsidR="00F36766" w:rsidRDefault="00F36766" w:rsidP="008F5FB9">
            <w:r>
              <w:t>7/15 MB/Sec</w:t>
            </w:r>
          </w:p>
          <w:p w:rsidR="00F36766" w:rsidRDefault="00F36766" w:rsidP="00000DC8">
            <w:r>
              <w:t>20/20 MB/Sec</w:t>
            </w:r>
          </w:p>
          <w:p w:rsidR="00F36766" w:rsidRDefault="00F36766" w:rsidP="00000DC8">
            <w:r>
              <w:t>30/30 MB/Sec</w:t>
            </w:r>
          </w:p>
          <w:p w:rsidR="00F36766" w:rsidRDefault="00F36766" w:rsidP="0005563C">
            <w:r>
              <w:t>45/45 MB/Sec</w:t>
            </w:r>
          </w:p>
          <w:p w:rsidR="00F36766" w:rsidRDefault="00F36766" w:rsidP="00E45CE6">
            <w:r>
              <w:t>100/100 MB/Sec</w:t>
            </w:r>
          </w:p>
          <w:p w:rsidR="00F36766" w:rsidRDefault="00F36766" w:rsidP="00E45CE6">
            <w:r>
              <w:t>(Min. 70/70 MB/Sec)</w:t>
            </w:r>
          </w:p>
          <w:p w:rsidR="009818F0" w:rsidRDefault="009818F0" w:rsidP="00E45CE6"/>
        </w:tc>
        <w:tc>
          <w:tcPr>
            <w:tcW w:w="1263" w:type="pct"/>
          </w:tcPr>
          <w:p w:rsidR="00F36766" w:rsidRPr="00CE3C21" w:rsidRDefault="00F36766" w:rsidP="00E92FE9">
            <w:pPr>
              <w:numPr>
                <w:ilvl w:val="0"/>
                <w:numId w:val="28"/>
              </w:numPr>
              <w:rPr>
                <w:b/>
                <w:bCs/>
              </w:rPr>
            </w:pPr>
            <w:r>
              <w:t>ASIC to support 104MB/sec throughput</w:t>
            </w:r>
          </w:p>
          <w:p w:rsidR="00F36766" w:rsidRPr="00E457A2" w:rsidRDefault="00F36766" w:rsidP="00685DC4">
            <w:pPr>
              <w:numPr>
                <w:ilvl w:val="0"/>
                <w:numId w:val="28"/>
              </w:numPr>
            </w:pPr>
            <w:r>
              <w:t>All SD product must support UHS-50 regardless of performance grades</w:t>
            </w:r>
          </w:p>
        </w:tc>
      </w:tr>
      <w:tr w:rsidR="001D0C2E" w:rsidRPr="00D31D93" w:rsidTr="001D0C2E">
        <w:tblPrEx>
          <w:tblW w:w="5803" w:type="pct"/>
          <w:tblBorders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  <w:insideH w:val="single" w:sz="6" w:space="0" w:color="D9D9D9"/>
            <w:insideV w:val="single" w:sz="6" w:space="0" w:color="D9D9D9"/>
          </w:tblBorders>
          <w:tblLayout w:type="fixed"/>
          <w:tblLook w:val="0000"/>
          <w:tblPrExChange w:id="20" w:author="SanDisk User" w:date="2010-07-13T08:20:00Z">
            <w:tblPrEx>
              <w:tblW w:w="5803" w:type="pct"/>
              <w:tblBorders>
                <w:top w:val="single" w:sz="4" w:space="0" w:color="D9D9D9"/>
                <w:left w:val="single" w:sz="4" w:space="0" w:color="D9D9D9"/>
                <w:bottom w:val="single" w:sz="4" w:space="0" w:color="D9D9D9"/>
                <w:right w:val="single" w:sz="4" w:space="0" w:color="D9D9D9"/>
                <w:insideH w:val="single" w:sz="6" w:space="0" w:color="D9D9D9"/>
                <w:insideV w:val="single" w:sz="6" w:space="0" w:color="D9D9D9"/>
              </w:tblBorders>
              <w:tblLayout w:type="fixed"/>
              <w:tblLook w:val="0000"/>
            </w:tblPrEx>
          </w:tblPrExChange>
        </w:tblPrEx>
        <w:tc>
          <w:tcPr>
            <w:tcW w:w="270" w:type="pct"/>
            <w:vMerge/>
            <w:tcBorders>
              <w:top w:val="single" w:sz="6" w:space="0" w:color="D9D9D9"/>
              <w:bottom w:val="single" w:sz="6" w:space="0" w:color="D9D9D9"/>
            </w:tcBorders>
            <w:shd w:val="clear" w:color="auto" w:fill="E5DFEC" w:themeFill="accent4" w:themeFillTint="33"/>
            <w:tcPrChange w:id="21" w:author="SanDisk User" w:date="2010-07-13T08:20:00Z">
              <w:tcPr>
                <w:tcW w:w="270" w:type="pct"/>
                <w:vMerge/>
                <w:tcBorders>
                  <w:top w:val="single" w:sz="6" w:space="0" w:color="D9D9D9"/>
                  <w:bottom w:val="single" w:sz="6" w:space="0" w:color="D9D9D9"/>
                </w:tcBorders>
                <w:shd w:val="clear" w:color="auto" w:fill="E5DFEC" w:themeFill="accent4" w:themeFillTint="33"/>
              </w:tcPr>
            </w:tcPrChange>
          </w:tcPr>
          <w:p w:rsidR="001D0C2E" w:rsidRDefault="001D0C2E" w:rsidP="00020845">
            <w:pPr>
              <w:jc w:val="right"/>
            </w:pPr>
          </w:p>
        </w:tc>
        <w:tc>
          <w:tcPr>
            <w:tcW w:w="744" w:type="pct"/>
            <w:tcPrChange w:id="22" w:author="SanDisk User" w:date="2010-07-13T08:20:00Z">
              <w:tcPr>
                <w:tcW w:w="744" w:type="pct"/>
              </w:tcPr>
            </w:tcPrChange>
          </w:tcPr>
          <w:p w:rsidR="001D0C2E" w:rsidRDefault="001D0C2E" w:rsidP="00020845">
            <w:pPr>
              <w:jc w:val="right"/>
            </w:pPr>
            <w:r>
              <w:t xml:space="preserve"> SD Security</w:t>
            </w:r>
          </w:p>
          <w:p w:rsidR="001D0C2E" w:rsidRDefault="001D0C2E" w:rsidP="00020845">
            <w:pPr>
              <w:jc w:val="right"/>
            </w:pPr>
            <w:r>
              <w:t>Performance</w:t>
            </w:r>
          </w:p>
          <w:p w:rsidR="001D0C2E" w:rsidRDefault="001D0C2E" w:rsidP="00020845">
            <w:pPr>
              <w:jc w:val="right"/>
            </w:pPr>
            <w:r>
              <w:t>Targets</w:t>
            </w:r>
          </w:p>
        </w:tc>
        <w:tc>
          <w:tcPr>
            <w:tcW w:w="1709" w:type="pct"/>
            <w:gridSpan w:val="2"/>
            <w:tcPrChange w:id="23" w:author="SanDisk User" w:date="2010-07-13T08:20:00Z">
              <w:tcPr>
                <w:tcW w:w="1361" w:type="pct"/>
              </w:tcPr>
            </w:tcPrChange>
          </w:tcPr>
          <w:p w:rsidR="006F545C" w:rsidRPr="006F545C" w:rsidRDefault="004861A7" w:rsidP="006F545C">
            <w:pPr>
              <w:numPr>
                <w:ilvl w:val="0"/>
                <w:numId w:val="28"/>
              </w:numPr>
              <w:tabs>
                <w:tab w:val="left" w:pos="2357"/>
              </w:tabs>
            </w:pPr>
            <w:r>
              <w:t>Non side load mode</w:t>
            </w:r>
          </w:p>
          <w:p w:rsidR="006F545C" w:rsidRDefault="004861A7" w:rsidP="00A26D12">
            <w:pPr>
              <w:numPr>
                <w:ilvl w:val="0"/>
                <w:numId w:val="28"/>
              </w:numPr>
              <w:tabs>
                <w:tab w:val="left" w:pos="2357"/>
              </w:tabs>
            </w:pPr>
            <w:r>
              <w:t>Side load mode</w:t>
            </w:r>
          </w:p>
          <w:p w:rsidR="004861A7" w:rsidRDefault="004861A7" w:rsidP="004861A7">
            <w:pPr>
              <w:tabs>
                <w:tab w:val="left" w:pos="2357"/>
              </w:tabs>
              <w:ind w:left="216"/>
            </w:pPr>
          </w:p>
          <w:p w:rsidR="004861A7" w:rsidRPr="004861A7" w:rsidRDefault="004861A7" w:rsidP="004861A7">
            <w:pPr>
              <w:tabs>
                <w:tab w:val="left" w:pos="2357"/>
              </w:tabs>
            </w:pPr>
            <w:r w:rsidRPr="004861A7">
              <w:t>Supported modes:</w:t>
            </w:r>
          </w:p>
          <w:p w:rsidR="004861A7" w:rsidRPr="004861A7" w:rsidRDefault="004861A7" w:rsidP="004861A7">
            <w:pPr>
              <w:numPr>
                <w:ilvl w:val="0"/>
                <w:numId w:val="28"/>
              </w:numPr>
              <w:tabs>
                <w:tab w:val="left" w:pos="2357"/>
              </w:tabs>
            </w:pPr>
            <w:r w:rsidRPr="004861A7">
              <w:t>D</w:t>
            </w:r>
            <w:r w:rsidRPr="004861A7">
              <w:rPr>
                <w:vertAlign w:val="subscript"/>
              </w:rPr>
              <w:t>in</w:t>
            </w:r>
            <w:r w:rsidRPr="004861A7">
              <w:rPr>
                <w:sz w:val="18"/>
                <w:szCs w:val="14"/>
              </w:rPr>
              <w:sym w:font="Wingdings" w:char="F0E0"/>
            </w:r>
            <w:r w:rsidRPr="004861A7">
              <w:t>AES</w:t>
            </w:r>
            <w:r w:rsidRPr="004861A7">
              <w:rPr>
                <w:sz w:val="18"/>
                <w:szCs w:val="14"/>
              </w:rPr>
              <w:sym w:font="Wingdings" w:char="F0E0"/>
            </w:r>
            <w:r w:rsidRPr="004861A7">
              <w:t>AES</w:t>
            </w:r>
            <w:r w:rsidRPr="004861A7">
              <w:rPr>
                <w:sz w:val="18"/>
                <w:szCs w:val="14"/>
              </w:rPr>
              <w:sym w:font="Wingdings" w:char="F0E0"/>
            </w:r>
            <w:r w:rsidRPr="004861A7">
              <w:t>D</w:t>
            </w:r>
            <w:r w:rsidRPr="004861A7">
              <w:rPr>
                <w:vertAlign w:val="subscript"/>
              </w:rPr>
              <w:t>out</w:t>
            </w:r>
          </w:p>
          <w:p w:rsidR="004861A7" w:rsidRPr="004861A7" w:rsidRDefault="004861A7" w:rsidP="004861A7">
            <w:pPr>
              <w:numPr>
                <w:ilvl w:val="0"/>
                <w:numId w:val="28"/>
              </w:numPr>
              <w:tabs>
                <w:tab w:val="left" w:pos="2357"/>
              </w:tabs>
            </w:pPr>
            <w:r w:rsidRPr="004861A7">
              <w:t>D</w:t>
            </w:r>
            <w:r w:rsidRPr="004861A7">
              <w:rPr>
                <w:vertAlign w:val="subscript"/>
              </w:rPr>
              <w:t>in</w:t>
            </w:r>
            <w:r w:rsidRPr="004861A7">
              <w:rPr>
                <w:sz w:val="18"/>
                <w:szCs w:val="14"/>
              </w:rPr>
              <w:sym w:font="Wingdings" w:char="F0E0"/>
            </w:r>
            <w:r w:rsidRPr="004861A7">
              <w:t>AES + Hash</w:t>
            </w:r>
          </w:p>
          <w:p w:rsidR="004861A7" w:rsidRPr="004861A7" w:rsidRDefault="004861A7" w:rsidP="004861A7">
            <w:pPr>
              <w:numPr>
                <w:ilvl w:val="0"/>
                <w:numId w:val="28"/>
              </w:numPr>
              <w:tabs>
                <w:tab w:val="left" w:pos="2357"/>
              </w:tabs>
            </w:pPr>
            <w:r w:rsidRPr="004861A7">
              <w:t>D</w:t>
            </w:r>
            <w:r w:rsidRPr="004861A7">
              <w:rPr>
                <w:vertAlign w:val="subscript"/>
              </w:rPr>
              <w:t>in</w:t>
            </w:r>
            <w:r w:rsidRPr="004861A7">
              <w:rPr>
                <w:sz w:val="18"/>
                <w:szCs w:val="14"/>
              </w:rPr>
              <w:sym w:font="Wingdings" w:char="F0E0"/>
            </w:r>
            <w:r w:rsidRPr="004861A7">
              <w:t>AES</w:t>
            </w:r>
          </w:p>
          <w:p w:rsidR="004861A7" w:rsidRPr="004861A7" w:rsidRDefault="004861A7" w:rsidP="004861A7">
            <w:pPr>
              <w:numPr>
                <w:ilvl w:val="0"/>
                <w:numId w:val="28"/>
              </w:numPr>
              <w:tabs>
                <w:tab w:val="left" w:pos="2357"/>
              </w:tabs>
            </w:pPr>
            <w:r w:rsidRPr="004861A7">
              <w:t>D</w:t>
            </w:r>
            <w:r w:rsidRPr="004861A7">
              <w:rPr>
                <w:vertAlign w:val="subscript"/>
              </w:rPr>
              <w:t>in</w:t>
            </w:r>
            <w:r w:rsidRPr="004861A7">
              <w:rPr>
                <w:sz w:val="18"/>
                <w:szCs w:val="14"/>
              </w:rPr>
              <w:sym w:font="Wingdings" w:char="F0E0"/>
            </w:r>
            <w:r w:rsidRPr="004861A7">
              <w:t>AES</w:t>
            </w:r>
            <w:r w:rsidRPr="004861A7">
              <w:rPr>
                <w:sz w:val="18"/>
                <w:szCs w:val="14"/>
              </w:rPr>
              <w:sym w:font="Wingdings" w:char="F0E0"/>
            </w:r>
            <w:r w:rsidRPr="004861A7">
              <w:t>Hash</w:t>
            </w:r>
            <w:r w:rsidRPr="004861A7">
              <w:rPr>
                <w:sz w:val="18"/>
                <w:szCs w:val="14"/>
              </w:rPr>
              <w:sym w:font="Wingdings" w:char="F0E0"/>
            </w:r>
            <w:r w:rsidRPr="004861A7">
              <w:t>AES</w:t>
            </w:r>
            <w:r w:rsidRPr="004861A7">
              <w:rPr>
                <w:sz w:val="18"/>
                <w:szCs w:val="14"/>
              </w:rPr>
              <w:sym w:font="Wingdings" w:char="F0E0"/>
            </w:r>
            <w:r w:rsidRPr="004861A7">
              <w:t>D</w:t>
            </w:r>
            <w:r w:rsidRPr="004861A7">
              <w:rPr>
                <w:vertAlign w:val="subscript"/>
              </w:rPr>
              <w:t>out</w:t>
            </w:r>
          </w:p>
          <w:p w:rsidR="004861A7" w:rsidRPr="004861A7" w:rsidRDefault="004861A7" w:rsidP="004861A7">
            <w:pPr>
              <w:numPr>
                <w:ilvl w:val="0"/>
                <w:numId w:val="28"/>
              </w:numPr>
              <w:tabs>
                <w:tab w:val="left" w:pos="2357"/>
              </w:tabs>
            </w:pPr>
            <w:r w:rsidRPr="004861A7">
              <w:t>D</w:t>
            </w:r>
            <w:r w:rsidRPr="004861A7">
              <w:rPr>
                <w:vertAlign w:val="subscript"/>
              </w:rPr>
              <w:t>in</w:t>
            </w:r>
            <w:r w:rsidRPr="004861A7">
              <w:rPr>
                <w:sz w:val="18"/>
                <w:szCs w:val="14"/>
              </w:rPr>
              <w:sym w:font="Wingdings" w:char="F0E0"/>
            </w:r>
            <w:r w:rsidRPr="004861A7">
              <w:t>AES</w:t>
            </w:r>
            <w:r w:rsidRPr="004861A7">
              <w:rPr>
                <w:sz w:val="18"/>
                <w:szCs w:val="14"/>
              </w:rPr>
              <w:sym w:font="Wingdings" w:char="F0E0"/>
            </w:r>
            <w:r w:rsidRPr="004861A7">
              <w:t>Hash</w:t>
            </w:r>
            <w:r w:rsidRPr="004861A7">
              <w:rPr>
                <w:sz w:val="18"/>
                <w:szCs w:val="14"/>
              </w:rPr>
              <w:sym w:font="Wingdings" w:char="F0E0"/>
            </w:r>
            <w:r w:rsidRPr="004861A7">
              <w:t>D</w:t>
            </w:r>
            <w:r w:rsidRPr="004861A7">
              <w:rPr>
                <w:vertAlign w:val="subscript"/>
              </w:rPr>
              <w:t>out</w:t>
            </w:r>
          </w:p>
          <w:p w:rsidR="004861A7" w:rsidRDefault="004861A7" w:rsidP="004861A7">
            <w:pPr>
              <w:pStyle w:val="ListParagraph"/>
              <w:numPr>
                <w:ilvl w:val="0"/>
                <w:numId w:val="28"/>
              </w:numPr>
              <w:tabs>
                <w:tab w:val="left" w:pos="2357"/>
              </w:tabs>
            </w:pPr>
            <w:r w:rsidRPr="004861A7">
              <w:t>D</w:t>
            </w:r>
            <w:r w:rsidRPr="004861A7">
              <w:rPr>
                <w:vertAlign w:val="subscript"/>
              </w:rPr>
              <w:t>in</w:t>
            </w:r>
            <w:r w:rsidRPr="004861A7">
              <w:rPr>
                <w:sz w:val="18"/>
                <w:szCs w:val="14"/>
              </w:rPr>
              <w:sym w:font="Wingdings" w:char="F0E0"/>
            </w:r>
            <w:r w:rsidRPr="004861A7">
              <w:t>AES</w:t>
            </w:r>
            <w:r w:rsidRPr="004861A7">
              <w:rPr>
                <w:sz w:val="18"/>
                <w:szCs w:val="14"/>
              </w:rPr>
              <w:sym w:font="Wingdings" w:char="F0E0"/>
            </w:r>
            <w:r w:rsidRPr="004861A7">
              <w:t>Hash</w:t>
            </w:r>
          </w:p>
          <w:p w:rsidR="00B06FC2" w:rsidRDefault="00B06FC2" w:rsidP="00B06FC2">
            <w:pPr>
              <w:tabs>
                <w:tab w:val="left" w:pos="2357"/>
              </w:tabs>
              <w:rPr>
                <w:ins w:id="24" w:author="SanDisk User" w:date="2010-07-29T08:43:00Z"/>
              </w:rPr>
            </w:pPr>
          </w:p>
          <w:p w:rsidR="00A26D12" w:rsidRDefault="00A26D12" w:rsidP="00B06FC2">
            <w:pPr>
              <w:tabs>
                <w:tab w:val="left" w:pos="2357"/>
              </w:tabs>
            </w:pPr>
          </w:p>
        </w:tc>
        <w:tc>
          <w:tcPr>
            <w:tcW w:w="1014" w:type="pct"/>
            <w:gridSpan w:val="3"/>
            <w:tcPrChange w:id="25" w:author="SanDisk User" w:date="2010-07-13T08:20:00Z">
              <w:tcPr>
                <w:tcW w:w="1362" w:type="pct"/>
                <w:gridSpan w:val="4"/>
              </w:tcPr>
            </w:tcPrChange>
          </w:tcPr>
          <w:p w:rsidR="001D0C2E" w:rsidRDefault="004861A7" w:rsidP="004861A7">
            <w:pPr>
              <w:tabs>
                <w:tab w:val="left" w:pos="2357"/>
              </w:tabs>
            </w:pPr>
            <w:r>
              <w:t>3</w:t>
            </w:r>
            <w:r w:rsidR="001D0C2E">
              <w:t>0/</w:t>
            </w:r>
            <w:r>
              <w:t>3</w:t>
            </w:r>
            <w:r w:rsidR="001D0C2E">
              <w:t>0 MB/Sec</w:t>
            </w:r>
          </w:p>
          <w:p w:rsidR="006F545C" w:rsidRDefault="004861A7" w:rsidP="004861A7">
            <w:pPr>
              <w:tabs>
                <w:tab w:val="left" w:pos="2357"/>
              </w:tabs>
            </w:pPr>
            <w:r>
              <w:t>5</w:t>
            </w:r>
            <w:r w:rsidR="006F545C">
              <w:t>0/</w:t>
            </w:r>
            <w:r>
              <w:t>5</w:t>
            </w:r>
            <w:r w:rsidR="006F545C">
              <w:t>0 MB/Sec</w:t>
            </w:r>
          </w:p>
          <w:p w:rsidR="006F545C" w:rsidRDefault="006F545C" w:rsidP="004861A7">
            <w:pPr>
              <w:tabs>
                <w:tab w:val="left" w:pos="2357"/>
              </w:tabs>
            </w:pPr>
          </w:p>
        </w:tc>
        <w:tc>
          <w:tcPr>
            <w:tcW w:w="1263" w:type="pct"/>
            <w:tcPrChange w:id="26" w:author="SanDisk User" w:date="2010-07-13T08:20:00Z">
              <w:tcPr>
                <w:tcW w:w="1263" w:type="pct"/>
              </w:tcPr>
            </w:tcPrChange>
          </w:tcPr>
          <w:p w:rsidR="00A26D12" w:rsidRPr="00CE3C21" w:rsidRDefault="00A26D12" w:rsidP="00A26D12">
            <w:pPr>
              <w:numPr>
                <w:ilvl w:val="0"/>
                <w:numId w:val="28"/>
              </w:numPr>
              <w:rPr>
                <w:ins w:id="27" w:author="SanDisk User" w:date="2010-07-29T08:42:00Z"/>
                <w:b/>
                <w:bCs/>
              </w:rPr>
            </w:pPr>
            <w:ins w:id="28" w:author="SanDisk User" w:date="2010-07-29T08:42:00Z">
              <w:r>
                <w:t>For Side load mode, active power may reach up to 400mA</w:t>
              </w:r>
            </w:ins>
          </w:p>
          <w:p w:rsidR="001D0C2E" w:rsidRPr="004861A7" w:rsidRDefault="001D0C2E" w:rsidP="00020845">
            <w:pPr>
              <w:rPr>
                <w:sz w:val="20"/>
                <w:szCs w:val="16"/>
              </w:rPr>
            </w:pPr>
          </w:p>
        </w:tc>
      </w:tr>
      <w:tr w:rsidR="00F36766" w:rsidRPr="00D31D93" w:rsidTr="00F36766">
        <w:tc>
          <w:tcPr>
            <w:tcW w:w="270" w:type="pct"/>
            <w:vMerge/>
            <w:tcBorders>
              <w:top w:val="single" w:sz="6" w:space="0" w:color="D9D9D9"/>
              <w:bottom w:val="single" w:sz="6" w:space="0" w:color="D9D9D9"/>
            </w:tcBorders>
            <w:shd w:val="clear" w:color="auto" w:fill="E5DFEC" w:themeFill="accent4" w:themeFillTint="33"/>
          </w:tcPr>
          <w:p w:rsidR="00F36766" w:rsidRDefault="00F36766" w:rsidP="00EE7EEC">
            <w:pPr>
              <w:jc w:val="right"/>
            </w:pPr>
          </w:p>
        </w:tc>
        <w:tc>
          <w:tcPr>
            <w:tcW w:w="744" w:type="pct"/>
          </w:tcPr>
          <w:p w:rsidR="00F36766" w:rsidRDefault="00F36766" w:rsidP="005C2B8B">
            <w:pPr>
              <w:jc w:val="right"/>
            </w:pPr>
            <w:r>
              <w:t xml:space="preserve">SD Speed Class  </w:t>
            </w:r>
          </w:p>
        </w:tc>
        <w:tc>
          <w:tcPr>
            <w:tcW w:w="1709" w:type="pct"/>
            <w:gridSpan w:val="2"/>
          </w:tcPr>
          <w:p w:rsidR="00F36766" w:rsidRDefault="00F36766" w:rsidP="00F36766">
            <w:pPr>
              <w:numPr>
                <w:ilvl w:val="0"/>
                <w:numId w:val="48"/>
              </w:numPr>
              <w:tabs>
                <w:tab w:val="left" w:pos="2357"/>
              </w:tabs>
            </w:pPr>
            <w:r>
              <w:t>SD/uSD Blue</w:t>
            </w:r>
          </w:p>
          <w:p w:rsidR="00F36766" w:rsidRDefault="00F36766" w:rsidP="00F36766">
            <w:pPr>
              <w:numPr>
                <w:ilvl w:val="0"/>
                <w:numId w:val="48"/>
              </w:numPr>
              <w:tabs>
                <w:tab w:val="left" w:pos="2357"/>
              </w:tabs>
            </w:pPr>
            <w:r>
              <w:t>SD/uSD Ultra</w:t>
            </w:r>
          </w:p>
          <w:p w:rsidR="00F36766" w:rsidRDefault="00F36766" w:rsidP="00F36766">
            <w:pPr>
              <w:numPr>
                <w:ilvl w:val="0"/>
                <w:numId w:val="48"/>
              </w:numPr>
              <w:tabs>
                <w:tab w:val="left" w:pos="2357"/>
              </w:tabs>
            </w:pPr>
            <w:r>
              <w:t>SD Extreme</w:t>
            </w:r>
          </w:p>
          <w:p w:rsidR="00F36766" w:rsidRDefault="00F36766" w:rsidP="00F36766">
            <w:pPr>
              <w:numPr>
                <w:ilvl w:val="0"/>
                <w:numId w:val="48"/>
              </w:numPr>
              <w:tabs>
                <w:tab w:val="left" w:pos="2357"/>
              </w:tabs>
            </w:pPr>
            <w:r>
              <w:t>SD Extreme Pro</w:t>
            </w:r>
          </w:p>
          <w:p w:rsidR="00F36766" w:rsidRPr="00D31D93" w:rsidRDefault="00F36766" w:rsidP="00F36766">
            <w:pPr>
              <w:numPr>
                <w:ilvl w:val="0"/>
                <w:numId w:val="48"/>
              </w:numPr>
              <w:tabs>
                <w:tab w:val="left" w:pos="2357"/>
              </w:tabs>
            </w:pPr>
            <w:r>
              <w:t>SD UHS-104 based</w:t>
            </w:r>
          </w:p>
        </w:tc>
        <w:tc>
          <w:tcPr>
            <w:tcW w:w="1014" w:type="pct"/>
            <w:gridSpan w:val="3"/>
          </w:tcPr>
          <w:p w:rsidR="00F36766" w:rsidRDefault="00F36766" w:rsidP="005C2B8B">
            <w:pPr>
              <w:tabs>
                <w:tab w:val="left" w:pos="2357"/>
              </w:tabs>
            </w:pPr>
            <w:r>
              <w:t>Class 4</w:t>
            </w:r>
          </w:p>
          <w:p w:rsidR="00F36766" w:rsidRDefault="00F36766" w:rsidP="005C2B8B">
            <w:pPr>
              <w:tabs>
                <w:tab w:val="left" w:pos="2357"/>
              </w:tabs>
            </w:pPr>
            <w:r>
              <w:t>Class 6</w:t>
            </w:r>
          </w:p>
          <w:p w:rsidR="00F36766" w:rsidRDefault="00F36766" w:rsidP="005C2B8B">
            <w:pPr>
              <w:tabs>
                <w:tab w:val="left" w:pos="2357"/>
              </w:tabs>
            </w:pPr>
            <w:r>
              <w:t>Class 10</w:t>
            </w:r>
          </w:p>
          <w:p w:rsidR="00F36766" w:rsidRDefault="00F36766" w:rsidP="005C2B8B">
            <w:pPr>
              <w:tabs>
                <w:tab w:val="left" w:pos="2357"/>
              </w:tabs>
            </w:pPr>
            <w:r>
              <w:t>Class 10 + 3V-AV</w:t>
            </w:r>
          </w:p>
          <w:p w:rsidR="00F36766" w:rsidRPr="00D31D93" w:rsidRDefault="00F36766" w:rsidP="005C2B8B">
            <w:pPr>
              <w:tabs>
                <w:tab w:val="left" w:pos="2357"/>
              </w:tabs>
            </w:pPr>
            <w:r>
              <w:t>Class 10 + 3V-AV</w:t>
            </w:r>
          </w:p>
        </w:tc>
        <w:tc>
          <w:tcPr>
            <w:tcW w:w="1263" w:type="pct"/>
          </w:tcPr>
          <w:p w:rsidR="00F36766" w:rsidRDefault="00F36766" w:rsidP="00F36766">
            <w:pPr>
              <w:numPr>
                <w:ilvl w:val="0"/>
                <w:numId w:val="48"/>
              </w:numPr>
            </w:pPr>
            <w:r>
              <w:t>SD Speed class applies only to 4GB and above.</w:t>
            </w:r>
          </w:p>
          <w:p w:rsidR="00F36766" w:rsidRPr="00D31D93" w:rsidDel="00802E38" w:rsidRDefault="00F36766" w:rsidP="00F36766">
            <w:pPr>
              <w:numPr>
                <w:ilvl w:val="0"/>
                <w:numId w:val="48"/>
              </w:numPr>
            </w:pPr>
            <w:r>
              <w:t>3V-AV = UHS speed grade &gt; 10MB/Sec</w:t>
            </w:r>
          </w:p>
        </w:tc>
      </w:tr>
      <w:tr w:rsidR="00F36766" w:rsidRPr="00D31D93" w:rsidTr="00F36766">
        <w:tc>
          <w:tcPr>
            <w:tcW w:w="270" w:type="pct"/>
            <w:vMerge/>
            <w:tcBorders>
              <w:top w:val="single" w:sz="6" w:space="0" w:color="D9D9D9"/>
              <w:bottom w:val="single" w:sz="6" w:space="0" w:color="D9D9D9"/>
            </w:tcBorders>
            <w:shd w:val="clear" w:color="auto" w:fill="E5DFEC" w:themeFill="accent4" w:themeFillTint="33"/>
          </w:tcPr>
          <w:p w:rsidR="00F36766" w:rsidRDefault="00F36766" w:rsidP="00F95766">
            <w:pPr>
              <w:jc w:val="right"/>
            </w:pPr>
          </w:p>
        </w:tc>
        <w:tc>
          <w:tcPr>
            <w:tcW w:w="744" w:type="pct"/>
          </w:tcPr>
          <w:p w:rsidR="00F36766" w:rsidRDefault="00F36766" w:rsidP="005C2B8B">
            <w:pPr>
              <w:jc w:val="right"/>
            </w:pPr>
            <w:r>
              <w:t>eMMC Sequential Performance Targets</w:t>
            </w:r>
          </w:p>
        </w:tc>
        <w:tc>
          <w:tcPr>
            <w:tcW w:w="1885" w:type="pct"/>
            <w:gridSpan w:val="4"/>
          </w:tcPr>
          <w:p w:rsidR="00F36766" w:rsidRDefault="00F36766" w:rsidP="00F36766">
            <w:pPr>
              <w:numPr>
                <w:ilvl w:val="0"/>
                <w:numId w:val="48"/>
              </w:numPr>
            </w:pPr>
            <w:r>
              <w:t>eMMC</w:t>
            </w:r>
          </w:p>
          <w:p w:rsidR="00F36766" w:rsidRDefault="00F36766" w:rsidP="005C2B8B">
            <w:pPr>
              <w:ind w:left="216"/>
            </w:pPr>
            <w:r w:rsidRPr="0092386B">
              <w:t>(0-26Mhz, power class0</w:t>
            </w:r>
            <w:r>
              <w:t>)</w:t>
            </w:r>
          </w:p>
          <w:p w:rsidR="00F36766" w:rsidRPr="00FE0D3D" w:rsidRDefault="00F36766" w:rsidP="00F36766">
            <w:pPr>
              <w:numPr>
                <w:ilvl w:val="0"/>
                <w:numId w:val="48"/>
              </w:numPr>
            </w:pPr>
            <w:r>
              <w:t>e</w:t>
            </w:r>
            <w:r w:rsidRPr="00FE0D3D">
              <w:t xml:space="preserve">MMC high speed mode </w:t>
            </w:r>
            <w:r w:rsidRPr="0092386B">
              <w:t>(52Mhz, power class</w:t>
            </w:r>
            <w:r>
              <w:t>0)</w:t>
            </w:r>
          </w:p>
          <w:p w:rsidR="00F36766" w:rsidRDefault="00F36766" w:rsidP="00F36766">
            <w:pPr>
              <w:numPr>
                <w:ilvl w:val="0"/>
                <w:numId w:val="48"/>
              </w:numPr>
            </w:pPr>
            <w:r>
              <w:t>e</w:t>
            </w:r>
            <w:r w:rsidRPr="00FE0D3D">
              <w:t>MMC “side load” mode (52MH</w:t>
            </w:r>
            <w:r>
              <w:t>z; not exceeding power class 4)</w:t>
            </w:r>
            <w:r w:rsidRPr="00FE0D3D">
              <w:t xml:space="preserve"> </w:t>
            </w:r>
          </w:p>
          <w:p w:rsidR="008F3B3A" w:rsidRDefault="002A63BF" w:rsidP="008F3B3A">
            <w:pPr>
              <w:numPr>
                <w:ilvl w:val="0"/>
                <w:numId w:val="49"/>
              </w:numPr>
            </w:pPr>
            <w:r>
              <w:t>iNAND Ultra</w:t>
            </w:r>
            <w:r w:rsidR="008F3B3A" w:rsidRPr="00D65256">
              <w:t xml:space="preserve"> for enhanced area (52Mhz -  8bit - DDR mode)</w:t>
            </w:r>
          </w:p>
          <w:p w:rsidR="00F36766" w:rsidRDefault="002A63BF" w:rsidP="008F3B3A">
            <w:pPr>
              <w:numPr>
                <w:ilvl w:val="0"/>
                <w:numId w:val="49"/>
              </w:numPr>
            </w:pPr>
            <w:r>
              <w:t>iNAND Ultra</w:t>
            </w:r>
            <w:r w:rsidR="008F3B3A" w:rsidRPr="00D65256">
              <w:t xml:space="preserve"> for user area (52Mhz - 8bit - DDR mode</w:t>
            </w:r>
            <w:r w:rsidR="008F3B3A">
              <w:t xml:space="preserve">) </w:t>
            </w:r>
          </w:p>
        </w:tc>
        <w:tc>
          <w:tcPr>
            <w:tcW w:w="838" w:type="pct"/>
          </w:tcPr>
          <w:p w:rsidR="00F36766" w:rsidRDefault="00F36766" w:rsidP="005C2B8B">
            <w:r>
              <w:t>9/15 MB/Sec</w:t>
            </w:r>
          </w:p>
          <w:p w:rsidR="00F36766" w:rsidRDefault="00F36766" w:rsidP="005C2B8B"/>
          <w:p w:rsidR="00F36766" w:rsidRDefault="00F36766" w:rsidP="005C2B8B">
            <w:r>
              <w:t>9/30 MB/Sec</w:t>
            </w:r>
          </w:p>
          <w:p w:rsidR="00F36766" w:rsidRDefault="00F36766" w:rsidP="005C2B8B"/>
          <w:p w:rsidR="00F36766" w:rsidRDefault="00F36766" w:rsidP="005C2B8B">
            <w:r>
              <w:t>20/40 MB/Sec</w:t>
            </w:r>
          </w:p>
          <w:p w:rsidR="00F36766" w:rsidRDefault="00F36766" w:rsidP="005C2B8B"/>
          <w:p w:rsidR="008F3B3A" w:rsidRDefault="008F3B3A" w:rsidP="008F3B3A">
            <w:r>
              <w:t>40/60 MB/Sec</w:t>
            </w:r>
          </w:p>
          <w:p w:rsidR="008F3B3A" w:rsidRDefault="008F3B3A" w:rsidP="008F3B3A"/>
          <w:p w:rsidR="008F3B3A" w:rsidRDefault="008F3B3A" w:rsidP="008F3B3A">
            <w:r>
              <w:t>30/50 MB/Sec</w:t>
            </w:r>
          </w:p>
          <w:p w:rsidR="00F36766" w:rsidRDefault="00F36766" w:rsidP="005C2B8B"/>
        </w:tc>
        <w:tc>
          <w:tcPr>
            <w:tcW w:w="1263" w:type="pct"/>
          </w:tcPr>
          <w:p w:rsidR="00F36766" w:rsidRPr="00D31D93" w:rsidDel="00802E38" w:rsidRDefault="002A63BF" w:rsidP="008F3B3A">
            <w:pPr>
              <w:numPr>
                <w:ilvl w:val="0"/>
                <w:numId w:val="28"/>
              </w:numPr>
            </w:pPr>
            <w:r>
              <w:t>iNAND Ultra</w:t>
            </w:r>
            <w:r w:rsidR="008F3B3A">
              <w:t xml:space="preserve"> will only use eX3 memory</w:t>
            </w:r>
          </w:p>
        </w:tc>
      </w:tr>
      <w:tr w:rsidR="00F36766" w:rsidRPr="00D31D93" w:rsidTr="00F36766">
        <w:tc>
          <w:tcPr>
            <w:tcW w:w="270" w:type="pct"/>
            <w:vMerge/>
            <w:tcBorders>
              <w:top w:val="single" w:sz="6" w:space="0" w:color="D9D9D9"/>
              <w:bottom w:val="single" w:sz="6" w:space="0" w:color="D9D9D9"/>
            </w:tcBorders>
            <w:shd w:val="clear" w:color="auto" w:fill="E5DFEC" w:themeFill="accent4" w:themeFillTint="33"/>
          </w:tcPr>
          <w:p w:rsidR="00F36766" w:rsidRDefault="00F36766" w:rsidP="00D65256">
            <w:pPr>
              <w:jc w:val="right"/>
            </w:pPr>
          </w:p>
        </w:tc>
        <w:tc>
          <w:tcPr>
            <w:tcW w:w="744" w:type="pct"/>
          </w:tcPr>
          <w:p w:rsidR="00F36766" w:rsidRDefault="00F36766" w:rsidP="005C2B8B">
            <w:pPr>
              <w:jc w:val="right"/>
            </w:pPr>
            <w:r>
              <w:t>eMMC Random Performance Targets</w:t>
            </w:r>
          </w:p>
        </w:tc>
        <w:tc>
          <w:tcPr>
            <w:tcW w:w="1885" w:type="pct"/>
            <w:gridSpan w:val="4"/>
          </w:tcPr>
          <w:p w:rsidR="00F36766" w:rsidRDefault="00F36766" w:rsidP="00F36766">
            <w:pPr>
              <w:numPr>
                <w:ilvl w:val="0"/>
                <w:numId w:val="48"/>
              </w:numPr>
            </w:pPr>
            <w:r>
              <w:t>W/R for X2 memory</w:t>
            </w:r>
          </w:p>
          <w:p w:rsidR="00F36766" w:rsidRDefault="00F36766" w:rsidP="00F36766">
            <w:pPr>
              <w:numPr>
                <w:ilvl w:val="0"/>
                <w:numId w:val="48"/>
              </w:numPr>
            </w:pPr>
            <w:r>
              <w:t>W/R for eX3 memory</w:t>
            </w:r>
          </w:p>
          <w:p w:rsidR="00F36766" w:rsidRDefault="00F36766" w:rsidP="00F36766">
            <w:pPr>
              <w:numPr>
                <w:ilvl w:val="0"/>
                <w:numId w:val="48"/>
              </w:numPr>
              <w:ind w:left="432"/>
            </w:pPr>
            <w:r>
              <w:t>MLC Area</w:t>
            </w:r>
          </w:p>
          <w:p w:rsidR="00F36766" w:rsidRDefault="00F36766" w:rsidP="00F36766">
            <w:pPr>
              <w:numPr>
                <w:ilvl w:val="0"/>
                <w:numId w:val="48"/>
              </w:numPr>
              <w:ind w:left="432"/>
            </w:pPr>
            <w:r>
              <w:t>Enhanced Area</w:t>
            </w:r>
          </w:p>
          <w:p w:rsidR="008F3B3A" w:rsidRDefault="008F3B3A" w:rsidP="008F3B3A">
            <w:pPr>
              <w:ind w:left="432"/>
            </w:pPr>
          </w:p>
          <w:p w:rsidR="008F3B3A" w:rsidRDefault="002A63BF" w:rsidP="008E43CF">
            <w:pPr>
              <w:numPr>
                <w:ilvl w:val="0"/>
                <w:numId w:val="49"/>
              </w:numPr>
            </w:pPr>
            <w:r>
              <w:t>iNAND Ultra</w:t>
            </w:r>
            <w:r w:rsidR="008F3B3A" w:rsidRPr="00D65256">
              <w:t xml:space="preserve"> for enhanced area</w:t>
            </w:r>
            <w:r w:rsidR="008E43CF">
              <w:t xml:space="preserve"> </w:t>
            </w:r>
            <w:r w:rsidR="008F3B3A" w:rsidRPr="00D65256">
              <w:t xml:space="preserve"> (52Mhz -  8bit - DDR mode)</w:t>
            </w:r>
          </w:p>
          <w:p w:rsidR="008F3B3A" w:rsidRDefault="008F3B3A" w:rsidP="008F3B3A">
            <w:pPr>
              <w:ind w:left="216"/>
            </w:pPr>
          </w:p>
          <w:p w:rsidR="008F3B3A" w:rsidRDefault="008F3B3A" w:rsidP="008F3B3A">
            <w:pPr>
              <w:ind w:left="216"/>
            </w:pPr>
          </w:p>
          <w:p w:rsidR="008F3B3A" w:rsidRDefault="008F3B3A" w:rsidP="008F3B3A">
            <w:pPr>
              <w:rPr>
                <w:ins w:id="29" w:author="SanDisk User" w:date="2010-07-26T11:22:00Z"/>
              </w:rPr>
            </w:pPr>
          </w:p>
          <w:p w:rsidR="00A7252C" w:rsidRDefault="00A7252C" w:rsidP="008F3B3A">
            <w:pPr>
              <w:rPr>
                <w:ins w:id="30" w:author="SanDisk User" w:date="2010-07-26T11:22:00Z"/>
              </w:rPr>
            </w:pPr>
          </w:p>
          <w:p w:rsidR="00A7252C" w:rsidRDefault="00A7252C" w:rsidP="008F3B3A"/>
          <w:p w:rsidR="008F3B3A" w:rsidRDefault="002A63BF" w:rsidP="008E43CF">
            <w:pPr>
              <w:numPr>
                <w:ilvl w:val="0"/>
                <w:numId w:val="49"/>
              </w:numPr>
            </w:pPr>
            <w:r>
              <w:t>iNAND Ultra</w:t>
            </w:r>
            <w:r w:rsidR="008F3B3A">
              <w:t xml:space="preserve"> </w:t>
            </w:r>
            <w:r w:rsidR="008F3B3A" w:rsidRPr="00D65256">
              <w:t xml:space="preserve">for user area </w:t>
            </w:r>
            <w:r w:rsidR="008E43CF">
              <w:t xml:space="preserve">         </w:t>
            </w:r>
            <w:r w:rsidR="008F3B3A" w:rsidRPr="00D65256">
              <w:t>(52Mhz - 8bit - DDR mode</w:t>
            </w:r>
            <w:r w:rsidR="008F3B3A">
              <w:t>)</w:t>
            </w:r>
          </w:p>
        </w:tc>
        <w:tc>
          <w:tcPr>
            <w:tcW w:w="838" w:type="pct"/>
          </w:tcPr>
          <w:p w:rsidR="00F36766" w:rsidRDefault="00F36766" w:rsidP="005C2B8B">
            <w:r>
              <w:t xml:space="preserve">150/1000 </w:t>
            </w:r>
          </w:p>
          <w:p w:rsidR="00F36766" w:rsidRDefault="00F36766" w:rsidP="005C2B8B"/>
          <w:p w:rsidR="00F36766" w:rsidRDefault="00F36766" w:rsidP="005C2B8B">
            <w:r>
              <w:t>50/1000</w:t>
            </w:r>
          </w:p>
          <w:p w:rsidR="00F36766" w:rsidRDefault="00F36766" w:rsidP="005C2B8B">
            <w:r>
              <w:t>150/1000</w:t>
            </w:r>
          </w:p>
          <w:p w:rsidR="008F3B3A" w:rsidRDefault="008F3B3A" w:rsidP="005C2B8B"/>
          <w:p w:rsidR="008F3B3A" w:rsidRDefault="008F3B3A" w:rsidP="008F3B3A">
            <w:r>
              <w:t>1000/4000 (512B)</w:t>
            </w:r>
          </w:p>
          <w:p w:rsidR="008F3B3A" w:rsidRDefault="008F3B3A" w:rsidP="008F3B3A">
            <w:pPr>
              <w:rPr>
                <w:ins w:id="31" w:author="SanDisk User" w:date="2010-07-26T11:22:00Z"/>
              </w:rPr>
            </w:pPr>
            <w:r>
              <w:t>500/3000 (4KB)</w:t>
            </w:r>
          </w:p>
          <w:p w:rsidR="00A7252C" w:rsidRDefault="00A7252C" w:rsidP="008F3B3A">
            <w:pPr>
              <w:rPr>
                <w:ins w:id="32" w:author="SanDisk User" w:date="2010-07-26T11:22:00Z"/>
              </w:rPr>
            </w:pPr>
            <w:ins w:id="33" w:author="SanDisk User" w:date="2010-07-26T11:22:00Z">
              <w:r>
                <w:t>250/1500</w:t>
              </w:r>
            </w:ins>
          </w:p>
          <w:p w:rsidR="00A7252C" w:rsidRDefault="00A7252C" w:rsidP="008F3B3A">
            <w:ins w:id="34" w:author="SanDisk User" w:date="2010-07-26T11:22:00Z">
              <w:r>
                <w:t>(8KB)</w:t>
              </w:r>
            </w:ins>
          </w:p>
          <w:p w:rsidR="008F3B3A" w:rsidRDefault="008F3B3A" w:rsidP="008F3B3A"/>
          <w:p w:rsidR="00A7252C" w:rsidRDefault="00A7252C" w:rsidP="00A7252C">
            <w:pPr>
              <w:rPr>
                <w:ins w:id="35" w:author="SanDisk User" w:date="2010-07-26T11:22:00Z"/>
              </w:rPr>
            </w:pPr>
            <w:ins w:id="36" w:author="SanDisk User" w:date="2010-07-26T11:22:00Z">
              <w:r>
                <w:t>1000/4000 (512B)</w:t>
              </w:r>
            </w:ins>
          </w:p>
          <w:p w:rsidR="00A7252C" w:rsidRDefault="00A7252C" w:rsidP="00A7252C">
            <w:pPr>
              <w:rPr>
                <w:ins w:id="37" w:author="SanDisk User" w:date="2010-07-26T11:22:00Z"/>
              </w:rPr>
            </w:pPr>
            <w:ins w:id="38" w:author="SanDisk User" w:date="2010-07-26T11:22:00Z">
              <w:r>
                <w:t>500/3000 (4KB)</w:t>
              </w:r>
            </w:ins>
          </w:p>
          <w:p w:rsidR="00A7252C" w:rsidRDefault="00A7252C" w:rsidP="00A7252C">
            <w:pPr>
              <w:rPr>
                <w:ins w:id="39" w:author="SanDisk User" w:date="2010-07-26T11:22:00Z"/>
              </w:rPr>
            </w:pPr>
            <w:ins w:id="40" w:author="SanDisk User" w:date="2010-07-26T11:22:00Z">
              <w:r>
                <w:t>250/1500</w:t>
              </w:r>
            </w:ins>
          </w:p>
          <w:p w:rsidR="008F3B3A" w:rsidRDefault="00A7252C" w:rsidP="00A7252C">
            <w:ins w:id="41" w:author="SanDisk User" w:date="2010-07-26T11:22:00Z">
              <w:r>
                <w:t>(8KB)</w:t>
              </w:r>
            </w:ins>
          </w:p>
        </w:tc>
        <w:tc>
          <w:tcPr>
            <w:tcW w:w="1263" w:type="pct"/>
          </w:tcPr>
          <w:p w:rsidR="00F36766" w:rsidRDefault="00F36766" w:rsidP="00210706">
            <w:pPr>
              <w:numPr>
                <w:ilvl w:val="0"/>
                <w:numId w:val="28"/>
              </w:numPr>
            </w:pPr>
            <w:r>
              <w:t>All numbers are access per second</w:t>
            </w:r>
          </w:p>
          <w:p w:rsidR="00F36766" w:rsidRDefault="00F36766" w:rsidP="00232646">
            <w:pPr>
              <w:numPr>
                <w:ilvl w:val="0"/>
                <w:numId w:val="28"/>
              </w:numPr>
            </w:pPr>
            <w:r>
              <w:t>For iNAND, SD Class 4 equiv. for user area is required</w:t>
            </w:r>
          </w:p>
          <w:p w:rsidR="008F3B3A" w:rsidRDefault="008F3B3A" w:rsidP="008F3B3A">
            <w:pPr>
              <w:numPr>
                <w:ilvl w:val="0"/>
                <w:numId w:val="49"/>
              </w:numPr>
            </w:pPr>
            <w:r>
              <w:t xml:space="preserve">For </w:t>
            </w:r>
            <w:r w:rsidR="002A63BF">
              <w:t>iNAND Ultra</w:t>
            </w:r>
            <w:r>
              <w:t xml:space="preserve">, </w:t>
            </w:r>
            <w:r w:rsidRPr="00232646">
              <w:t>SD Class 6 equiv. for user area</w:t>
            </w:r>
            <w:r>
              <w:t xml:space="preserve"> is required</w:t>
            </w:r>
          </w:p>
          <w:p w:rsidR="00F36766" w:rsidRPr="00D31D93" w:rsidDel="00802E38" w:rsidRDefault="00F36766" w:rsidP="00F36766">
            <w:pPr>
              <w:numPr>
                <w:ilvl w:val="0"/>
                <w:numId w:val="28"/>
              </w:numPr>
            </w:pPr>
            <w:r>
              <w:t>Please refer to 6.6 for detailed performance tests</w:t>
            </w:r>
          </w:p>
        </w:tc>
      </w:tr>
      <w:tr w:rsidR="00F36766" w:rsidRPr="00D31D93" w:rsidTr="00F36766">
        <w:tc>
          <w:tcPr>
            <w:tcW w:w="270" w:type="pct"/>
            <w:vMerge/>
            <w:tcBorders>
              <w:top w:val="single" w:sz="6" w:space="0" w:color="D9D9D9"/>
              <w:bottom w:val="single" w:sz="6" w:space="0" w:color="D9D9D9"/>
            </w:tcBorders>
            <w:shd w:val="clear" w:color="auto" w:fill="E5DFEC" w:themeFill="accent4" w:themeFillTint="33"/>
          </w:tcPr>
          <w:p w:rsidR="00F36766" w:rsidRDefault="00F36766" w:rsidP="00F95766">
            <w:pPr>
              <w:jc w:val="right"/>
            </w:pPr>
          </w:p>
        </w:tc>
        <w:tc>
          <w:tcPr>
            <w:tcW w:w="744" w:type="pct"/>
          </w:tcPr>
          <w:p w:rsidR="00F36766" w:rsidRDefault="00F36766" w:rsidP="005C2B8B">
            <w:pPr>
              <w:jc w:val="right"/>
            </w:pPr>
            <w:r>
              <w:t>eMMC</w:t>
            </w:r>
          </w:p>
          <w:p w:rsidR="00F36766" w:rsidRDefault="00F36766" w:rsidP="005C2B8B">
            <w:pPr>
              <w:jc w:val="right"/>
            </w:pPr>
            <w:r>
              <w:t>Class</w:t>
            </w:r>
          </w:p>
        </w:tc>
        <w:tc>
          <w:tcPr>
            <w:tcW w:w="2723" w:type="pct"/>
            <w:gridSpan w:val="5"/>
          </w:tcPr>
          <w:p w:rsidR="00F36766" w:rsidRPr="00753371" w:rsidRDefault="00F36766" w:rsidP="00F36766">
            <w:pPr>
              <w:numPr>
                <w:ilvl w:val="0"/>
                <w:numId w:val="48"/>
              </w:numPr>
              <w:tabs>
                <w:tab w:val="left" w:pos="2357"/>
              </w:tabs>
              <w:rPr>
                <w:szCs w:val="24"/>
              </w:rPr>
            </w:pPr>
            <w:r>
              <w:rPr>
                <w:rFonts w:cs="Courier New"/>
                <w:szCs w:val="24"/>
                <w:lang w:eastAsia="ja-JP"/>
              </w:rPr>
              <w:t xml:space="preserve">MMC </w:t>
            </w:r>
            <w:r w:rsidRPr="000C40D6">
              <w:rPr>
                <w:rFonts w:cs="Courier New"/>
                <w:szCs w:val="24"/>
                <w:lang w:eastAsia="ja-JP"/>
              </w:rPr>
              <w:t>Class</w:t>
            </w:r>
            <w:r>
              <w:rPr>
                <w:rFonts w:cs="Courier New"/>
                <w:szCs w:val="24"/>
                <w:lang w:eastAsia="ja-JP"/>
              </w:rPr>
              <w:t xml:space="preserve"> B for X2 based</w:t>
            </w:r>
          </w:p>
          <w:p w:rsidR="00F36766" w:rsidRPr="000C40D6" w:rsidRDefault="00F36766" w:rsidP="0007187E">
            <w:pPr>
              <w:numPr>
                <w:ilvl w:val="0"/>
                <w:numId w:val="48"/>
              </w:numPr>
              <w:tabs>
                <w:tab w:val="left" w:pos="2357"/>
              </w:tabs>
              <w:rPr>
                <w:szCs w:val="24"/>
              </w:rPr>
            </w:pPr>
            <w:r>
              <w:rPr>
                <w:rFonts w:cs="Courier New"/>
                <w:szCs w:val="24"/>
                <w:lang w:eastAsia="ja-JP"/>
              </w:rPr>
              <w:t xml:space="preserve">MMC Class </w:t>
            </w:r>
            <w:r w:rsidR="0007187E">
              <w:rPr>
                <w:rFonts w:cs="Courier New"/>
                <w:szCs w:val="24"/>
                <w:lang w:eastAsia="ja-JP"/>
              </w:rPr>
              <w:t>B</w:t>
            </w:r>
            <w:r>
              <w:rPr>
                <w:rFonts w:cs="Courier New"/>
                <w:szCs w:val="24"/>
                <w:lang w:eastAsia="ja-JP"/>
              </w:rPr>
              <w:t xml:space="preserve"> for eX3 based</w:t>
            </w:r>
          </w:p>
          <w:p w:rsidR="00F36766" w:rsidRDefault="00F36766" w:rsidP="00F36766">
            <w:pPr>
              <w:numPr>
                <w:ilvl w:val="0"/>
                <w:numId w:val="48"/>
              </w:numPr>
              <w:tabs>
                <w:tab w:val="left" w:pos="2357"/>
              </w:tabs>
            </w:pPr>
            <w:r>
              <w:t>MMC Class 0 for DDR mode</w:t>
            </w:r>
          </w:p>
        </w:tc>
        <w:tc>
          <w:tcPr>
            <w:tcW w:w="1263" w:type="pct"/>
          </w:tcPr>
          <w:p w:rsidR="00F36766" w:rsidRDefault="00F36766" w:rsidP="00F36766">
            <w:pPr>
              <w:numPr>
                <w:ilvl w:val="0"/>
                <w:numId w:val="48"/>
              </w:numPr>
            </w:pPr>
            <w:r>
              <w:t>eMMC Classes are according to TestMetrix 3.1i (Patch 5c)</w:t>
            </w:r>
          </w:p>
          <w:p w:rsidR="00F36766" w:rsidRDefault="00F36766" w:rsidP="005C2B8B"/>
        </w:tc>
      </w:tr>
      <w:tr w:rsidR="00F36766" w:rsidTr="00F36766">
        <w:trPr>
          <w:cantSplit/>
          <w:trHeight w:val="1134"/>
        </w:trPr>
        <w:tc>
          <w:tcPr>
            <w:tcW w:w="270" w:type="pct"/>
            <w:tcBorders>
              <w:top w:val="single" w:sz="6" w:space="0" w:color="D9D9D9"/>
              <w:bottom w:val="single" w:sz="6" w:space="0" w:color="D9D9D9"/>
            </w:tcBorders>
            <w:shd w:val="clear" w:color="auto" w:fill="EAF1DD" w:themeFill="accent3" w:themeFillTint="33"/>
            <w:textDirection w:val="btLr"/>
            <w:vAlign w:val="center"/>
          </w:tcPr>
          <w:p w:rsidR="00F36766" w:rsidRPr="00F36766" w:rsidRDefault="00F36766" w:rsidP="00F36766">
            <w:pPr>
              <w:ind w:left="113" w:right="113"/>
              <w:jc w:val="center"/>
              <w:rPr>
                <w:rFonts w:asciiTheme="minorHAnsi" w:hAnsiTheme="minorHAnsi"/>
                <w:b/>
                <w:bCs/>
              </w:rPr>
            </w:pPr>
            <w:r w:rsidRPr="00F36766">
              <w:rPr>
                <w:rFonts w:asciiTheme="minorHAnsi" w:hAnsiTheme="minorHAnsi"/>
                <w:b/>
                <w:bCs/>
              </w:rPr>
              <w:lastRenderedPageBreak/>
              <w:t>Power Consumption</w:t>
            </w:r>
          </w:p>
        </w:tc>
        <w:tc>
          <w:tcPr>
            <w:tcW w:w="744" w:type="pct"/>
          </w:tcPr>
          <w:p w:rsidR="00F36766" w:rsidRDefault="00F36766" w:rsidP="00020845">
            <w:pPr>
              <w:jc w:val="right"/>
            </w:pPr>
            <w:r>
              <w:t>Operating Power</w:t>
            </w:r>
          </w:p>
          <w:p w:rsidR="00F36766" w:rsidRDefault="00F36766" w:rsidP="00020845">
            <w:pPr>
              <w:jc w:val="right"/>
            </w:pPr>
            <w:r>
              <w:t>(card level)</w:t>
            </w:r>
          </w:p>
        </w:tc>
        <w:tc>
          <w:tcPr>
            <w:tcW w:w="1885" w:type="pct"/>
            <w:gridSpan w:val="4"/>
          </w:tcPr>
          <w:p w:rsidR="00F36766" w:rsidRPr="00521702" w:rsidRDefault="00F36766" w:rsidP="00922882">
            <w:pPr>
              <w:numPr>
                <w:ilvl w:val="0"/>
                <w:numId w:val="47"/>
              </w:numPr>
              <w:rPr>
                <w:strike/>
              </w:rPr>
            </w:pPr>
            <w:r w:rsidRPr="006B78A6">
              <w:t>SD Normal</w:t>
            </w:r>
            <w:r>
              <w:t xml:space="preserve"> Speed/High Speed                               </w:t>
            </w:r>
          </w:p>
          <w:p w:rsidR="00F36766" w:rsidRPr="00F83970" w:rsidRDefault="00F36766" w:rsidP="00922882">
            <w:pPr>
              <w:numPr>
                <w:ilvl w:val="0"/>
                <w:numId w:val="47"/>
              </w:numPr>
              <w:rPr>
                <w:strike/>
              </w:rPr>
            </w:pPr>
            <w:r>
              <w:t>SD UHS-50</w:t>
            </w:r>
          </w:p>
          <w:p w:rsidR="00F36766" w:rsidRPr="00F83970" w:rsidRDefault="00F36766" w:rsidP="00922882">
            <w:pPr>
              <w:numPr>
                <w:ilvl w:val="0"/>
                <w:numId w:val="47"/>
              </w:numPr>
              <w:ind w:left="432"/>
              <w:rPr>
                <w:strike/>
              </w:rPr>
            </w:pPr>
            <w:r>
              <w:t>SDR12</w:t>
            </w:r>
          </w:p>
          <w:p w:rsidR="00F36766" w:rsidRPr="00F83970" w:rsidRDefault="00F36766" w:rsidP="00922882">
            <w:pPr>
              <w:numPr>
                <w:ilvl w:val="0"/>
                <w:numId w:val="47"/>
              </w:numPr>
              <w:ind w:left="432"/>
              <w:rPr>
                <w:strike/>
              </w:rPr>
            </w:pPr>
            <w:r>
              <w:t>SDR25</w:t>
            </w:r>
          </w:p>
          <w:p w:rsidR="00F36766" w:rsidRPr="00F83970" w:rsidRDefault="00F36766" w:rsidP="00922882">
            <w:pPr>
              <w:numPr>
                <w:ilvl w:val="0"/>
                <w:numId w:val="47"/>
              </w:numPr>
              <w:ind w:left="432"/>
              <w:rPr>
                <w:strike/>
              </w:rPr>
            </w:pPr>
            <w:r>
              <w:t>SDR50</w:t>
            </w:r>
          </w:p>
          <w:p w:rsidR="00F36766" w:rsidRPr="00DA0ED2" w:rsidRDefault="00F36766" w:rsidP="00922882">
            <w:pPr>
              <w:numPr>
                <w:ilvl w:val="0"/>
                <w:numId w:val="47"/>
              </w:numPr>
              <w:ind w:left="432"/>
              <w:rPr>
                <w:strike/>
              </w:rPr>
            </w:pPr>
            <w:r>
              <w:t xml:space="preserve">DDR50                                     </w:t>
            </w:r>
          </w:p>
          <w:p w:rsidR="00F36766" w:rsidRPr="00F83970" w:rsidRDefault="00F36766" w:rsidP="00922882">
            <w:pPr>
              <w:numPr>
                <w:ilvl w:val="0"/>
                <w:numId w:val="47"/>
              </w:numPr>
              <w:rPr>
                <w:strike/>
              </w:rPr>
            </w:pPr>
            <w:r>
              <w:t xml:space="preserve">SD UHS-104      </w:t>
            </w:r>
          </w:p>
          <w:p w:rsidR="00F36766" w:rsidRPr="00F83970" w:rsidRDefault="00F36766" w:rsidP="00922882">
            <w:pPr>
              <w:numPr>
                <w:ilvl w:val="0"/>
                <w:numId w:val="47"/>
              </w:numPr>
              <w:ind w:left="432"/>
              <w:rPr>
                <w:strike/>
              </w:rPr>
            </w:pPr>
            <w:r>
              <w:t>SDR12</w:t>
            </w:r>
          </w:p>
          <w:p w:rsidR="00F36766" w:rsidRPr="00F83970" w:rsidRDefault="00F36766" w:rsidP="00922882">
            <w:pPr>
              <w:numPr>
                <w:ilvl w:val="0"/>
                <w:numId w:val="47"/>
              </w:numPr>
              <w:ind w:left="432"/>
              <w:rPr>
                <w:strike/>
              </w:rPr>
            </w:pPr>
            <w:r>
              <w:t>SDR25</w:t>
            </w:r>
          </w:p>
          <w:p w:rsidR="00F36766" w:rsidRPr="00F83970" w:rsidRDefault="00F36766" w:rsidP="00922882">
            <w:pPr>
              <w:numPr>
                <w:ilvl w:val="0"/>
                <w:numId w:val="47"/>
              </w:numPr>
              <w:ind w:left="432"/>
              <w:rPr>
                <w:strike/>
              </w:rPr>
            </w:pPr>
            <w:r>
              <w:t>SDR50</w:t>
            </w:r>
          </w:p>
          <w:p w:rsidR="00F36766" w:rsidRPr="00F83970" w:rsidRDefault="00F36766" w:rsidP="00922882">
            <w:pPr>
              <w:numPr>
                <w:ilvl w:val="0"/>
                <w:numId w:val="47"/>
              </w:numPr>
              <w:ind w:left="432"/>
              <w:rPr>
                <w:strike/>
              </w:rPr>
            </w:pPr>
            <w:r>
              <w:t>SDR104</w:t>
            </w:r>
          </w:p>
          <w:p w:rsidR="00F36766" w:rsidRPr="00363337" w:rsidRDefault="00F36766" w:rsidP="00922882">
            <w:pPr>
              <w:numPr>
                <w:ilvl w:val="0"/>
                <w:numId w:val="47"/>
              </w:numPr>
              <w:ind w:left="432"/>
              <w:rPr>
                <w:strike/>
              </w:rPr>
            </w:pPr>
            <w:r>
              <w:t xml:space="preserve">DDR50                                </w:t>
            </w:r>
          </w:p>
          <w:p w:rsidR="00F36766" w:rsidRPr="00363337" w:rsidRDefault="00F36766" w:rsidP="00922882">
            <w:pPr>
              <w:numPr>
                <w:ilvl w:val="0"/>
                <w:numId w:val="47"/>
              </w:numPr>
              <w:rPr>
                <w:strike/>
              </w:rPr>
            </w:pPr>
            <w:r w:rsidRPr="00363337">
              <w:t xml:space="preserve">eMMC  </w:t>
            </w:r>
            <w:r>
              <w:t>(not side loading)</w:t>
            </w:r>
            <w:r w:rsidRPr="00363337">
              <w:t xml:space="preserve">   </w:t>
            </w:r>
            <w:r>
              <w:t xml:space="preserve">                </w:t>
            </w:r>
          </w:p>
          <w:p w:rsidR="00F36766" w:rsidRDefault="00F36766" w:rsidP="00A730EE">
            <w:pPr>
              <w:numPr>
                <w:ilvl w:val="0"/>
                <w:numId w:val="28"/>
              </w:numPr>
            </w:pPr>
            <w:r w:rsidRPr="00363337">
              <w:t xml:space="preserve">eMMC </w:t>
            </w:r>
            <w:r>
              <w:t xml:space="preserve"> (side loading)                          </w:t>
            </w:r>
          </w:p>
        </w:tc>
        <w:tc>
          <w:tcPr>
            <w:tcW w:w="838" w:type="pct"/>
          </w:tcPr>
          <w:p w:rsidR="00F36766" w:rsidRDefault="00F36766" w:rsidP="00922882">
            <w:r>
              <w:t>100mA/200mA</w:t>
            </w:r>
          </w:p>
          <w:p w:rsidR="00F36766" w:rsidRDefault="00F36766" w:rsidP="00922882"/>
          <w:p w:rsidR="00F36766" w:rsidRDefault="00F36766" w:rsidP="00922882">
            <w:r>
              <w:t>100mA</w:t>
            </w:r>
          </w:p>
          <w:p w:rsidR="00F36766" w:rsidRDefault="00F36766" w:rsidP="00922882">
            <w:r>
              <w:t>200mA</w:t>
            </w:r>
          </w:p>
          <w:p w:rsidR="00F36766" w:rsidRDefault="00F36766" w:rsidP="00922882">
            <w:r>
              <w:t>400mA</w:t>
            </w:r>
          </w:p>
          <w:p w:rsidR="00F36766" w:rsidRDefault="00F36766" w:rsidP="00922882">
            <w:r>
              <w:t>400mA</w:t>
            </w:r>
          </w:p>
          <w:p w:rsidR="00F36766" w:rsidRDefault="00F36766" w:rsidP="00922882"/>
          <w:p w:rsidR="00F36766" w:rsidRDefault="00F36766" w:rsidP="00922882">
            <w:r>
              <w:t>100mA</w:t>
            </w:r>
          </w:p>
          <w:p w:rsidR="00F36766" w:rsidRDefault="00F36766" w:rsidP="00922882">
            <w:r>
              <w:t>200mA</w:t>
            </w:r>
          </w:p>
          <w:p w:rsidR="00F36766" w:rsidRDefault="00F36766" w:rsidP="00922882">
            <w:r>
              <w:t>400mA</w:t>
            </w:r>
          </w:p>
          <w:p w:rsidR="00F36766" w:rsidRDefault="00F36766" w:rsidP="00922882">
            <w:r>
              <w:t>400mA</w:t>
            </w:r>
          </w:p>
          <w:p w:rsidR="00F36766" w:rsidRDefault="00F36766" w:rsidP="00922882">
            <w:r>
              <w:t>400mA</w:t>
            </w:r>
          </w:p>
          <w:p w:rsidR="00F36766" w:rsidRDefault="00F36766" w:rsidP="00922882">
            <w:r>
              <w:t>Class 0</w:t>
            </w:r>
          </w:p>
          <w:p w:rsidR="00F36766" w:rsidRDefault="00F36766" w:rsidP="00A730EE">
            <w:r>
              <w:t>Up to Class4 (as low as possible)</w:t>
            </w:r>
          </w:p>
          <w:p w:rsidR="00F36766" w:rsidRPr="008D5F96" w:rsidRDefault="00F36766" w:rsidP="00A730EE"/>
        </w:tc>
        <w:tc>
          <w:tcPr>
            <w:tcW w:w="1263" w:type="pct"/>
          </w:tcPr>
          <w:p w:rsidR="00F36766" w:rsidRDefault="00F36766" w:rsidP="00BB17FE">
            <w:pPr>
              <w:numPr>
                <w:ilvl w:val="0"/>
                <w:numId w:val="28"/>
              </w:numPr>
            </w:pPr>
            <w:r w:rsidRPr="003A3A72">
              <w:t>Measurement method:</w:t>
            </w:r>
            <w:r>
              <w:t xml:space="preserve"> </w:t>
            </w:r>
            <w:r w:rsidRPr="003A3A72">
              <w:t>SD</w:t>
            </w:r>
            <w:r>
              <w:t xml:space="preserve">&amp;eMMC - max </w:t>
            </w:r>
            <w:r w:rsidRPr="006B599B">
              <w:t>average over 1</w:t>
            </w:r>
            <w:r>
              <w:t>6</w:t>
            </w:r>
            <w:r w:rsidRPr="006B599B">
              <w:t xml:space="preserve"> </w:t>
            </w:r>
            <w:r>
              <w:t>mS window</w:t>
            </w:r>
          </w:p>
          <w:p w:rsidR="004D4BF4" w:rsidRDefault="004D4BF4" w:rsidP="004D4BF4">
            <w:pPr>
              <w:numPr>
                <w:ilvl w:val="0"/>
                <w:numId w:val="28"/>
              </w:numPr>
            </w:pPr>
            <w:r>
              <w:t>For 8 flash dies, uSD/SD/iNAND card level r</w:t>
            </w:r>
            <w:r w:rsidRPr="00001865">
              <w:t xml:space="preserve">oom temp (across </w:t>
            </w:r>
            <w:r>
              <w:t>v</w:t>
            </w:r>
            <w:r w:rsidRPr="00001865">
              <w:t xml:space="preserve">oltage and </w:t>
            </w:r>
            <w:r>
              <w:t>process</w:t>
            </w:r>
            <w:r w:rsidRPr="00001865">
              <w:t xml:space="preserve"> range) max: </w:t>
            </w:r>
            <w:r>
              <w:t>3</w:t>
            </w:r>
            <w:r w:rsidRPr="00001865">
              <w:t>50uA</w:t>
            </w:r>
          </w:p>
          <w:p w:rsidR="00F36766" w:rsidRDefault="00F36766" w:rsidP="004601B0">
            <w:pPr>
              <w:ind w:left="216"/>
            </w:pPr>
          </w:p>
        </w:tc>
      </w:tr>
      <w:tr w:rsidR="00F36766" w:rsidTr="00F36766">
        <w:tc>
          <w:tcPr>
            <w:tcW w:w="270" w:type="pct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EAF1DD" w:themeFill="accent3" w:themeFillTint="33"/>
            <w:textDirection w:val="btLr"/>
            <w:vAlign w:val="center"/>
          </w:tcPr>
          <w:p w:rsidR="00F36766" w:rsidRPr="00F36766" w:rsidRDefault="00F36766" w:rsidP="005C2B8B">
            <w:pPr>
              <w:ind w:left="113" w:right="113"/>
              <w:jc w:val="center"/>
              <w:rPr>
                <w:rFonts w:asciiTheme="minorHAnsi" w:hAnsiTheme="minorHAnsi"/>
                <w:b/>
                <w:bCs/>
              </w:rPr>
            </w:pPr>
            <w:r w:rsidRPr="00F36766">
              <w:rPr>
                <w:rFonts w:asciiTheme="minorHAnsi" w:hAnsiTheme="minorHAnsi"/>
                <w:b/>
                <w:bCs/>
              </w:rPr>
              <w:t>Power Consumption</w:t>
            </w:r>
          </w:p>
        </w:tc>
        <w:tc>
          <w:tcPr>
            <w:tcW w:w="744" w:type="pct"/>
          </w:tcPr>
          <w:p w:rsidR="00F36766" w:rsidRPr="00363337" w:rsidRDefault="00F36766" w:rsidP="00020845">
            <w:pPr>
              <w:jc w:val="right"/>
            </w:pPr>
            <w:r w:rsidRPr="00363337">
              <w:t>Operating Power</w:t>
            </w:r>
          </w:p>
          <w:p w:rsidR="00F36766" w:rsidRDefault="00F36766" w:rsidP="00020845">
            <w:pPr>
              <w:jc w:val="right"/>
            </w:pPr>
            <w:r w:rsidRPr="00363337">
              <w:t>(controller)</w:t>
            </w:r>
          </w:p>
        </w:tc>
        <w:tc>
          <w:tcPr>
            <w:tcW w:w="2723" w:type="pct"/>
            <w:gridSpan w:val="5"/>
          </w:tcPr>
          <w:p w:rsidR="00F36766" w:rsidRDefault="00F36766" w:rsidP="000712FB">
            <w:pPr>
              <w:numPr>
                <w:ilvl w:val="0"/>
                <w:numId w:val="28"/>
              </w:numPr>
            </w:pPr>
            <w:r>
              <w:t>Controller power to be defined to meet the product level power requirements based on the controller and flash activities within the 16ms measured window</w:t>
            </w:r>
          </w:p>
        </w:tc>
        <w:tc>
          <w:tcPr>
            <w:tcW w:w="1263" w:type="pct"/>
          </w:tcPr>
          <w:p w:rsidR="00F36766" w:rsidRPr="00117B3C" w:rsidRDefault="00F36766" w:rsidP="00020845"/>
        </w:tc>
      </w:tr>
      <w:tr w:rsidR="00F36766" w:rsidTr="005C2B8B">
        <w:tc>
          <w:tcPr>
            <w:tcW w:w="270" w:type="pct"/>
            <w:vMerge/>
            <w:tcBorders>
              <w:top w:val="single" w:sz="6" w:space="0" w:color="D9D9D9"/>
              <w:bottom w:val="single" w:sz="6" w:space="0" w:color="D9D9D9"/>
            </w:tcBorders>
            <w:shd w:val="clear" w:color="auto" w:fill="EAF1DD" w:themeFill="accent3" w:themeFillTint="33"/>
          </w:tcPr>
          <w:p w:rsidR="00F36766" w:rsidRDefault="00F36766" w:rsidP="00020845">
            <w:pPr>
              <w:jc w:val="right"/>
            </w:pPr>
          </w:p>
        </w:tc>
        <w:tc>
          <w:tcPr>
            <w:tcW w:w="744" w:type="pct"/>
          </w:tcPr>
          <w:p w:rsidR="00F36766" w:rsidRDefault="00F36766" w:rsidP="00020845">
            <w:pPr>
              <w:jc w:val="right"/>
            </w:pPr>
            <w:r>
              <w:t>Standby Power</w:t>
            </w:r>
          </w:p>
          <w:p w:rsidR="00F36766" w:rsidRDefault="00F36766" w:rsidP="00020845">
            <w:pPr>
              <w:jc w:val="right"/>
            </w:pPr>
            <w:r>
              <w:t>(controller)</w:t>
            </w:r>
          </w:p>
        </w:tc>
        <w:tc>
          <w:tcPr>
            <w:tcW w:w="1753" w:type="pct"/>
            <w:gridSpan w:val="3"/>
          </w:tcPr>
          <w:p w:rsidR="00F36766" w:rsidRDefault="00F36766" w:rsidP="00942B5F">
            <w:pPr>
              <w:numPr>
                <w:ilvl w:val="0"/>
                <w:numId w:val="28"/>
              </w:numPr>
            </w:pPr>
            <w:r>
              <w:t>SD/iNAND  (typ</w:t>
            </w:r>
            <w:r w:rsidRPr="001B4B36">
              <w:t xml:space="preserve">)   </w:t>
            </w:r>
          </w:p>
          <w:p w:rsidR="00F36766" w:rsidRDefault="00F36766" w:rsidP="00A730EE">
            <w:pPr>
              <w:ind w:left="216"/>
            </w:pPr>
          </w:p>
          <w:p w:rsidR="00F36766" w:rsidRDefault="00F36766" w:rsidP="00B30536">
            <w:r w:rsidRPr="001B4B36">
              <w:t xml:space="preserve">                             </w:t>
            </w:r>
          </w:p>
          <w:p w:rsidR="00EF0535" w:rsidRDefault="00EF0535" w:rsidP="00EF0535">
            <w:pPr>
              <w:ind w:left="216"/>
            </w:pPr>
          </w:p>
          <w:p w:rsidR="00F36766" w:rsidRDefault="00F36766" w:rsidP="00942B5F">
            <w:pPr>
              <w:numPr>
                <w:ilvl w:val="0"/>
                <w:numId w:val="28"/>
              </w:numPr>
            </w:pPr>
            <w:r>
              <w:t xml:space="preserve">SD/iNAND (across PVT)                   </w:t>
            </w:r>
          </w:p>
          <w:p w:rsidR="00F36766" w:rsidRDefault="00F36766" w:rsidP="00763129">
            <w:pPr>
              <w:ind w:left="216"/>
            </w:pPr>
          </w:p>
        </w:tc>
        <w:tc>
          <w:tcPr>
            <w:tcW w:w="970" w:type="pct"/>
            <w:gridSpan w:val="2"/>
          </w:tcPr>
          <w:p w:rsidR="00F36766" w:rsidRDefault="00F36766" w:rsidP="00264B60">
            <w:r w:rsidRPr="00001865">
              <w:t xml:space="preserve">Room temp (across </w:t>
            </w:r>
            <w:r>
              <w:t>v</w:t>
            </w:r>
            <w:r w:rsidRPr="00001865">
              <w:t xml:space="preserve">oltage and </w:t>
            </w:r>
            <w:r>
              <w:t>process</w:t>
            </w:r>
            <w:r w:rsidRPr="00001865">
              <w:t xml:space="preserve"> range) max: 1</w:t>
            </w:r>
            <w:r>
              <w:t>1</w:t>
            </w:r>
            <w:r w:rsidRPr="00001865">
              <w:t>0uA</w:t>
            </w:r>
            <w:r w:rsidDel="001D0825">
              <w:t xml:space="preserve"> </w:t>
            </w:r>
          </w:p>
          <w:p w:rsidR="00F36766" w:rsidRDefault="00F36766" w:rsidP="00A730EE">
            <w:r>
              <w:t>750uA – desired</w:t>
            </w:r>
            <w:r w:rsidDel="001D0825">
              <w:t xml:space="preserve"> </w:t>
            </w:r>
          </w:p>
          <w:p w:rsidR="00F36766" w:rsidRDefault="00F36766" w:rsidP="00A730EE"/>
        </w:tc>
        <w:tc>
          <w:tcPr>
            <w:tcW w:w="1263" w:type="pct"/>
          </w:tcPr>
          <w:p w:rsidR="00F36766" w:rsidRDefault="00F36766" w:rsidP="00A730EE">
            <w:pPr>
              <w:numPr>
                <w:ilvl w:val="0"/>
                <w:numId w:val="28"/>
              </w:numPr>
            </w:pPr>
            <w:r>
              <w:t>SD controller standby to be finalized based on ASIC yield results</w:t>
            </w:r>
          </w:p>
          <w:p w:rsidR="00F36766" w:rsidRDefault="00F36766" w:rsidP="00A730EE"/>
        </w:tc>
      </w:tr>
      <w:tr w:rsidR="005C2B8B" w:rsidTr="005C2B8B">
        <w:trPr>
          <w:cantSplit/>
          <w:trHeight w:val="1134"/>
        </w:trPr>
        <w:tc>
          <w:tcPr>
            <w:tcW w:w="270" w:type="pct"/>
            <w:tcBorders>
              <w:top w:val="single" w:sz="6" w:space="0" w:color="D9D9D9"/>
              <w:bottom w:val="single" w:sz="6" w:space="0" w:color="D9D9D9"/>
            </w:tcBorders>
            <w:shd w:val="clear" w:color="auto" w:fill="F2DBDB" w:themeFill="accent2" w:themeFillTint="33"/>
            <w:textDirection w:val="btLr"/>
            <w:vAlign w:val="center"/>
          </w:tcPr>
          <w:p w:rsidR="005C2B8B" w:rsidRPr="005C2B8B" w:rsidRDefault="005C2B8B" w:rsidP="005C2B8B">
            <w:pPr>
              <w:ind w:left="113" w:right="113"/>
              <w:jc w:val="center"/>
              <w:rPr>
                <w:rFonts w:asciiTheme="minorHAnsi" w:hAnsiTheme="minorHAnsi"/>
                <w:b/>
                <w:bCs/>
              </w:rPr>
            </w:pPr>
            <w:r w:rsidRPr="005C2B8B">
              <w:rPr>
                <w:rFonts w:asciiTheme="minorHAnsi" w:hAnsiTheme="minorHAnsi"/>
                <w:b/>
                <w:bCs/>
              </w:rPr>
              <w:t>Packaging</w:t>
            </w:r>
          </w:p>
        </w:tc>
        <w:tc>
          <w:tcPr>
            <w:tcW w:w="744" w:type="pct"/>
          </w:tcPr>
          <w:p w:rsidR="005C2B8B" w:rsidRPr="008E7059" w:rsidRDefault="005C2B8B" w:rsidP="005C2B8B">
            <w:pPr>
              <w:jc w:val="right"/>
            </w:pPr>
            <w:r>
              <w:t>Packaging</w:t>
            </w:r>
          </w:p>
        </w:tc>
        <w:tc>
          <w:tcPr>
            <w:tcW w:w="2723" w:type="pct"/>
            <w:gridSpan w:val="5"/>
          </w:tcPr>
          <w:p w:rsidR="005C2B8B" w:rsidRDefault="00EF0535" w:rsidP="00EF0535">
            <w:pPr>
              <w:numPr>
                <w:ilvl w:val="0"/>
                <w:numId w:val="28"/>
              </w:numPr>
            </w:pPr>
            <w:r>
              <w:t>SIP for uSD</w:t>
            </w:r>
          </w:p>
          <w:p w:rsidR="005C2B8B" w:rsidRDefault="005C2B8B" w:rsidP="00EF0535">
            <w:pPr>
              <w:numPr>
                <w:ilvl w:val="0"/>
                <w:numId w:val="28"/>
              </w:numPr>
            </w:pPr>
            <w:r>
              <w:t>SD SIP</w:t>
            </w:r>
          </w:p>
          <w:p w:rsidR="005C2B8B" w:rsidRDefault="005C2B8B" w:rsidP="005C2B8B">
            <w:pPr>
              <w:numPr>
                <w:ilvl w:val="0"/>
                <w:numId w:val="28"/>
              </w:numPr>
            </w:pPr>
            <w:r>
              <w:t>48 BGA production package (for SD SMT)</w:t>
            </w:r>
          </w:p>
          <w:p w:rsidR="005C2B8B" w:rsidRDefault="005C2B8B" w:rsidP="005C2B8B">
            <w:pPr>
              <w:numPr>
                <w:ilvl w:val="0"/>
                <w:numId w:val="28"/>
              </w:numPr>
            </w:pPr>
            <w:r w:rsidRPr="009A7AE0">
              <w:t>iNAND JEDEC BGA package</w:t>
            </w:r>
            <w:r>
              <w:t>s</w:t>
            </w:r>
            <w:r w:rsidRPr="009A7AE0">
              <w:t xml:space="preserve"> </w:t>
            </w:r>
          </w:p>
          <w:p w:rsidR="005C2B8B" w:rsidRDefault="005C2B8B" w:rsidP="005C2B8B">
            <w:pPr>
              <w:numPr>
                <w:ilvl w:val="0"/>
                <w:numId w:val="28"/>
              </w:numPr>
            </w:pPr>
            <w:r>
              <w:t xml:space="preserve">256BGA (engineering package)  </w:t>
            </w:r>
          </w:p>
          <w:p w:rsidR="00BC3032" w:rsidRPr="008E7059" w:rsidRDefault="00BC3032" w:rsidP="00BC3032">
            <w:pPr>
              <w:ind w:left="216"/>
            </w:pPr>
          </w:p>
        </w:tc>
        <w:tc>
          <w:tcPr>
            <w:tcW w:w="1263" w:type="pct"/>
          </w:tcPr>
          <w:p w:rsidR="005C2B8B" w:rsidRDefault="004D4BF4" w:rsidP="0034405A">
            <w:pPr>
              <w:numPr>
                <w:ilvl w:val="0"/>
                <w:numId w:val="28"/>
              </w:numPr>
            </w:pPr>
            <w:ins w:id="42" w:author="SanDisk User" w:date="2010-07-26T10:59:00Z">
              <w:r>
                <w:t>256BGA must be compatible with previous controllers</w:t>
              </w:r>
            </w:ins>
          </w:p>
        </w:tc>
      </w:tr>
      <w:tr w:rsidR="00103D7C" w:rsidTr="005C2B8B">
        <w:tc>
          <w:tcPr>
            <w:tcW w:w="270" w:type="pct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DBE5F1" w:themeFill="accent1" w:themeFillTint="33"/>
            <w:textDirection w:val="btLr"/>
            <w:vAlign w:val="center"/>
          </w:tcPr>
          <w:p w:rsidR="00103D7C" w:rsidRPr="005B34D0" w:rsidRDefault="00103D7C" w:rsidP="005C2B8B">
            <w:pPr>
              <w:ind w:left="113" w:right="113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Operating &amp; Storage</w:t>
            </w:r>
          </w:p>
        </w:tc>
        <w:tc>
          <w:tcPr>
            <w:tcW w:w="744" w:type="pct"/>
          </w:tcPr>
          <w:p w:rsidR="00103D7C" w:rsidRPr="00C15EB4" w:rsidRDefault="00103D7C" w:rsidP="005C2B8B">
            <w:pPr>
              <w:jc w:val="right"/>
            </w:pPr>
            <w:r w:rsidRPr="00C15EB4">
              <w:t>Operating Conditions</w:t>
            </w:r>
          </w:p>
        </w:tc>
        <w:tc>
          <w:tcPr>
            <w:tcW w:w="1361" w:type="pct"/>
          </w:tcPr>
          <w:p w:rsidR="00103D7C" w:rsidRPr="00C15EB4" w:rsidRDefault="00103D7C" w:rsidP="004B50E4">
            <w:pPr>
              <w:numPr>
                <w:ilvl w:val="0"/>
                <w:numId w:val="28"/>
              </w:numPr>
            </w:pPr>
            <w:r w:rsidRPr="00C15EB4">
              <w:t>SD</w:t>
            </w:r>
            <w:r>
              <w:t>/eMMC</w:t>
            </w:r>
            <w:r w:rsidRPr="00C15EB4">
              <w:t xml:space="preserve">     </w:t>
            </w:r>
            <w:r>
              <w:t xml:space="preserve">  </w:t>
            </w:r>
          </w:p>
          <w:p w:rsidR="00103D7C" w:rsidRDefault="00103D7C" w:rsidP="005C2B8B">
            <w:pPr>
              <w:numPr>
                <w:ilvl w:val="0"/>
                <w:numId w:val="28"/>
              </w:numPr>
              <w:rPr>
                <w:strike/>
              </w:rPr>
            </w:pPr>
            <w:r w:rsidRPr="00C15EB4">
              <w:t xml:space="preserve">SD HV                    </w:t>
            </w:r>
            <w:r>
              <w:t xml:space="preserve">   </w:t>
            </w:r>
          </w:p>
          <w:p w:rsidR="00103D7C" w:rsidRDefault="00103D7C" w:rsidP="005C2B8B">
            <w:pPr>
              <w:numPr>
                <w:ilvl w:val="0"/>
                <w:numId w:val="28"/>
              </w:numPr>
            </w:pPr>
            <w:r w:rsidRPr="00463841">
              <w:t xml:space="preserve">eMMC Dual voltage </w:t>
            </w:r>
          </w:p>
        </w:tc>
        <w:tc>
          <w:tcPr>
            <w:tcW w:w="1362" w:type="pct"/>
            <w:gridSpan w:val="4"/>
          </w:tcPr>
          <w:p w:rsidR="00103D7C" w:rsidRDefault="00103D7C" w:rsidP="004B50E4">
            <w:r w:rsidRPr="00C15EB4">
              <w:t xml:space="preserve">-25C to </w:t>
            </w:r>
            <w:r>
              <w:t>90</w:t>
            </w:r>
            <w:r w:rsidRPr="00C15EB4">
              <w:t>C</w:t>
            </w:r>
          </w:p>
          <w:p w:rsidR="00103D7C" w:rsidRDefault="00103D7C" w:rsidP="005C2B8B">
            <w:r w:rsidRPr="00C15EB4">
              <w:t>2.7V to 3.6V</w:t>
            </w:r>
          </w:p>
          <w:p w:rsidR="00103D7C" w:rsidRDefault="00103D7C" w:rsidP="000D095C">
            <w:r w:rsidRPr="00463841">
              <w:t>2.7V to 3.6V,</w:t>
            </w:r>
          </w:p>
          <w:p w:rsidR="00103D7C" w:rsidRDefault="00103D7C" w:rsidP="004D4BF4">
            <w:r w:rsidRPr="00463841">
              <w:t>1.</w:t>
            </w:r>
            <w:ins w:id="43" w:author="SanDisk User" w:date="2010-07-26T11:00:00Z">
              <w:r>
                <w:t>7</w:t>
              </w:r>
              <w:r w:rsidRPr="00463841">
                <w:t>V</w:t>
              </w:r>
              <w:r>
                <w:t xml:space="preserve"> </w:t>
              </w:r>
            </w:ins>
            <w:r>
              <w:t>to 1.95V</w:t>
            </w:r>
            <w:r w:rsidDel="00B15194">
              <w:t xml:space="preserve"> </w:t>
            </w:r>
          </w:p>
          <w:p w:rsidR="00103D7C" w:rsidRPr="006551AB" w:rsidRDefault="00103D7C" w:rsidP="005C2B8B"/>
        </w:tc>
        <w:tc>
          <w:tcPr>
            <w:tcW w:w="1263" w:type="pct"/>
          </w:tcPr>
          <w:p w:rsidR="00103D7C" w:rsidRDefault="00103D7C" w:rsidP="00103D7C">
            <w:pPr>
              <w:numPr>
                <w:ilvl w:val="0"/>
                <w:numId w:val="28"/>
              </w:numPr>
              <w:rPr>
                <w:ins w:id="44" w:author="SanDisk User" w:date="2010-07-26T11:25:00Z"/>
              </w:rPr>
            </w:pPr>
            <w:ins w:id="45" w:author="SanDisk User" w:date="2010-07-26T11:25:00Z">
              <w:r>
                <w:t>eMMC voltage of 1.2V not supported</w:t>
              </w:r>
            </w:ins>
          </w:p>
          <w:p w:rsidR="00103D7C" w:rsidRDefault="00103D7C" w:rsidP="005C2B8B"/>
        </w:tc>
      </w:tr>
      <w:tr w:rsidR="00103D7C" w:rsidTr="005C2B8B">
        <w:tc>
          <w:tcPr>
            <w:tcW w:w="270" w:type="pct"/>
            <w:vMerge/>
            <w:tcBorders>
              <w:top w:val="single" w:sz="6" w:space="0" w:color="D9D9D9"/>
              <w:bottom w:val="single" w:sz="6" w:space="0" w:color="D9D9D9"/>
            </w:tcBorders>
            <w:shd w:val="clear" w:color="auto" w:fill="DBE5F1" w:themeFill="accent1" w:themeFillTint="33"/>
          </w:tcPr>
          <w:p w:rsidR="00103D7C" w:rsidRPr="008A1B58" w:rsidRDefault="00103D7C" w:rsidP="00020845">
            <w:pPr>
              <w:jc w:val="right"/>
            </w:pPr>
          </w:p>
        </w:tc>
        <w:tc>
          <w:tcPr>
            <w:tcW w:w="744" w:type="pct"/>
          </w:tcPr>
          <w:p w:rsidR="00103D7C" w:rsidRPr="00C15EB4" w:rsidRDefault="00103D7C" w:rsidP="005C2B8B">
            <w:pPr>
              <w:jc w:val="right"/>
            </w:pPr>
            <w:r>
              <w:t>Storage Conditions</w:t>
            </w:r>
          </w:p>
        </w:tc>
        <w:tc>
          <w:tcPr>
            <w:tcW w:w="1361" w:type="pct"/>
          </w:tcPr>
          <w:p w:rsidR="00103D7C" w:rsidRPr="00C15EB4" w:rsidRDefault="00103D7C" w:rsidP="005C2B8B">
            <w:pPr>
              <w:numPr>
                <w:ilvl w:val="0"/>
                <w:numId w:val="28"/>
              </w:numPr>
            </w:pPr>
            <w:r>
              <w:t>eMMC</w:t>
            </w:r>
          </w:p>
        </w:tc>
        <w:tc>
          <w:tcPr>
            <w:tcW w:w="1362" w:type="pct"/>
            <w:gridSpan w:val="4"/>
          </w:tcPr>
          <w:p w:rsidR="00103D7C" w:rsidRDefault="00103D7C" w:rsidP="004D4BF4">
            <w:r>
              <w:t>-</w:t>
            </w:r>
            <w:ins w:id="46" w:author="SanDisk User" w:date="2010-07-26T11:00:00Z">
              <w:r>
                <w:t>40</w:t>
              </w:r>
            </w:ins>
            <w:r w:rsidRPr="007D19E8">
              <w:t xml:space="preserve">°C to </w:t>
            </w:r>
            <w:r>
              <w:t>90</w:t>
            </w:r>
            <w:r w:rsidRPr="007D19E8">
              <w:t>°C</w:t>
            </w:r>
          </w:p>
          <w:p w:rsidR="00103D7C" w:rsidDel="00103D7C" w:rsidRDefault="00103D7C" w:rsidP="005C2B8B">
            <w:pPr>
              <w:rPr>
                <w:del w:id="47" w:author="SanDisk User" w:date="2010-07-26T11:26:00Z"/>
              </w:rPr>
            </w:pPr>
          </w:p>
          <w:p w:rsidR="00103D7C" w:rsidDel="00103D7C" w:rsidRDefault="00103D7C" w:rsidP="005C2B8B">
            <w:pPr>
              <w:rPr>
                <w:del w:id="48" w:author="SanDisk User" w:date="2010-07-26T11:25:00Z"/>
              </w:rPr>
            </w:pPr>
          </w:p>
          <w:p w:rsidR="00103D7C" w:rsidDel="00103D7C" w:rsidRDefault="00103D7C" w:rsidP="005C2B8B">
            <w:pPr>
              <w:rPr>
                <w:del w:id="49" w:author="SanDisk User" w:date="2010-07-26T11:25:00Z"/>
              </w:rPr>
            </w:pPr>
          </w:p>
          <w:p w:rsidR="00103D7C" w:rsidDel="00103D7C" w:rsidRDefault="00103D7C" w:rsidP="005C2B8B">
            <w:pPr>
              <w:rPr>
                <w:del w:id="50" w:author="SanDisk User" w:date="2010-07-26T11:26:00Z"/>
              </w:rPr>
            </w:pPr>
          </w:p>
          <w:p w:rsidR="00103D7C" w:rsidRPr="00C15EB4" w:rsidRDefault="00103D7C" w:rsidP="005C2B8B"/>
        </w:tc>
        <w:tc>
          <w:tcPr>
            <w:tcW w:w="1263" w:type="pct"/>
          </w:tcPr>
          <w:p w:rsidR="00103D7C" w:rsidRDefault="00103D7C" w:rsidP="005C2B8B"/>
        </w:tc>
      </w:tr>
      <w:tr w:rsidR="00103D7C" w:rsidTr="001D0C2E">
        <w:tc>
          <w:tcPr>
            <w:tcW w:w="270" w:type="pct"/>
            <w:vMerge w:val="restart"/>
            <w:tcBorders>
              <w:top w:val="single" w:sz="6" w:space="0" w:color="D9D9D9"/>
            </w:tcBorders>
            <w:shd w:val="clear" w:color="auto" w:fill="DDD9C3" w:themeFill="background2" w:themeFillShade="E6"/>
            <w:textDirection w:val="btLr"/>
            <w:vAlign w:val="center"/>
          </w:tcPr>
          <w:p w:rsidR="00103D7C" w:rsidRPr="008A1B58" w:rsidRDefault="00103D7C" w:rsidP="005C2B8B">
            <w:pPr>
              <w:ind w:left="113" w:right="113"/>
              <w:jc w:val="center"/>
            </w:pPr>
            <w:r w:rsidRPr="005B34D0">
              <w:rPr>
                <w:rFonts w:ascii="Calibri" w:hAnsi="Calibri"/>
                <w:b/>
                <w:bCs/>
              </w:rPr>
              <w:t>Specifications</w:t>
            </w:r>
          </w:p>
        </w:tc>
        <w:tc>
          <w:tcPr>
            <w:tcW w:w="744" w:type="pct"/>
          </w:tcPr>
          <w:p w:rsidR="00103D7C" w:rsidRDefault="00103D7C" w:rsidP="005C2B8B">
            <w:pPr>
              <w:jc w:val="right"/>
            </w:pPr>
            <w:r>
              <w:t>Security Requirements</w:t>
            </w:r>
          </w:p>
          <w:p w:rsidR="00103D7C" w:rsidRDefault="00103D7C" w:rsidP="005C2B8B">
            <w:pPr>
              <w:jc w:val="right"/>
            </w:pPr>
          </w:p>
        </w:tc>
        <w:tc>
          <w:tcPr>
            <w:tcW w:w="2723" w:type="pct"/>
            <w:gridSpan w:val="5"/>
          </w:tcPr>
          <w:p w:rsidR="00103D7C" w:rsidRDefault="00103D7C" w:rsidP="005C2B8B">
            <w:pPr>
              <w:numPr>
                <w:ilvl w:val="0"/>
                <w:numId w:val="28"/>
              </w:numPr>
            </w:pPr>
            <w:r>
              <w:t>For detail Security requirement please refer to section 6.5</w:t>
            </w:r>
          </w:p>
        </w:tc>
        <w:tc>
          <w:tcPr>
            <w:tcW w:w="1263" w:type="pct"/>
          </w:tcPr>
          <w:p w:rsidR="00103D7C" w:rsidRDefault="00103D7C" w:rsidP="005C2B8B"/>
        </w:tc>
      </w:tr>
      <w:tr w:rsidR="00103D7C" w:rsidTr="001D0C2E">
        <w:tc>
          <w:tcPr>
            <w:tcW w:w="270" w:type="pct"/>
            <w:vMerge/>
            <w:shd w:val="clear" w:color="auto" w:fill="DDD9C3" w:themeFill="background2" w:themeFillShade="E6"/>
          </w:tcPr>
          <w:p w:rsidR="00103D7C" w:rsidRPr="008A1B58" w:rsidRDefault="00103D7C" w:rsidP="00020845">
            <w:pPr>
              <w:jc w:val="right"/>
            </w:pPr>
          </w:p>
        </w:tc>
        <w:tc>
          <w:tcPr>
            <w:tcW w:w="744" w:type="pct"/>
          </w:tcPr>
          <w:p w:rsidR="00103D7C" w:rsidRDefault="00103D7C" w:rsidP="005C2B8B">
            <w:pPr>
              <w:jc w:val="right"/>
            </w:pPr>
            <w:r>
              <w:t xml:space="preserve">SD Specific </w:t>
            </w:r>
            <w:r>
              <w:lastRenderedPageBreak/>
              <w:t>Requirements</w:t>
            </w:r>
          </w:p>
          <w:p w:rsidR="00103D7C" w:rsidRDefault="00103D7C" w:rsidP="005C2B8B">
            <w:pPr>
              <w:jc w:val="right"/>
            </w:pPr>
          </w:p>
        </w:tc>
        <w:tc>
          <w:tcPr>
            <w:tcW w:w="2723" w:type="pct"/>
            <w:gridSpan w:val="5"/>
          </w:tcPr>
          <w:p w:rsidR="00103D7C" w:rsidRDefault="00103D7C" w:rsidP="005C2B8B">
            <w:pPr>
              <w:numPr>
                <w:ilvl w:val="0"/>
                <w:numId w:val="28"/>
              </w:numPr>
            </w:pPr>
            <w:r>
              <w:lastRenderedPageBreak/>
              <w:t>SDA Spec 3.0 Specification</w:t>
            </w:r>
          </w:p>
          <w:p w:rsidR="00103D7C" w:rsidRDefault="00103D7C" w:rsidP="005C2B8B">
            <w:pPr>
              <w:ind w:left="216"/>
            </w:pPr>
          </w:p>
        </w:tc>
        <w:tc>
          <w:tcPr>
            <w:tcW w:w="1263" w:type="pct"/>
          </w:tcPr>
          <w:p w:rsidR="00103D7C" w:rsidRDefault="00103D7C" w:rsidP="005C2B8B"/>
        </w:tc>
      </w:tr>
      <w:tr w:rsidR="00103D7C" w:rsidTr="001D0C2E">
        <w:tc>
          <w:tcPr>
            <w:tcW w:w="270" w:type="pct"/>
            <w:vMerge/>
            <w:shd w:val="clear" w:color="auto" w:fill="DDD9C3" w:themeFill="background2" w:themeFillShade="E6"/>
          </w:tcPr>
          <w:p w:rsidR="00103D7C" w:rsidRPr="008A1B58" w:rsidRDefault="00103D7C" w:rsidP="00020845">
            <w:pPr>
              <w:jc w:val="right"/>
            </w:pPr>
          </w:p>
        </w:tc>
        <w:tc>
          <w:tcPr>
            <w:tcW w:w="744" w:type="pct"/>
          </w:tcPr>
          <w:p w:rsidR="00103D7C" w:rsidRDefault="00103D7C" w:rsidP="005C2B8B">
            <w:pPr>
              <w:jc w:val="right"/>
            </w:pPr>
            <w:r>
              <w:t xml:space="preserve">eMMC Specific Requirements </w:t>
            </w:r>
          </w:p>
        </w:tc>
        <w:tc>
          <w:tcPr>
            <w:tcW w:w="2723" w:type="pct"/>
            <w:gridSpan w:val="5"/>
          </w:tcPr>
          <w:p w:rsidR="00103D7C" w:rsidRDefault="00103D7C" w:rsidP="005C2B8B">
            <w:pPr>
              <w:numPr>
                <w:ilvl w:val="0"/>
                <w:numId w:val="28"/>
              </w:numPr>
            </w:pPr>
            <w:r>
              <w:t>eMMC 4.41</w:t>
            </w:r>
          </w:p>
          <w:p w:rsidR="00103D7C" w:rsidRDefault="00103D7C" w:rsidP="005C2B8B">
            <w:pPr>
              <w:ind w:left="216"/>
            </w:pPr>
          </w:p>
        </w:tc>
        <w:tc>
          <w:tcPr>
            <w:tcW w:w="1263" w:type="pct"/>
          </w:tcPr>
          <w:p w:rsidR="00103D7C" w:rsidRDefault="00103D7C" w:rsidP="005C2B8B"/>
        </w:tc>
      </w:tr>
      <w:tr w:rsidR="00103D7C" w:rsidTr="00F01036">
        <w:tc>
          <w:tcPr>
            <w:tcW w:w="270" w:type="pct"/>
            <w:vMerge/>
            <w:tcBorders>
              <w:bottom w:val="single" w:sz="6" w:space="0" w:color="D9D9D9"/>
            </w:tcBorders>
            <w:shd w:val="clear" w:color="auto" w:fill="DDD9C3" w:themeFill="background2" w:themeFillShade="E6"/>
          </w:tcPr>
          <w:p w:rsidR="00103D7C" w:rsidRPr="008A1B58" w:rsidRDefault="00103D7C" w:rsidP="00020845">
            <w:pPr>
              <w:jc w:val="right"/>
            </w:pPr>
          </w:p>
        </w:tc>
        <w:tc>
          <w:tcPr>
            <w:tcW w:w="744" w:type="pct"/>
          </w:tcPr>
          <w:p w:rsidR="00103D7C" w:rsidRDefault="00103D7C" w:rsidP="001D0C2E">
            <w:pPr>
              <w:jc w:val="right"/>
            </w:pPr>
            <w:r>
              <w:t>AFM  Specific Requirements</w:t>
            </w:r>
          </w:p>
        </w:tc>
        <w:tc>
          <w:tcPr>
            <w:tcW w:w="2723" w:type="pct"/>
            <w:gridSpan w:val="5"/>
          </w:tcPr>
          <w:p w:rsidR="00103D7C" w:rsidRDefault="00103D7C" w:rsidP="001D0C2E">
            <w:pPr>
              <w:numPr>
                <w:ilvl w:val="0"/>
                <w:numId w:val="28"/>
              </w:numPr>
              <w:tabs>
                <w:tab w:val="left" w:pos="2357"/>
              </w:tabs>
              <w:rPr>
                <w:lang w:val="sv-SE"/>
              </w:rPr>
            </w:pPr>
            <w:r>
              <w:rPr>
                <w:lang w:val="sv-SE"/>
              </w:rPr>
              <w:t>According to eMMC4.41</w:t>
            </w:r>
          </w:p>
          <w:p w:rsidR="00103D7C" w:rsidRDefault="00103D7C" w:rsidP="001D0C2E">
            <w:pPr>
              <w:numPr>
                <w:ilvl w:val="0"/>
                <w:numId w:val="28"/>
              </w:numPr>
              <w:tabs>
                <w:tab w:val="left" w:pos="2357"/>
              </w:tabs>
              <w:rPr>
                <w:lang w:val="sv-SE"/>
              </w:rPr>
            </w:pPr>
            <w:r>
              <w:rPr>
                <w:lang w:val="sv-SE"/>
              </w:rPr>
              <w:t>According to SanDisk’s AFM proposal</w:t>
            </w:r>
          </w:p>
          <w:p w:rsidR="00103D7C" w:rsidRPr="00634FC2" w:rsidRDefault="00103D7C" w:rsidP="001D0C2E">
            <w:pPr>
              <w:tabs>
                <w:tab w:val="left" w:pos="2357"/>
              </w:tabs>
              <w:rPr>
                <w:lang w:val="sv-SE"/>
              </w:rPr>
            </w:pPr>
          </w:p>
        </w:tc>
        <w:tc>
          <w:tcPr>
            <w:tcW w:w="1263" w:type="pct"/>
          </w:tcPr>
          <w:p w:rsidR="00103D7C" w:rsidRDefault="00103D7C" w:rsidP="005C2B8B"/>
        </w:tc>
      </w:tr>
      <w:tr w:rsidR="00103D7C" w:rsidTr="00F01036">
        <w:tc>
          <w:tcPr>
            <w:tcW w:w="270" w:type="pct"/>
            <w:vMerge w:val="restart"/>
            <w:tcBorders>
              <w:top w:val="single" w:sz="6" w:space="0" w:color="D9D9D9"/>
              <w:bottom w:val="single" w:sz="6" w:space="0" w:color="D9D9D9"/>
            </w:tcBorders>
            <w:shd w:val="clear" w:color="auto" w:fill="FDE9D9" w:themeFill="accent6" w:themeFillTint="33"/>
            <w:textDirection w:val="btLr"/>
            <w:vAlign w:val="center"/>
          </w:tcPr>
          <w:p w:rsidR="00103D7C" w:rsidRPr="00F01036" w:rsidRDefault="00103D7C" w:rsidP="00F01036">
            <w:pPr>
              <w:ind w:left="113" w:right="113"/>
              <w:jc w:val="center"/>
              <w:rPr>
                <w:rFonts w:asciiTheme="minorHAnsi" w:hAnsiTheme="minorHAnsi"/>
                <w:b/>
                <w:bCs/>
              </w:rPr>
            </w:pPr>
            <w:r w:rsidRPr="00F01036">
              <w:rPr>
                <w:rFonts w:asciiTheme="minorHAnsi" w:hAnsiTheme="minorHAnsi"/>
                <w:b/>
                <w:bCs/>
              </w:rPr>
              <w:t>Misc.</w:t>
            </w:r>
          </w:p>
        </w:tc>
        <w:tc>
          <w:tcPr>
            <w:tcW w:w="744" w:type="pct"/>
          </w:tcPr>
          <w:p w:rsidR="00103D7C" w:rsidRDefault="00103D7C" w:rsidP="00020845">
            <w:pPr>
              <w:jc w:val="right"/>
            </w:pPr>
            <w:r w:rsidRPr="008A1B58">
              <w:t>Analog Requirements</w:t>
            </w:r>
          </w:p>
        </w:tc>
        <w:tc>
          <w:tcPr>
            <w:tcW w:w="2723" w:type="pct"/>
            <w:gridSpan w:val="5"/>
          </w:tcPr>
          <w:p w:rsidR="00103D7C" w:rsidRPr="0034405A" w:rsidRDefault="00103D7C" w:rsidP="00AC0581">
            <w:pPr>
              <w:numPr>
                <w:ilvl w:val="0"/>
                <w:numId w:val="28"/>
              </w:numPr>
              <w:rPr>
                <w:strike/>
              </w:rPr>
            </w:pPr>
            <w:r w:rsidRPr="00546112">
              <w:t>On-</w:t>
            </w:r>
            <w:r w:rsidRPr="00AC0581">
              <w:t>chip capless</w:t>
            </w:r>
            <w:r w:rsidRPr="00546112">
              <w:t xml:space="preserve"> regulator</w:t>
            </w:r>
            <w:r>
              <w:t>s</w:t>
            </w:r>
            <w:r w:rsidRPr="00546112">
              <w:t xml:space="preserve"> designed </w:t>
            </w:r>
            <w:r>
              <w:t>to eliminate</w:t>
            </w:r>
            <w:r w:rsidRPr="00546112">
              <w:t xml:space="preserve"> </w:t>
            </w:r>
            <w:r>
              <w:t xml:space="preserve">the need </w:t>
            </w:r>
            <w:r w:rsidRPr="00546112">
              <w:t>for an external regulator capacitors</w:t>
            </w:r>
          </w:p>
          <w:p w:rsidR="00103D7C" w:rsidRPr="00546112" w:rsidRDefault="00103D7C" w:rsidP="0034405A">
            <w:pPr>
              <w:numPr>
                <w:ilvl w:val="0"/>
                <w:numId w:val="28"/>
              </w:numPr>
              <w:rPr>
                <w:strike/>
              </w:rPr>
            </w:pPr>
            <w:r>
              <w:t>Write protect and Voltage detector support for Power loss/Partial Page Programming (PPP) are required</w:t>
            </w:r>
          </w:p>
          <w:p w:rsidR="00103D7C" w:rsidRPr="004009C2" w:rsidRDefault="00103D7C" w:rsidP="00020845">
            <w:pPr>
              <w:rPr>
                <w:strike/>
              </w:rPr>
            </w:pPr>
          </w:p>
        </w:tc>
        <w:tc>
          <w:tcPr>
            <w:tcW w:w="1263" w:type="pct"/>
          </w:tcPr>
          <w:p w:rsidR="00103D7C" w:rsidRPr="0034405A" w:rsidRDefault="00103D7C" w:rsidP="0034405A">
            <w:pPr>
              <w:numPr>
                <w:ilvl w:val="0"/>
                <w:numId w:val="28"/>
              </w:numPr>
            </w:pPr>
            <w:r>
              <w:t>Please evaluate the impact on the active power consumption</w:t>
            </w:r>
          </w:p>
        </w:tc>
      </w:tr>
      <w:tr w:rsidR="00103D7C" w:rsidTr="00F01036">
        <w:tc>
          <w:tcPr>
            <w:tcW w:w="270" w:type="pct"/>
            <w:vMerge/>
            <w:tcBorders>
              <w:top w:val="single" w:sz="6" w:space="0" w:color="D9D9D9"/>
              <w:bottom w:val="single" w:sz="6" w:space="0" w:color="D9D9D9"/>
            </w:tcBorders>
            <w:shd w:val="clear" w:color="auto" w:fill="FDE9D9" w:themeFill="accent6" w:themeFillTint="33"/>
          </w:tcPr>
          <w:p w:rsidR="00103D7C" w:rsidRDefault="00103D7C" w:rsidP="00020845">
            <w:pPr>
              <w:jc w:val="right"/>
            </w:pPr>
          </w:p>
        </w:tc>
        <w:tc>
          <w:tcPr>
            <w:tcW w:w="744" w:type="pct"/>
          </w:tcPr>
          <w:p w:rsidR="00103D7C" w:rsidRDefault="00103D7C" w:rsidP="00020845">
            <w:pPr>
              <w:jc w:val="right"/>
            </w:pPr>
            <w:r>
              <w:t>Peripherals/ GPIO</w:t>
            </w:r>
          </w:p>
        </w:tc>
        <w:tc>
          <w:tcPr>
            <w:tcW w:w="2723" w:type="pct"/>
            <w:gridSpan w:val="5"/>
          </w:tcPr>
          <w:p w:rsidR="00103D7C" w:rsidRDefault="00103D7C" w:rsidP="00020845">
            <w:pPr>
              <w:numPr>
                <w:ilvl w:val="0"/>
                <w:numId w:val="28"/>
              </w:numPr>
            </w:pPr>
            <w:r>
              <w:t xml:space="preserve">UART Tx (Rx not mandatory) </w:t>
            </w:r>
          </w:p>
          <w:p w:rsidR="00103D7C" w:rsidRDefault="00103D7C" w:rsidP="00020845">
            <w:pPr>
              <w:numPr>
                <w:ilvl w:val="0"/>
                <w:numId w:val="28"/>
              </w:numPr>
            </w:pPr>
            <w:r>
              <w:t>JTAG</w:t>
            </w:r>
          </w:p>
        </w:tc>
        <w:tc>
          <w:tcPr>
            <w:tcW w:w="1263" w:type="pct"/>
          </w:tcPr>
          <w:p w:rsidR="00103D7C" w:rsidRDefault="00103D7C" w:rsidP="00020845"/>
        </w:tc>
      </w:tr>
      <w:tr w:rsidR="00103D7C" w:rsidTr="00F01036">
        <w:tc>
          <w:tcPr>
            <w:tcW w:w="270" w:type="pct"/>
            <w:vMerge/>
            <w:tcBorders>
              <w:top w:val="single" w:sz="6" w:space="0" w:color="D9D9D9"/>
              <w:bottom w:val="single" w:sz="6" w:space="0" w:color="D9D9D9"/>
            </w:tcBorders>
            <w:shd w:val="clear" w:color="auto" w:fill="FDE9D9" w:themeFill="accent6" w:themeFillTint="33"/>
          </w:tcPr>
          <w:p w:rsidR="00103D7C" w:rsidRDefault="00103D7C" w:rsidP="00020845">
            <w:pPr>
              <w:jc w:val="right"/>
            </w:pPr>
          </w:p>
        </w:tc>
        <w:tc>
          <w:tcPr>
            <w:tcW w:w="744" w:type="pct"/>
          </w:tcPr>
          <w:p w:rsidR="00103D7C" w:rsidRDefault="00103D7C" w:rsidP="00020845">
            <w:pPr>
              <w:jc w:val="right"/>
            </w:pPr>
            <w:r>
              <w:t>Design for Manufacture</w:t>
            </w:r>
          </w:p>
        </w:tc>
        <w:tc>
          <w:tcPr>
            <w:tcW w:w="2723" w:type="pct"/>
            <w:gridSpan w:val="5"/>
          </w:tcPr>
          <w:p w:rsidR="00103D7C" w:rsidRDefault="00103D7C" w:rsidP="00763129">
            <w:pPr>
              <w:numPr>
                <w:ilvl w:val="0"/>
                <w:numId w:val="28"/>
              </w:numPr>
            </w:pPr>
            <w:r>
              <w:rPr>
                <w:highlight w:val="yellow"/>
              </w:rPr>
              <w:t>No support for test pads</w:t>
            </w:r>
          </w:p>
        </w:tc>
        <w:tc>
          <w:tcPr>
            <w:tcW w:w="1263" w:type="pct"/>
          </w:tcPr>
          <w:p w:rsidR="00103D7C" w:rsidRDefault="00103D7C" w:rsidP="00763129"/>
        </w:tc>
      </w:tr>
      <w:tr w:rsidR="00103D7C" w:rsidTr="00F01036">
        <w:tc>
          <w:tcPr>
            <w:tcW w:w="270" w:type="pct"/>
            <w:vMerge/>
            <w:tcBorders>
              <w:top w:val="single" w:sz="6" w:space="0" w:color="D9D9D9"/>
              <w:bottom w:val="single" w:sz="6" w:space="0" w:color="D9D9D9"/>
            </w:tcBorders>
            <w:shd w:val="clear" w:color="auto" w:fill="FDE9D9" w:themeFill="accent6" w:themeFillTint="33"/>
          </w:tcPr>
          <w:p w:rsidR="00103D7C" w:rsidRDefault="00103D7C" w:rsidP="00020845">
            <w:pPr>
              <w:jc w:val="right"/>
            </w:pPr>
          </w:p>
        </w:tc>
        <w:tc>
          <w:tcPr>
            <w:tcW w:w="744" w:type="pct"/>
          </w:tcPr>
          <w:p w:rsidR="00103D7C" w:rsidRPr="006953CA" w:rsidRDefault="00103D7C" w:rsidP="001D0C2E">
            <w:pPr>
              <w:jc w:val="right"/>
            </w:pPr>
            <w:r>
              <w:t>Cost Reduction</w:t>
            </w:r>
          </w:p>
        </w:tc>
        <w:tc>
          <w:tcPr>
            <w:tcW w:w="2723" w:type="pct"/>
            <w:gridSpan w:val="5"/>
          </w:tcPr>
          <w:p w:rsidR="00103D7C" w:rsidRDefault="00103D7C" w:rsidP="001D0C2E">
            <w:pPr>
              <w:numPr>
                <w:ilvl w:val="0"/>
                <w:numId w:val="28"/>
              </w:numPr>
            </w:pPr>
            <w:r w:rsidRPr="004664BA">
              <w:t>Compliant with memory test during card test (MTCT) over FBCC standard</w:t>
            </w:r>
          </w:p>
          <w:p w:rsidR="00103D7C" w:rsidRDefault="00103D7C" w:rsidP="001D0C2E">
            <w:pPr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>Reducing product level transformational cost</w:t>
            </w:r>
          </w:p>
          <w:p w:rsidR="00103D7C" w:rsidRDefault="00103D7C" w:rsidP="001D0C2E">
            <w:r>
              <w:t xml:space="preserve">  </w:t>
            </w:r>
          </w:p>
        </w:tc>
        <w:tc>
          <w:tcPr>
            <w:tcW w:w="1263" w:type="pct"/>
          </w:tcPr>
          <w:p w:rsidR="00103D7C" w:rsidRDefault="00103D7C" w:rsidP="001D0C2E">
            <w:r>
              <w:t>Incorporate all the cost reduction techniques employed on existing platforms</w:t>
            </w:r>
          </w:p>
        </w:tc>
      </w:tr>
      <w:tr w:rsidR="00103D7C" w:rsidTr="00F01036">
        <w:trPr>
          <w:cantSplit/>
          <w:trHeight w:val="1134"/>
        </w:trPr>
        <w:tc>
          <w:tcPr>
            <w:tcW w:w="270" w:type="pct"/>
            <w:tcBorders>
              <w:top w:val="single" w:sz="6" w:space="0" w:color="D9D9D9"/>
              <w:bottom w:val="single" w:sz="6" w:space="0" w:color="D9D9D9"/>
            </w:tcBorders>
            <w:shd w:val="clear" w:color="auto" w:fill="DAEEF3" w:themeFill="accent5" w:themeFillTint="33"/>
            <w:textDirection w:val="btLr"/>
            <w:vAlign w:val="center"/>
          </w:tcPr>
          <w:p w:rsidR="00103D7C" w:rsidRPr="00F01036" w:rsidRDefault="00103D7C" w:rsidP="00F01036">
            <w:pPr>
              <w:ind w:left="113" w:right="113"/>
              <w:jc w:val="center"/>
              <w:rPr>
                <w:rFonts w:asciiTheme="minorHAnsi" w:hAnsiTheme="minorHAnsi"/>
                <w:b/>
                <w:bCs/>
              </w:rPr>
            </w:pPr>
            <w:r w:rsidRPr="00F01036">
              <w:rPr>
                <w:rFonts w:asciiTheme="minorHAnsi" w:hAnsiTheme="minorHAnsi"/>
                <w:b/>
                <w:bCs/>
              </w:rPr>
              <w:t>Reliability</w:t>
            </w:r>
          </w:p>
        </w:tc>
        <w:tc>
          <w:tcPr>
            <w:tcW w:w="744" w:type="pct"/>
          </w:tcPr>
          <w:p w:rsidR="00103D7C" w:rsidRDefault="00103D7C" w:rsidP="00020845">
            <w:pPr>
              <w:jc w:val="right"/>
            </w:pPr>
            <w:r>
              <w:t>Reliability</w:t>
            </w:r>
          </w:p>
        </w:tc>
        <w:tc>
          <w:tcPr>
            <w:tcW w:w="2723" w:type="pct"/>
            <w:gridSpan w:val="5"/>
          </w:tcPr>
          <w:p w:rsidR="00103D7C" w:rsidRPr="001B31E7" w:rsidRDefault="00103D7C" w:rsidP="00BB17FE">
            <w:pPr>
              <w:numPr>
                <w:ilvl w:val="0"/>
                <w:numId w:val="28"/>
              </w:numPr>
            </w:pPr>
            <w:r>
              <w:t>SD</w:t>
            </w:r>
            <w:r w:rsidRPr="001B31E7">
              <w:t xml:space="preserve"> host pins 4kV HBM JEDEC</w:t>
            </w:r>
            <w:r>
              <w:t xml:space="preserve"> 22a114d</w:t>
            </w:r>
          </w:p>
          <w:p w:rsidR="00103D7C" w:rsidRPr="001B31E7" w:rsidRDefault="00103D7C" w:rsidP="00BB17FE">
            <w:pPr>
              <w:numPr>
                <w:ilvl w:val="0"/>
                <w:numId w:val="28"/>
              </w:numPr>
            </w:pPr>
            <w:r w:rsidRPr="001B31E7">
              <w:t>SD host pins 200V MM JEDEC</w:t>
            </w:r>
            <w:r>
              <w:t xml:space="preserve"> 22a115a</w:t>
            </w:r>
          </w:p>
          <w:p w:rsidR="00103D7C" w:rsidRDefault="00103D7C" w:rsidP="00BB17FE">
            <w:pPr>
              <w:numPr>
                <w:ilvl w:val="0"/>
                <w:numId w:val="28"/>
              </w:numPr>
            </w:pPr>
            <w:r w:rsidRPr="001B31E7">
              <w:t>SD host pins 500V CDM</w:t>
            </w:r>
            <w:r>
              <w:t xml:space="preserve"> in the final product form factor per JEDEC spec 22c101c</w:t>
            </w:r>
          </w:p>
          <w:p w:rsidR="00103D7C" w:rsidRDefault="00103D7C" w:rsidP="00A730EE">
            <w:pPr>
              <w:numPr>
                <w:ilvl w:val="0"/>
                <w:numId w:val="28"/>
              </w:numPr>
            </w:pPr>
            <w:r>
              <w:t>Embedded product pins 2kV HBM per JEDEC spec 22a114d</w:t>
            </w:r>
          </w:p>
          <w:p w:rsidR="00103D7C" w:rsidRPr="001B31E7" w:rsidRDefault="00103D7C" w:rsidP="00A730EE">
            <w:pPr>
              <w:numPr>
                <w:ilvl w:val="0"/>
                <w:numId w:val="28"/>
              </w:numPr>
            </w:pPr>
            <w:r>
              <w:t>Embedded product pins 500V CDM per JEDEC spec 22c101c on either embedded product or engineering test package. Not test pads.</w:t>
            </w:r>
          </w:p>
          <w:p w:rsidR="00103D7C" w:rsidRDefault="00103D7C" w:rsidP="00A730EE">
            <w:pPr>
              <w:numPr>
                <w:ilvl w:val="0"/>
                <w:numId w:val="28"/>
              </w:numPr>
            </w:pPr>
            <w:r>
              <w:t>All</w:t>
            </w:r>
            <w:r w:rsidRPr="001B31E7">
              <w:t xml:space="preserve"> non-host pins </w:t>
            </w:r>
            <w:r>
              <w:t>that will be wire bonded in any product configuration 1kV HEDEC HBM</w:t>
            </w:r>
          </w:p>
          <w:p w:rsidR="00103D7C" w:rsidRDefault="00103D7C" w:rsidP="00763129">
            <w:pPr>
              <w:numPr>
                <w:ilvl w:val="0"/>
                <w:numId w:val="28"/>
              </w:numPr>
            </w:pPr>
            <w:r>
              <w:t>All pads 200V CDM on the die that are probed or bonded during production test or manufacturing in the engineering test package.</w:t>
            </w:r>
          </w:p>
        </w:tc>
        <w:tc>
          <w:tcPr>
            <w:tcW w:w="1263" w:type="pct"/>
          </w:tcPr>
          <w:p w:rsidR="00103D7C" w:rsidRPr="002665EC" w:rsidRDefault="00103D7C" w:rsidP="00020845"/>
        </w:tc>
      </w:tr>
      <w:tr w:rsidR="00103D7C" w:rsidTr="00F01036">
        <w:tc>
          <w:tcPr>
            <w:tcW w:w="270" w:type="pct"/>
            <w:vMerge w:val="restart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6" w:space="0" w:color="D9D9D9"/>
            </w:tcBorders>
            <w:shd w:val="clear" w:color="auto" w:fill="E5DFEC" w:themeFill="accent4" w:themeFillTint="33"/>
            <w:textDirection w:val="btLr"/>
            <w:vAlign w:val="center"/>
          </w:tcPr>
          <w:p w:rsidR="00103D7C" w:rsidRPr="00F01036" w:rsidRDefault="00103D7C" w:rsidP="00F01036">
            <w:pPr>
              <w:ind w:left="113" w:right="113"/>
              <w:jc w:val="center"/>
              <w:rPr>
                <w:rFonts w:asciiTheme="minorHAnsi" w:hAnsiTheme="minorHAnsi"/>
                <w:b/>
                <w:bCs/>
              </w:rPr>
            </w:pPr>
            <w:r w:rsidRPr="00F01036">
              <w:rPr>
                <w:rFonts w:asciiTheme="minorHAnsi" w:hAnsiTheme="minorHAnsi"/>
                <w:b/>
                <w:bCs/>
              </w:rPr>
              <w:t>Product Priority</w:t>
            </w:r>
          </w:p>
        </w:tc>
        <w:tc>
          <w:tcPr>
            <w:tcW w:w="744" w:type="pct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6" w:space="0" w:color="D9D9D9"/>
            </w:tcBorders>
          </w:tcPr>
          <w:p w:rsidR="00103D7C" w:rsidRDefault="00103D7C" w:rsidP="00A730EE">
            <w:pPr>
              <w:jc w:val="right"/>
            </w:pPr>
            <w:r w:rsidRPr="006953CA">
              <w:t>SD Product Priority</w:t>
            </w:r>
          </w:p>
        </w:tc>
        <w:tc>
          <w:tcPr>
            <w:tcW w:w="2723" w:type="pct"/>
            <w:gridSpan w:val="5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103D7C" w:rsidRPr="00F964B0" w:rsidRDefault="00103D7C" w:rsidP="00F964B0">
            <w:pPr>
              <w:numPr>
                <w:ilvl w:val="0"/>
                <w:numId w:val="28"/>
              </w:numPr>
            </w:pPr>
            <w:r w:rsidRPr="00F964B0">
              <w:t>UHS-104 based products</w:t>
            </w:r>
          </w:p>
        </w:tc>
        <w:tc>
          <w:tcPr>
            <w:tcW w:w="126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4" w:space="0" w:color="D9D9D9"/>
            </w:tcBorders>
          </w:tcPr>
          <w:p w:rsidR="00103D7C" w:rsidRDefault="00103D7C" w:rsidP="00A730EE"/>
        </w:tc>
      </w:tr>
      <w:tr w:rsidR="00103D7C" w:rsidTr="00F01036">
        <w:tc>
          <w:tcPr>
            <w:tcW w:w="270" w:type="pct"/>
            <w:vMerge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6" w:space="0" w:color="D9D9D9"/>
            </w:tcBorders>
            <w:shd w:val="clear" w:color="auto" w:fill="E5DFEC" w:themeFill="accent4" w:themeFillTint="33"/>
          </w:tcPr>
          <w:p w:rsidR="00103D7C" w:rsidRDefault="00103D7C" w:rsidP="00EE37F1">
            <w:pPr>
              <w:jc w:val="right"/>
            </w:pPr>
          </w:p>
        </w:tc>
        <w:tc>
          <w:tcPr>
            <w:tcW w:w="744" w:type="pct"/>
            <w:tcBorders>
              <w:top w:val="single" w:sz="6" w:space="0" w:color="D9D9D9"/>
              <w:left w:val="single" w:sz="4" w:space="0" w:color="D9D9D9"/>
              <w:bottom w:val="single" w:sz="6" w:space="0" w:color="D9D9D9"/>
              <w:right w:val="single" w:sz="6" w:space="0" w:color="D9D9D9"/>
            </w:tcBorders>
          </w:tcPr>
          <w:p w:rsidR="00103D7C" w:rsidRDefault="00103D7C" w:rsidP="00EE37F1">
            <w:pPr>
              <w:jc w:val="right"/>
            </w:pPr>
            <w:r>
              <w:t>eMMC Product Priority</w:t>
            </w:r>
          </w:p>
        </w:tc>
        <w:tc>
          <w:tcPr>
            <w:tcW w:w="2723" w:type="pct"/>
            <w:gridSpan w:val="5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:rsidR="00103D7C" w:rsidRPr="00F964B0" w:rsidRDefault="00103D7C" w:rsidP="00F01036">
            <w:r w:rsidRPr="00D739C1">
              <w:rPr>
                <w:highlight w:val="yellow"/>
              </w:rPr>
              <w:t>TBD</w:t>
            </w:r>
            <w:r w:rsidRPr="00F964B0" w:rsidDel="00353957">
              <w:t xml:space="preserve"> </w:t>
            </w:r>
          </w:p>
        </w:tc>
        <w:tc>
          <w:tcPr>
            <w:tcW w:w="1263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4" w:space="0" w:color="D9D9D9"/>
            </w:tcBorders>
          </w:tcPr>
          <w:p w:rsidR="00103D7C" w:rsidRDefault="00103D7C" w:rsidP="00EE37F1"/>
        </w:tc>
      </w:tr>
    </w:tbl>
    <w:p w:rsidR="00E934C5" w:rsidRDefault="00E934C5" w:rsidP="00F01036">
      <w:pPr>
        <w:pStyle w:val="Heading1"/>
        <w:numPr>
          <w:ilvl w:val="0"/>
          <w:numId w:val="0"/>
        </w:numPr>
        <w:ind w:left="432"/>
        <w:jc w:val="both"/>
      </w:pPr>
    </w:p>
    <w:p w:rsidR="00F01036" w:rsidRDefault="00F01036" w:rsidP="00F01036"/>
    <w:p w:rsidR="004D4BF4" w:rsidRDefault="004D4BF4" w:rsidP="00F01036"/>
    <w:p w:rsidR="004D4BF4" w:rsidRDefault="004D4BF4" w:rsidP="00F01036"/>
    <w:p w:rsidR="004D4BF4" w:rsidRDefault="004D4BF4" w:rsidP="00F01036"/>
    <w:p w:rsidR="004D4BF4" w:rsidRDefault="004D4BF4" w:rsidP="00F01036"/>
    <w:p w:rsidR="004D4BF4" w:rsidRDefault="004D4BF4" w:rsidP="00F01036"/>
    <w:p w:rsidR="006A49DD" w:rsidRDefault="0022617D" w:rsidP="006A49DD">
      <w:pPr>
        <w:pStyle w:val="Heading1"/>
        <w:jc w:val="both"/>
        <w:rPr>
          <w:sz w:val="32"/>
          <w:szCs w:val="32"/>
        </w:rPr>
      </w:pPr>
      <w:bookmarkStart w:id="51" w:name="_Toc262549141"/>
      <w:bookmarkStart w:id="52" w:name="_Toc262549142"/>
      <w:bookmarkStart w:id="53" w:name="_Toc196902017"/>
      <w:bookmarkEnd w:id="51"/>
      <w:r>
        <w:rPr>
          <w:sz w:val="32"/>
          <w:szCs w:val="32"/>
        </w:rPr>
        <w:lastRenderedPageBreak/>
        <w:t>Resources and Expenses</w:t>
      </w:r>
      <w:bookmarkEnd w:id="52"/>
    </w:p>
    <w:p w:rsidR="00DE0F0D" w:rsidRDefault="00DE0F0D" w:rsidP="00DE0F0D"/>
    <w:p w:rsidR="00E45395" w:rsidRPr="00B97BF3" w:rsidRDefault="00E45395" w:rsidP="00E45395">
      <w:pPr>
        <w:pStyle w:val="Heading2"/>
        <w:rPr>
          <w:rFonts w:ascii="Garamond" w:hAnsi="Garamond"/>
          <w:i w:val="0"/>
        </w:rPr>
      </w:pPr>
      <w:bookmarkStart w:id="54" w:name="_Toc242076008"/>
      <w:bookmarkStart w:id="55" w:name="_Toc262549143"/>
      <w:r>
        <w:rPr>
          <w:rFonts w:ascii="Garamond" w:hAnsi="Garamond"/>
          <w:i w:val="0"/>
        </w:rPr>
        <w:t>Resources</w:t>
      </w:r>
      <w:bookmarkEnd w:id="54"/>
      <w:bookmarkEnd w:id="55"/>
    </w:p>
    <w:tbl>
      <w:tblPr>
        <w:tblW w:w="9372" w:type="dxa"/>
        <w:tblInd w:w="93" w:type="dxa"/>
        <w:tblLook w:val="0000"/>
      </w:tblPr>
      <w:tblGrid>
        <w:gridCol w:w="1095"/>
        <w:gridCol w:w="633"/>
        <w:gridCol w:w="1785"/>
        <w:gridCol w:w="660"/>
        <w:gridCol w:w="379"/>
        <w:gridCol w:w="379"/>
        <w:gridCol w:w="379"/>
        <w:gridCol w:w="379"/>
        <w:gridCol w:w="379"/>
        <w:gridCol w:w="379"/>
        <w:gridCol w:w="298"/>
        <w:gridCol w:w="298"/>
        <w:gridCol w:w="298"/>
        <w:gridCol w:w="379"/>
        <w:gridCol w:w="379"/>
        <w:gridCol w:w="379"/>
        <w:gridCol w:w="340"/>
        <w:gridCol w:w="340"/>
        <w:gridCol w:w="340"/>
      </w:tblGrid>
      <w:tr w:rsidR="000F3D3E" w:rsidRPr="00D3566D" w:rsidTr="001B7C04">
        <w:trPr>
          <w:trHeight w:val="270"/>
        </w:trPr>
        <w:tc>
          <w:tcPr>
            <w:tcW w:w="417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0F3D3E" w:rsidRPr="00EE5272" w:rsidRDefault="000F3D3E" w:rsidP="001B7C0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R</w:t>
            </w:r>
            <w:r w:rsidRPr="00EE5272"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esources</w:t>
            </w:r>
          </w:p>
        </w:tc>
        <w:tc>
          <w:tcPr>
            <w:tcW w:w="11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0F3D3E" w:rsidRPr="00EE5272" w:rsidRDefault="000F3D3E" w:rsidP="008D252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Q</w:t>
            </w:r>
            <w:r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1</w:t>
            </w:r>
            <w:r w:rsidRPr="00EE5272"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'</w:t>
            </w:r>
            <w:r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10</w:t>
            </w:r>
          </w:p>
        </w:tc>
        <w:tc>
          <w:tcPr>
            <w:tcW w:w="11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0F3D3E" w:rsidRPr="00EE5272" w:rsidRDefault="000F3D3E" w:rsidP="008D252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Q</w:t>
            </w:r>
            <w:r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2</w:t>
            </w:r>
            <w:r w:rsidRPr="00EE5272"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'</w:t>
            </w:r>
            <w:r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10</w:t>
            </w:r>
          </w:p>
        </w:tc>
        <w:tc>
          <w:tcPr>
            <w:tcW w:w="8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0F3D3E" w:rsidRPr="00EE5272" w:rsidRDefault="000F3D3E" w:rsidP="008D252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Q</w:t>
            </w:r>
            <w:r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3</w:t>
            </w:r>
            <w:r w:rsidRPr="00EE5272"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'</w:t>
            </w:r>
            <w:r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10</w:t>
            </w:r>
          </w:p>
        </w:tc>
        <w:tc>
          <w:tcPr>
            <w:tcW w:w="8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0F3D3E" w:rsidRPr="00EE5272" w:rsidRDefault="000F3D3E" w:rsidP="008D252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Q</w:t>
            </w:r>
            <w:r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4</w:t>
            </w:r>
            <w:r w:rsidRPr="00EE5272"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'</w:t>
            </w:r>
            <w:r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10</w:t>
            </w:r>
          </w:p>
        </w:tc>
        <w:tc>
          <w:tcPr>
            <w:tcW w:w="11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FF"/>
            <w:vAlign w:val="bottom"/>
          </w:tcPr>
          <w:p w:rsidR="000F3D3E" w:rsidRPr="00EE5272" w:rsidRDefault="000F3D3E" w:rsidP="000F3D3E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Q</w:t>
            </w:r>
            <w:r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1</w:t>
            </w:r>
            <w:r w:rsidRPr="00EE5272"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'</w:t>
            </w:r>
            <w:r>
              <w:rPr>
                <w:rFonts w:ascii="Verdana" w:hAnsi="Verdana"/>
                <w:b/>
                <w:bCs/>
                <w:sz w:val="16"/>
                <w:szCs w:val="16"/>
                <w:lang w:eastAsia="ja-JP"/>
              </w:rPr>
              <w:t>11</w:t>
            </w:r>
          </w:p>
        </w:tc>
      </w:tr>
      <w:tr w:rsidR="000F3D3E" w:rsidRPr="00D3566D" w:rsidTr="001B7C04">
        <w:trPr>
          <w:trHeight w:val="525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0F3D3E" w:rsidRPr="00EE5272" w:rsidRDefault="000F3D3E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  <w:t>Rep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0F3D3E" w:rsidRPr="00EE5272" w:rsidRDefault="000F3D3E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  <w:t>Group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F3D3E" w:rsidRPr="00EE5272" w:rsidRDefault="000F3D3E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  <w:t>Resource description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bottom"/>
          </w:tcPr>
          <w:p w:rsidR="000F3D3E" w:rsidRPr="00EE5272" w:rsidRDefault="000F3D3E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  <w:t>Man month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F3D3E" w:rsidRPr="00EE5272" w:rsidRDefault="000F3D3E" w:rsidP="008D252D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>
              <w:rPr>
                <w:rFonts w:ascii="Calibri" w:hAnsi="Calibri"/>
                <w:sz w:val="16"/>
                <w:szCs w:val="16"/>
                <w:lang w:eastAsia="ja-JP"/>
              </w:rPr>
              <w:t>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F3D3E" w:rsidRPr="00EE5272" w:rsidRDefault="000F3D3E" w:rsidP="008D252D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>
              <w:rPr>
                <w:rFonts w:ascii="Calibri" w:hAnsi="Calibri"/>
                <w:sz w:val="16"/>
                <w:szCs w:val="16"/>
                <w:lang w:eastAsia="ja-JP"/>
              </w:rPr>
              <w:t>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0F3D3E" w:rsidRPr="00EE5272" w:rsidRDefault="000F3D3E" w:rsidP="008D252D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>
              <w:rPr>
                <w:rFonts w:ascii="Calibri" w:hAnsi="Calibri"/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F3D3E" w:rsidRPr="00EE5272" w:rsidRDefault="000F3D3E" w:rsidP="008D252D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>
              <w:rPr>
                <w:rFonts w:ascii="Calibri" w:hAnsi="Calibri"/>
                <w:sz w:val="16"/>
                <w:szCs w:val="16"/>
                <w:lang w:eastAsia="ja-JP"/>
              </w:rPr>
              <w:t>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F3D3E" w:rsidRPr="00EE5272" w:rsidRDefault="000F3D3E" w:rsidP="008D252D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>
              <w:rPr>
                <w:rFonts w:ascii="Calibri" w:hAnsi="Calibri"/>
                <w:sz w:val="16"/>
                <w:szCs w:val="16"/>
                <w:lang w:eastAsia="ja-JP"/>
              </w:rPr>
              <w:t>5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0F3D3E" w:rsidRPr="00EE5272" w:rsidRDefault="000F3D3E" w:rsidP="008D252D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>
              <w:rPr>
                <w:rFonts w:ascii="Calibri" w:hAnsi="Calibri"/>
                <w:sz w:val="16"/>
                <w:szCs w:val="16"/>
                <w:lang w:eastAsia="ja-JP"/>
              </w:rPr>
              <w:t>6</w:t>
            </w:r>
          </w:p>
        </w:tc>
        <w:tc>
          <w:tcPr>
            <w:tcW w:w="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F3D3E" w:rsidRPr="00EE5272" w:rsidRDefault="000F3D3E" w:rsidP="008D252D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>
              <w:rPr>
                <w:rFonts w:ascii="Calibri" w:hAnsi="Calibri"/>
                <w:sz w:val="16"/>
                <w:szCs w:val="16"/>
                <w:lang w:eastAsia="ja-JP"/>
              </w:rPr>
              <w:t>7</w:t>
            </w:r>
          </w:p>
        </w:tc>
        <w:tc>
          <w:tcPr>
            <w:tcW w:w="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F3D3E" w:rsidRPr="00EE5272" w:rsidRDefault="000F3D3E" w:rsidP="008D252D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>
              <w:rPr>
                <w:rFonts w:ascii="Calibri" w:hAnsi="Calibri"/>
                <w:sz w:val="16"/>
                <w:szCs w:val="16"/>
                <w:lang w:eastAsia="ja-JP"/>
              </w:rPr>
              <w:t>8</w:t>
            </w:r>
          </w:p>
        </w:tc>
        <w:tc>
          <w:tcPr>
            <w:tcW w:w="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0F3D3E" w:rsidRPr="00EE5272" w:rsidRDefault="000F3D3E" w:rsidP="008D252D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>
              <w:rPr>
                <w:rFonts w:ascii="Calibri" w:hAnsi="Calibri"/>
                <w:sz w:val="16"/>
                <w:szCs w:val="16"/>
                <w:lang w:eastAsia="ja-JP"/>
              </w:rPr>
              <w:t>9</w:t>
            </w:r>
          </w:p>
        </w:tc>
        <w:tc>
          <w:tcPr>
            <w:tcW w:w="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F3D3E" w:rsidRDefault="000F3D3E" w:rsidP="008D252D">
            <w:pPr>
              <w:jc w:val="center"/>
              <w:rPr>
                <w:rFonts w:ascii="Calibri" w:hAnsi="Calibri"/>
                <w:sz w:val="16"/>
                <w:szCs w:val="16"/>
                <w:lang w:eastAsia="ja-JP"/>
              </w:rPr>
            </w:pPr>
            <w:r>
              <w:rPr>
                <w:rFonts w:ascii="Calibri" w:hAnsi="Calibri"/>
                <w:sz w:val="16"/>
                <w:szCs w:val="16"/>
                <w:lang w:eastAsia="ja-JP"/>
              </w:rPr>
              <w:t>10</w:t>
            </w:r>
          </w:p>
        </w:tc>
        <w:tc>
          <w:tcPr>
            <w:tcW w:w="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F3D3E" w:rsidRDefault="000F3D3E" w:rsidP="008D252D">
            <w:pPr>
              <w:jc w:val="center"/>
              <w:rPr>
                <w:rFonts w:ascii="Calibri" w:hAnsi="Calibri"/>
                <w:sz w:val="16"/>
                <w:szCs w:val="16"/>
                <w:lang w:eastAsia="ja-JP"/>
              </w:rPr>
            </w:pPr>
            <w:r>
              <w:rPr>
                <w:rFonts w:ascii="Calibri" w:hAnsi="Calibri"/>
                <w:sz w:val="16"/>
                <w:szCs w:val="16"/>
                <w:lang w:eastAsia="ja-JP"/>
              </w:rPr>
              <w:t>11</w:t>
            </w:r>
          </w:p>
        </w:tc>
        <w:tc>
          <w:tcPr>
            <w:tcW w:w="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0F3D3E" w:rsidRDefault="000F3D3E" w:rsidP="008D252D">
            <w:pPr>
              <w:jc w:val="center"/>
              <w:rPr>
                <w:rFonts w:ascii="Calibri" w:hAnsi="Calibri"/>
                <w:sz w:val="16"/>
                <w:szCs w:val="16"/>
                <w:lang w:eastAsia="ja-JP"/>
              </w:rPr>
            </w:pPr>
            <w:r>
              <w:rPr>
                <w:rFonts w:ascii="Calibri" w:hAnsi="Calibri"/>
                <w:sz w:val="16"/>
                <w:szCs w:val="16"/>
                <w:lang w:eastAsia="ja-JP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F3D3E" w:rsidRDefault="000F3D3E" w:rsidP="001B7C04">
            <w:pPr>
              <w:jc w:val="center"/>
              <w:rPr>
                <w:rFonts w:ascii="Calibri" w:hAnsi="Calibri"/>
                <w:sz w:val="16"/>
                <w:szCs w:val="16"/>
                <w:lang w:eastAsia="ja-JP"/>
              </w:rPr>
            </w:pPr>
            <w:r>
              <w:rPr>
                <w:rFonts w:ascii="Calibri" w:hAnsi="Calibri"/>
                <w:sz w:val="16"/>
                <w:szCs w:val="16"/>
                <w:lang w:eastAsia="ja-JP"/>
              </w:rPr>
              <w:t>1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0F3D3E" w:rsidRDefault="000F3D3E" w:rsidP="001B7C04">
            <w:pPr>
              <w:jc w:val="center"/>
              <w:rPr>
                <w:rFonts w:ascii="Calibri" w:hAnsi="Calibri"/>
                <w:sz w:val="16"/>
                <w:szCs w:val="16"/>
                <w:lang w:eastAsia="ja-JP"/>
              </w:rPr>
            </w:pPr>
            <w:r>
              <w:rPr>
                <w:rFonts w:ascii="Calibri" w:hAnsi="Calibri"/>
                <w:sz w:val="16"/>
                <w:szCs w:val="16"/>
                <w:lang w:eastAsia="ja-JP"/>
              </w:rPr>
              <w:t>2</w:t>
            </w:r>
          </w:p>
        </w:tc>
        <w:tc>
          <w:tcPr>
            <w:tcW w:w="37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bottom"/>
          </w:tcPr>
          <w:p w:rsidR="000F3D3E" w:rsidRDefault="000F3D3E" w:rsidP="001B7C04">
            <w:pPr>
              <w:jc w:val="center"/>
              <w:rPr>
                <w:rFonts w:ascii="Calibri" w:hAnsi="Calibri"/>
                <w:sz w:val="16"/>
                <w:szCs w:val="16"/>
                <w:lang w:eastAsia="ja-JP"/>
              </w:rPr>
            </w:pPr>
            <w:r>
              <w:rPr>
                <w:rFonts w:ascii="Calibri" w:hAnsi="Calibri"/>
                <w:sz w:val="16"/>
                <w:szCs w:val="16"/>
                <w:lang w:eastAsia="ja-JP"/>
              </w:rPr>
              <w:t>3</w:t>
            </w:r>
          </w:p>
        </w:tc>
      </w:tr>
      <w:tr w:rsidR="00E45395" w:rsidRPr="00D3566D" w:rsidTr="001B7C04">
        <w:trPr>
          <w:trHeight w:val="255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  <w:t>ASIC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sz w:val="16"/>
                <w:szCs w:val="16"/>
                <w:lang w:eastAsia="ja-JP"/>
              </w:rPr>
              <w:t>ASIC Development</w:t>
            </w:r>
          </w:p>
        </w:tc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</w:tr>
      <w:tr w:rsidR="00E45395" w:rsidRPr="00D3566D" w:rsidTr="001B7C04">
        <w:trPr>
          <w:trHeight w:val="255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  <w:t>BE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sz w:val="16"/>
                <w:szCs w:val="16"/>
                <w:lang w:eastAsia="ja-JP"/>
              </w:rPr>
              <w:t>ROM Development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</w:tr>
      <w:tr w:rsidR="00E45395" w:rsidRPr="00D3566D" w:rsidTr="001B7C04">
        <w:trPr>
          <w:trHeight w:val="255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  <w:t>BE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sz w:val="16"/>
                <w:szCs w:val="16"/>
                <w:lang w:eastAsia="ja-JP"/>
              </w:rPr>
              <w:t>BE FW integration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</w:tr>
      <w:tr w:rsidR="00E45395" w:rsidRPr="00D3566D" w:rsidTr="001B7C04">
        <w:trPr>
          <w:trHeight w:val="255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  <w:t>BE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sz w:val="16"/>
                <w:szCs w:val="16"/>
                <w:lang w:eastAsia="ja-JP"/>
              </w:rPr>
              <w:t>BE Memory Systems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</w:tr>
      <w:tr w:rsidR="00E45395" w:rsidRPr="00D3566D" w:rsidTr="001B7C04">
        <w:trPr>
          <w:trHeight w:val="255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  <w:t>PLM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>
              <w:rPr>
                <w:rFonts w:ascii="Calibri" w:hAnsi="Calibri"/>
                <w:sz w:val="16"/>
                <w:szCs w:val="16"/>
                <w:lang w:eastAsia="ja-JP"/>
              </w:rPr>
              <w:t xml:space="preserve">Dev, Test, </w:t>
            </w:r>
            <w:r w:rsidRPr="00EE5272">
              <w:rPr>
                <w:rFonts w:ascii="Calibri" w:hAnsi="Calibri"/>
                <w:sz w:val="16"/>
                <w:szCs w:val="16"/>
                <w:lang w:eastAsia="ja-JP"/>
              </w:rPr>
              <w:t>Mng</w:t>
            </w:r>
            <w:r>
              <w:rPr>
                <w:rFonts w:ascii="Calibri" w:hAnsi="Calibri"/>
                <w:sz w:val="16"/>
                <w:szCs w:val="16"/>
                <w:lang w:eastAsia="ja-JP"/>
              </w:rPr>
              <w:t>, Int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</w:tr>
      <w:tr w:rsidR="00E45395" w:rsidRPr="00D3566D" w:rsidTr="001B7C04">
        <w:trPr>
          <w:trHeight w:val="255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  <w:t>FW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sz w:val="16"/>
                <w:szCs w:val="16"/>
                <w:lang w:eastAsia="ja-JP"/>
              </w:rPr>
              <w:t>FE ROM &amp; FW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</w:tr>
      <w:tr w:rsidR="00E45395" w:rsidRPr="00D3566D" w:rsidTr="001B7C04">
        <w:trPr>
          <w:trHeight w:val="255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  <w:t>HW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sz w:val="16"/>
                <w:szCs w:val="16"/>
                <w:lang w:eastAsia="ja-JP"/>
              </w:rPr>
              <w:t>Hardware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</w:tr>
      <w:tr w:rsidR="004743CF" w:rsidRPr="00D3566D" w:rsidTr="001B7C04">
        <w:trPr>
          <w:trHeight w:val="255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  <w:t>QA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4743CF" w:rsidRPr="00EE5272" w:rsidRDefault="004743CF" w:rsidP="001B7C04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sz w:val="16"/>
                <w:szCs w:val="16"/>
                <w:lang w:eastAsia="ja-JP"/>
              </w:rPr>
              <w:t>Quality and reliability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4743CF" w:rsidRPr="00EE5272" w:rsidRDefault="004743CF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</w:tr>
      <w:tr w:rsidR="00E45395" w:rsidRPr="00D3566D" w:rsidTr="00C83AB9">
        <w:trPr>
          <w:trHeight w:val="255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  <w:t>PROD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sz w:val="16"/>
                <w:szCs w:val="16"/>
                <w:lang w:eastAsia="ja-JP"/>
              </w:rPr>
              <w:t>Production and testing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45395" w:rsidRPr="00EE5272" w:rsidRDefault="00C83AB9" w:rsidP="00C83AB9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ins w:id="56" w:author="SanDisk User" w:date="2010-07-29T08:39:00Z">
              <w:r>
                <w:rPr>
                  <w:rFonts w:ascii="Calibri" w:hAnsi="Calibri"/>
                  <w:b/>
                  <w:bCs/>
                  <w:sz w:val="16"/>
                  <w:szCs w:val="16"/>
                  <w:lang w:eastAsia="ja-JP"/>
                </w:rPr>
                <w:t>.2</w:t>
              </w:r>
            </w:ins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center"/>
          </w:tcPr>
          <w:p w:rsidR="00E45395" w:rsidRPr="00EE5272" w:rsidRDefault="00C83AB9" w:rsidP="00C83AB9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ins w:id="57" w:author="SanDisk User" w:date="2010-07-29T08:39:00Z">
              <w:r>
                <w:rPr>
                  <w:rFonts w:ascii="Calibri" w:hAnsi="Calibri"/>
                  <w:b/>
                  <w:bCs/>
                  <w:sz w:val="16"/>
                  <w:szCs w:val="16"/>
                  <w:lang w:eastAsia="ja-JP"/>
                </w:rPr>
                <w:t>.2</w:t>
              </w:r>
            </w:ins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5395" w:rsidRPr="00EE5272" w:rsidRDefault="00C83AB9" w:rsidP="00C83AB9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ins w:id="58" w:author="SanDisk User" w:date="2010-07-29T08:39:00Z">
              <w:r>
                <w:rPr>
                  <w:rFonts w:ascii="Calibri" w:hAnsi="Calibri"/>
                  <w:b/>
                  <w:bCs/>
                  <w:sz w:val="16"/>
                  <w:szCs w:val="16"/>
                  <w:lang w:eastAsia="ja-JP"/>
                </w:rPr>
                <w:t>.5</w:t>
              </w:r>
            </w:ins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45395" w:rsidRPr="00EE5272" w:rsidRDefault="00C83AB9" w:rsidP="00C83AB9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ins w:id="59" w:author="SanDisk User" w:date="2010-07-29T08:39:00Z">
              <w:r>
                <w:rPr>
                  <w:rFonts w:ascii="Calibri" w:hAnsi="Calibri"/>
                  <w:b/>
                  <w:bCs/>
                  <w:sz w:val="16"/>
                  <w:szCs w:val="16"/>
                  <w:lang w:eastAsia="ja-JP"/>
                </w:rPr>
                <w:t>.5</w:t>
              </w:r>
            </w:ins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E45395" w:rsidRPr="00EE5272" w:rsidRDefault="00C83AB9" w:rsidP="00C83AB9">
            <w:pPr>
              <w:jc w:val="center"/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ins w:id="60" w:author="SanDisk User" w:date="2010-07-29T08:39:00Z">
              <w:r>
                <w:rPr>
                  <w:rFonts w:ascii="Calibri" w:hAnsi="Calibri"/>
                  <w:b/>
                  <w:bCs/>
                  <w:sz w:val="16"/>
                  <w:szCs w:val="16"/>
                  <w:lang w:eastAsia="ja-JP"/>
                </w:rPr>
                <w:t>.5</w:t>
              </w:r>
            </w:ins>
          </w:p>
        </w:tc>
      </w:tr>
      <w:tr w:rsidR="00E45395" w:rsidRPr="00D3566D" w:rsidTr="001B7C04">
        <w:trPr>
          <w:trHeight w:val="255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  <w:t>APPS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sz w:val="16"/>
                <w:szCs w:val="16"/>
                <w:lang w:eastAsia="ja-JP"/>
              </w:rPr>
              <w:t>Apps and compatibility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</w:tr>
      <w:tr w:rsidR="00E45395" w:rsidRPr="00D3566D" w:rsidTr="001B7C04">
        <w:trPr>
          <w:trHeight w:val="270"/>
        </w:trPr>
        <w:tc>
          <w:tcPr>
            <w:tcW w:w="10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  <w:t>PKG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sz w:val="16"/>
                <w:szCs w:val="16"/>
                <w:lang w:eastAsia="ja-JP"/>
              </w:rPr>
              <w:t>Package and SMT</w:t>
            </w:r>
          </w:p>
        </w:tc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</w:tr>
      <w:tr w:rsidR="00E45395" w:rsidRPr="00D3566D" w:rsidTr="001B7C04">
        <w:trPr>
          <w:trHeight w:val="270"/>
        </w:trPr>
        <w:tc>
          <w:tcPr>
            <w:tcW w:w="35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  <w:r w:rsidRPr="00EE5272"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  <w:t>Total Man Months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2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3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E45395" w:rsidRPr="00EE5272" w:rsidRDefault="00E45395" w:rsidP="001B7C04">
            <w:pPr>
              <w:rPr>
                <w:rFonts w:ascii="Calibri" w:hAnsi="Calibri"/>
                <w:b/>
                <w:bCs/>
                <w:sz w:val="16"/>
                <w:szCs w:val="16"/>
                <w:lang w:eastAsia="ja-JP"/>
              </w:rPr>
            </w:pPr>
          </w:p>
        </w:tc>
      </w:tr>
    </w:tbl>
    <w:p w:rsidR="00E45395" w:rsidRDefault="00E45395" w:rsidP="00E45395"/>
    <w:p w:rsidR="00DE0F0D" w:rsidRPr="00B97BF3" w:rsidRDefault="00DE0F0D" w:rsidP="00DE0F0D">
      <w:pPr>
        <w:pStyle w:val="Heading2"/>
        <w:rPr>
          <w:rFonts w:ascii="Garamond" w:hAnsi="Garamond"/>
          <w:i w:val="0"/>
        </w:rPr>
      </w:pPr>
      <w:bookmarkStart w:id="61" w:name="_Toc244489158"/>
      <w:bookmarkStart w:id="62" w:name="_Toc262549144"/>
      <w:bookmarkEnd w:id="61"/>
      <w:r>
        <w:rPr>
          <w:rFonts w:ascii="Garamond" w:hAnsi="Garamond"/>
          <w:i w:val="0"/>
        </w:rPr>
        <w:t>Expenses</w:t>
      </w:r>
      <w:bookmarkEnd w:id="62"/>
    </w:p>
    <w:p w:rsidR="00E45395" w:rsidRPr="0071386E" w:rsidRDefault="00E45395" w:rsidP="00E45395"/>
    <w:tbl>
      <w:tblPr>
        <w:tblW w:w="5396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379"/>
        <w:gridCol w:w="2160"/>
        <w:gridCol w:w="2613"/>
        <w:gridCol w:w="2970"/>
        <w:gridCol w:w="1435"/>
      </w:tblGrid>
      <w:tr w:rsidR="00E45395" w:rsidTr="001B7C04">
        <w:tc>
          <w:tcPr>
            <w:tcW w:w="198" w:type="pct"/>
          </w:tcPr>
          <w:p w:rsidR="00E45395" w:rsidRPr="00BD1948" w:rsidRDefault="00E45395" w:rsidP="001B7C04">
            <w:pPr>
              <w:rPr>
                <w:b/>
              </w:rPr>
            </w:pPr>
            <w:r>
              <w:rPr>
                <w:b/>
              </w:rPr>
              <w:t xml:space="preserve"># </w:t>
            </w:r>
          </w:p>
        </w:tc>
        <w:tc>
          <w:tcPr>
            <w:tcW w:w="1130" w:type="pct"/>
          </w:tcPr>
          <w:p w:rsidR="00E45395" w:rsidRPr="00BD1948" w:rsidRDefault="00E45395" w:rsidP="001B7C04">
            <w:pPr>
              <w:rPr>
                <w:b/>
              </w:rPr>
            </w:pPr>
            <w:r>
              <w:rPr>
                <w:b/>
              </w:rPr>
              <w:t>Dep.</w:t>
            </w:r>
          </w:p>
        </w:tc>
        <w:tc>
          <w:tcPr>
            <w:tcW w:w="1367" w:type="pct"/>
          </w:tcPr>
          <w:p w:rsidR="00E45395" w:rsidRPr="00BD1948" w:rsidRDefault="00E45395" w:rsidP="001B7C04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554" w:type="pct"/>
          </w:tcPr>
          <w:p w:rsidR="00E45395" w:rsidRPr="00BD1948" w:rsidRDefault="00E45395" w:rsidP="001B7C04">
            <w:pPr>
              <w:rPr>
                <w:b/>
              </w:rPr>
            </w:pPr>
            <w:r>
              <w:rPr>
                <w:b/>
              </w:rPr>
              <w:t>Cost (in $)</w:t>
            </w:r>
          </w:p>
        </w:tc>
        <w:tc>
          <w:tcPr>
            <w:tcW w:w="751" w:type="pct"/>
          </w:tcPr>
          <w:p w:rsidR="00E45395" w:rsidRPr="00BD1948" w:rsidRDefault="00E45395" w:rsidP="001B7C04">
            <w:pPr>
              <w:rPr>
                <w:b/>
              </w:rPr>
            </w:pPr>
            <w:r>
              <w:rPr>
                <w:b/>
              </w:rPr>
              <w:t>Resource</w:t>
            </w:r>
          </w:p>
        </w:tc>
      </w:tr>
      <w:tr w:rsidR="00C83AB9" w:rsidTr="001B7C04">
        <w:trPr>
          <w:trHeight w:val="323"/>
        </w:trPr>
        <w:tc>
          <w:tcPr>
            <w:tcW w:w="198" w:type="pct"/>
          </w:tcPr>
          <w:p w:rsidR="00C83AB9" w:rsidRDefault="00C83AB9" w:rsidP="001B7C04"/>
        </w:tc>
        <w:tc>
          <w:tcPr>
            <w:tcW w:w="1130" w:type="pct"/>
          </w:tcPr>
          <w:p w:rsidR="00C83AB9" w:rsidRDefault="00C83AB9" w:rsidP="001B7C04">
            <w:ins w:id="63" w:author="SanDisk User" w:date="2010-07-29T08:40:00Z">
              <w:r>
                <w:rPr>
                  <w:rFonts w:ascii="Calibri" w:hAnsi="Calibri"/>
                  <w:color w:val="FF0000"/>
                  <w:sz w:val="22"/>
                  <w:szCs w:val="22"/>
                </w:rPr>
                <w:t>Quality &amp; Rel</w:t>
              </w:r>
            </w:ins>
          </w:p>
        </w:tc>
        <w:tc>
          <w:tcPr>
            <w:tcW w:w="1367" w:type="pct"/>
          </w:tcPr>
          <w:p w:rsidR="00C83AB9" w:rsidRDefault="00C83AB9" w:rsidP="001B7C04">
            <w:ins w:id="64" w:author="SanDisk User" w:date="2010-07-29T08:40:00Z">
              <w:r>
                <w:rPr>
                  <w:rFonts w:ascii="Calibri" w:hAnsi="Calibri"/>
                  <w:color w:val="FF0000"/>
                  <w:sz w:val="22"/>
                  <w:szCs w:val="22"/>
                </w:rPr>
                <w:t>MUB, qty 5</w:t>
              </w:r>
            </w:ins>
          </w:p>
        </w:tc>
        <w:tc>
          <w:tcPr>
            <w:tcW w:w="1554" w:type="pct"/>
          </w:tcPr>
          <w:p w:rsidR="00C83AB9" w:rsidRDefault="00C83AB9" w:rsidP="001B7C04">
            <w:ins w:id="65" w:author="SanDisk User" w:date="2010-07-29T08:40:00Z">
              <w:r>
                <w:rPr>
                  <w:rFonts w:ascii="Calibri" w:hAnsi="Calibri"/>
                  <w:color w:val="FF0000"/>
                  <w:sz w:val="22"/>
                  <w:szCs w:val="22"/>
                </w:rPr>
                <w:t>5 x $300 each</w:t>
              </w:r>
            </w:ins>
          </w:p>
        </w:tc>
        <w:tc>
          <w:tcPr>
            <w:tcW w:w="751" w:type="pct"/>
          </w:tcPr>
          <w:p w:rsidR="00C83AB9" w:rsidRDefault="00C83AB9" w:rsidP="001B7C04"/>
        </w:tc>
      </w:tr>
      <w:tr w:rsidR="004743CF" w:rsidTr="001B7C04">
        <w:trPr>
          <w:trHeight w:val="350"/>
        </w:trPr>
        <w:tc>
          <w:tcPr>
            <w:tcW w:w="198" w:type="pct"/>
          </w:tcPr>
          <w:p w:rsidR="004743CF" w:rsidRDefault="004743CF" w:rsidP="001B7C04"/>
        </w:tc>
        <w:tc>
          <w:tcPr>
            <w:tcW w:w="1130" w:type="pct"/>
          </w:tcPr>
          <w:p w:rsidR="004743CF" w:rsidRDefault="004743CF" w:rsidP="001B7C04"/>
        </w:tc>
        <w:tc>
          <w:tcPr>
            <w:tcW w:w="1367" w:type="pct"/>
          </w:tcPr>
          <w:p w:rsidR="004743CF" w:rsidRDefault="004743CF" w:rsidP="001B7C04"/>
        </w:tc>
        <w:tc>
          <w:tcPr>
            <w:tcW w:w="1554" w:type="pct"/>
          </w:tcPr>
          <w:p w:rsidR="004743CF" w:rsidRDefault="004743CF" w:rsidP="001B7C04"/>
        </w:tc>
        <w:tc>
          <w:tcPr>
            <w:tcW w:w="751" w:type="pct"/>
          </w:tcPr>
          <w:p w:rsidR="004743CF" w:rsidRDefault="004743CF" w:rsidP="001B7C04"/>
        </w:tc>
      </w:tr>
      <w:tr w:rsidR="004743CF" w:rsidTr="001B7C04">
        <w:trPr>
          <w:trHeight w:val="350"/>
        </w:trPr>
        <w:tc>
          <w:tcPr>
            <w:tcW w:w="198" w:type="pct"/>
          </w:tcPr>
          <w:p w:rsidR="004743CF" w:rsidRDefault="004743CF" w:rsidP="001B7C04"/>
        </w:tc>
        <w:tc>
          <w:tcPr>
            <w:tcW w:w="1130" w:type="pct"/>
          </w:tcPr>
          <w:p w:rsidR="004743CF" w:rsidRDefault="004743CF" w:rsidP="001B7C04"/>
        </w:tc>
        <w:tc>
          <w:tcPr>
            <w:tcW w:w="1367" w:type="pct"/>
          </w:tcPr>
          <w:p w:rsidR="004743CF" w:rsidRDefault="004743CF" w:rsidP="001B7C04"/>
        </w:tc>
        <w:tc>
          <w:tcPr>
            <w:tcW w:w="1554" w:type="pct"/>
          </w:tcPr>
          <w:p w:rsidR="004743CF" w:rsidRDefault="004743CF" w:rsidP="001B7C04"/>
        </w:tc>
        <w:tc>
          <w:tcPr>
            <w:tcW w:w="751" w:type="pct"/>
          </w:tcPr>
          <w:p w:rsidR="004743CF" w:rsidRDefault="004743CF" w:rsidP="001B7C04"/>
        </w:tc>
      </w:tr>
      <w:tr w:rsidR="004743CF" w:rsidTr="001B7C04">
        <w:trPr>
          <w:trHeight w:val="350"/>
        </w:trPr>
        <w:tc>
          <w:tcPr>
            <w:tcW w:w="198" w:type="pct"/>
          </w:tcPr>
          <w:p w:rsidR="004743CF" w:rsidRDefault="004743CF" w:rsidP="001B7C04"/>
        </w:tc>
        <w:tc>
          <w:tcPr>
            <w:tcW w:w="1130" w:type="pct"/>
          </w:tcPr>
          <w:p w:rsidR="004743CF" w:rsidRDefault="004743CF" w:rsidP="001B7C04"/>
        </w:tc>
        <w:tc>
          <w:tcPr>
            <w:tcW w:w="1367" w:type="pct"/>
          </w:tcPr>
          <w:p w:rsidR="004743CF" w:rsidRDefault="004743CF" w:rsidP="001B7C04"/>
        </w:tc>
        <w:tc>
          <w:tcPr>
            <w:tcW w:w="1554" w:type="pct"/>
          </w:tcPr>
          <w:p w:rsidR="004743CF" w:rsidRDefault="004743CF" w:rsidP="001B7C04"/>
        </w:tc>
        <w:tc>
          <w:tcPr>
            <w:tcW w:w="751" w:type="pct"/>
          </w:tcPr>
          <w:p w:rsidR="004743CF" w:rsidRDefault="004743CF" w:rsidP="001B7C04"/>
        </w:tc>
      </w:tr>
      <w:tr w:rsidR="004743CF" w:rsidTr="001B7C04">
        <w:trPr>
          <w:trHeight w:val="350"/>
        </w:trPr>
        <w:tc>
          <w:tcPr>
            <w:tcW w:w="198" w:type="pct"/>
          </w:tcPr>
          <w:p w:rsidR="004743CF" w:rsidRDefault="004743CF" w:rsidP="001B7C04"/>
        </w:tc>
        <w:tc>
          <w:tcPr>
            <w:tcW w:w="1130" w:type="pct"/>
          </w:tcPr>
          <w:p w:rsidR="004743CF" w:rsidRDefault="004743CF" w:rsidP="001B7C04"/>
        </w:tc>
        <w:tc>
          <w:tcPr>
            <w:tcW w:w="1367" w:type="pct"/>
          </w:tcPr>
          <w:p w:rsidR="004743CF" w:rsidRDefault="004743CF" w:rsidP="001B7C04"/>
        </w:tc>
        <w:tc>
          <w:tcPr>
            <w:tcW w:w="1554" w:type="pct"/>
          </w:tcPr>
          <w:p w:rsidR="004743CF" w:rsidRDefault="004743CF" w:rsidP="001B7C04"/>
        </w:tc>
        <w:tc>
          <w:tcPr>
            <w:tcW w:w="751" w:type="pct"/>
          </w:tcPr>
          <w:p w:rsidR="004743CF" w:rsidRDefault="004743CF" w:rsidP="001B7C04"/>
        </w:tc>
      </w:tr>
      <w:tr w:rsidR="004743CF" w:rsidTr="001B7C04">
        <w:trPr>
          <w:trHeight w:val="350"/>
        </w:trPr>
        <w:tc>
          <w:tcPr>
            <w:tcW w:w="198" w:type="pct"/>
          </w:tcPr>
          <w:p w:rsidR="004743CF" w:rsidRDefault="004743CF" w:rsidP="001B7C04"/>
        </w:tc>
        <w:tc>
          <w:tcPr>
            <w:tcW w:w="1130" w:type="pct"/>
          </w:tcPr>
          <w:p w:rsidR="004743CF" w:rsidRDefault="004743CF" w:rsidP="001B7C04"/>
        </w:tc>
        <w:tc>
          <w:tcPr>
            <w:tcW w:w="1367" w:type="pct"/>
          </w:tcPr>
          <w:p w:rsidR="004743CF" w:rsidRDefault="004743CF" w:rsidP="001B7C04"/>
        </w:tc>
        <w:tc>
          <w:tcPr>
            <w:tcW w:w="1554" w:type="pct"/>
          </w:tcPr>
          <w:p w:rsidR="004743CF" w:rsidRDefault="004743CF" w:rsidP="001B7C04"/>
        </w:tc>
        <w:tc>
          <w:tcPr>
            <w:tcW w:w="751" w:type="pct"/>
          </w:tcPr>
          <w:p w:rsidR="004743CF" w:rsidRDefault="004743CF" w:rsidP="001B7C04"/>
        </w:tc>
      </w:tr>
      <w:tr w:rsidR="004743CF" w:rsidTr="001B7C04">
        <w:tc>
          <w:tcPr>
            <w:tcW w:w="198" w:type="pct"/>
          </w:tcPr>
          <w:p w:rsidR="004743CF" w:rsidRDefault="004743CF" w:rsidP="001B7C04"/>
        </w:tc>
        <w:tc>
          <w:tcPr>
            <w:tcW w:w="2497" w:type="pct"/>
            <w:gridSpan w:val="2"/>
          </w:tcPr>
          <w:p w:rsidR="004743CF" w:rsidRDefault="004743CF" w:rsidP="001B7C04">
            <w:pPr>
              <w:jc w:val="right"/>
            </w:pPr>
            <w:r>
              <w:t>Total Cost:</w:t>
            </w:r>
          </w:p>
        </w:tc>
        <w:tc>
          <w:tcPr>
            <w:tcW w:w="1554" w:type="pct"/>
          </w:tcPr>
          <w:p w:rsidR="004743CF" w:rsidRDefault="004743CF" w:rsidP="001B7C04"/>
        </w:tc>
        <w:tc>
          <w:tcPr>
            <w:tcW w:w="751" w:type="pct"/>
          </w:tcPr>
          <w:p w:rsidR="004743CF" w:rsidRDefault="004743CF" w:rsidP="001B7C04"/>
        </w:tc>
      </w:tr>
    </w:tbl>
    <w:p w:rsidR="00E45395" w:rsidRDefault="00E45395" w:rsidP="00E45395">
      <w:pPr>
        <w:pStyle w:val="Heading1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  <w:bookmarkStart w:id="66" w:name="_Toc242076010"/>
      <w:bookmarkStart w:id="67" w:name="_Toc262549145"/>
      <w:r>
        <w:rPr>
          <w:sz w:val="32"/>
          <w:szCs w:val="32"/>
        </w:rPr>
        <w:lastRenderedPageBreak/>
        <w:t>Risks</w:t>
      </w:r>
      <w:bookmarkEnd w:id="66"/>
      <w:bookmarkEnd w:id="67"/>
    </w:p>
    <w:p w:rsidR="00E45395" w:rsidRDefault="00E45395" w:rsidP="00E45395"/>
    <w:p w:rsidR="00E45395" w:rsidRPr="006A49DD" w:rsidRDefault="00E45395" w:rsidP="00E45395"/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/>
      </w:tblPr>
      <w:tblGrid>
        <w:gridCol w:w="1439"/>
        <w:gridCol w:w="4339"/>
        <w:gridCol w:w="788"/>
        <w:gridCol w:w="2290"/>
      </w:tblGrid>
      <w:tr w:rsidR="00E45395" w:rsidTr="001B7C04">
        <w:tc>
          <w:tcPr>
            <w:tcW w:w="812" w:type="pct"/>
          </w:tcPr>
          <w:p w:rsidR="00E45395" w:rsidRPr="00BD1948" w:rsidRDefault="00E45395" w:rsidP="001B7C04">
            <w:pPr>
              <w:rPr>
                <w:b/>
              </w:rPr>
            </w:pPr>
            <w:r w:rsidRPr="00BD1948">
              <w:rPr>
                <w:b/>
              </w:rPr>
              <w:t>Risk</w:t>
            </w:r>
            <w:r>
              <w:rPr>
                <w:b/>
              </w:rPr>
              <w:t xml:space="preserve"> </w:t>
            </w:r>
          </w:p>
        </w:tc>
        <w:tc>
          <w:tcPr>
            <w:tcW w:w="2450" w:type="pct"/>
          </w:tcPr>
          <w:p w:rsidR="00E45395" w:rsidRPr="00BD1948" w:rsidRDefault="00E45395" w:rsidP="001B7C04">
            <w:pPr>
              <w:rPr>
                <w:b/>
              </w:rPr>
            </w:pPr>
            <w:r w:rsidRPr="00BD1948">
              <w:rPr>
                <w:b/>
              </w:rPr>
              <w:t>Details</w:t>
            </w:r>
          </w:p>
        </w:tc>
        <w:tc>
          <w:tcPr>
            <w:tcW w:w="445" w:type="pct"/>
          </w:tcPr>
          <w:p w:rsidR="00E45395" w:rsidRPr="00BD1948" w:rsidRDefault="00E45395" w:rsidP="001B7C04">
            <w:pPr>
              <w:rPr>
                <w:b/>
              </w:rPr>
            </w:pPr>
            <w:r w:rsidRPr="00BD1948">
              <w:rPr>
                <w:b/>
              </w:rPr>
              <w:t>Level</w:t>
            </w:r>
          </w:p>
        </w:tc>
        <w:tc>
          <w:tcPr>
            <w:tcW w:w="1293" w:type="pct"/>
          </w:tcPr>
          <w:p w:rsidR="00E45395" w:rsidRPr="00BD1948" w:rsidRDefault="00E45395" w:rsidP="001B7C04">
            <w:pPr>
              <w:rPr>
                <w:b/>
              </w:rPr>
            </w:pPr>
            <w:r>
              <w:rPr>
                <w:b/>
              </w:rPr>
              <w:t>Action/Owner</w:t>
            </w:r>
          </w:p>
        </w:tc>
      </w:tr>
      <w:tr w:rsidR="00E45395" w:rsidTr="001B7C04">
        <w:trPr>
          <w:trHeight w:val="701"/>
        </w:trPr>
        <w:tc>
          <w:tcPr>
            <w:tcW w:w="812" w:type="pct"/>
          </w:tcPr>
          <w:p w:rsidR="00E45395" w:rsidRDefault="00E45395" w:rsidP="001B7C04"/>
        </w:tc>
        <w:tc>
          <w:tcPr>
            <w:tcW w:w="2450" w:type="pct"/>
          </w:tcPr>
          <w:p w:rsidR="00E45395" w:rsidRDefault="00E45395" w:rsidP="001B7C04"/>
        </w:tc>
        <w:tc>
          <w:tcPr>
            <w:tcW w:w="445" w:type="pct"/>
          </w:tcPr>
          <w:p w:rsidR="00E45395" w:rsidRDefault="00E45395" w:rsidP="001B7C04"/>
        </w:tc>
        <w:tc>
          <w:tcPr>
            <w:tcW w:w="1293" w:type="pct"/>
          </w:tcPr>
          <w:p w:rsidR="00E45395" w:rsidRDefault="00E45395" w:rsidP="001B7C04"/>
        </w:tc>
      </w:tr>
      <w:tr w:rsidR="00E45395" w:rsidTr="001B7C04">
        <w:tc>
          <w:tcPr>
            <w:tcW w:w="812" w:type="pct"/>
          </w:tcPr>
          <w:p w:rsidR="00E45395" w:rsidRDefault="00E45395" w:rsidP="001B7C04"/>
        </w:tc>
        <w:tc>
          <w:tcPr>
            <w:tcW w:w="2450" w:type="pct"/>
          </w:tcPr>
          <w:p w:rsidR="00E45395" w:rsidRDefault="00E45395" w:rsidP="001B7C04"/>
          <w:p w:rsidR="00E45395" w:rsidRDefault="00E45395" w:rsidP="001B7C04"/>
        </w:tc>
        <w:tc>
          <w:tcPr>
            <w:tcW w:w="445" w:type="pct"/>
          </w:tcPr>
          <w:p w:rsidR="00E45395" w:rsidRDefault="00E45395" w:rsidP="001B7C04"/>
        </w:tc>
        <w:tc>
          <w:tcPr>
            <w:tcW w:w="1293" w:type="pct"/>
          </w:tcPr>
          <w:p w:rsidR="00E45395" w:rsidRDefault="00E45395" w:rsidP="001B7C04"/>
        </w:tc>
      </w:tr>
      <w:tr w:rsidR="00E45395" w:rsidTr="001B7C04">
        <w:tc>
          <w:tcPr>
            <w:tcW w:w="812" w:type="pct"/>
          </w:tcPr>
          <w:p w:rsidR="00E45395" w:rsidRDefault="00E45395" w:rsidP="001B7C04"/>
        </w:tc>
        <w:tc>
          <w:tcPr>
            <w:tcW w:w="2450" w:type="pct"/>
          </w:tcPr>
          <w:p w:rsidR="00E45395" w:rsidRDefault="00E45395" w:rsidP="001B7C04"/>
          <w:p w:rsidR="00E45395" w:rsidRDefault="00E45395" w:rsidP="001B7C04"/>
        </w:tc>
        <w:tc>
          <w:tcPr>
            <w:tcW w:w="445" w:type="pct"/>
          </w:tcPr>
          <w:p w:rsidR="00E45395" w:rsidRDefault="00E45395" w:rsidP="001B7C04"/>
        </w:tc>
        <w:tc>
          <w:tcPr>
            <w:tcW w:w="1293" w:type="pct"/>
          </w:tcPr>
          <w:p w:rsidR="00E45395" w:rsidRDefault="00E45395" w:rsidP="001B7C04"/>
        </w:tc>
      </w:tr>
    </w:tbl>
    <w:p w:rsidR="00E45395" w:rsidRDefault="00E45395" w:rsidP="00E45395"/>
    <w:p w:rsidR="00E45395" w:rsidRDefault="00E45395" w:rsidP="00E45395">
      <w:pPr>
        <w:rPr>
          <w:sz w:val="32"/>
          <w:szCs w:val="32"/>
        </w:rPr>
      </w:pPr>
    </w:p>
    <w:p w:rsidR="00E45395" w:rsidRDefault="00E45395" w:rsidP="00E45395">
      <w:pPr>
        <w:rPr>
          <w:sz w:val="32"/>
          <w:szCs w:val="32"/>
        </w:rPr>
      </w:pPr>
    </w:p>
    <w:p w:rsidR="00E45395" w:rsidRDefault="00E45395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>
      <w:pPr>
        <w:rPr>
          <w:sz w:val="32"/>
          <w:szCs w:val="32"/>
        </w:rPr>
      </w:pPr>
    </w:p>
    <w:p w:rsidR="00727E93" w:rsidRDefault="00727E93" w:rsidP="006A49DD"/>
    <w:p w:rsidR="00727E93" w:rsidRDefault="00727E93" w:rsidP="00727E93">
      <w:pPr>
        <w:pStyle w:val="Heading1"/>
        <w:jc w:val="both"/>
        <w:rPr>
          <w:sz w:val="32"/>
          <w:szCs w:val="32"/>
        </w:rPr>
      </w:pPr>
      <w:bookmarkStart w:id="68" w:name="_Toc244489161"/>
      <w:bookmarkStart w:id="69" w:name="_Toc242076011"/>
      <w:bookmarkStart w:id="70" w:name="_Toc262549146"/>
      <w:bookmarkEnd w:id="68"/>
      <w:r>
        <w:rPr>
          <w:sz w:val="32"/>
          <w:szCs w:val="32"/>
        </w:rPr>
        <w:t>Appendix</w:t>
      </w:r>
      <w:bookmarkEnd w:id="69"/>
      <w:bookmarkEnd w:id="70"/>
    </w:p>
    <w:p w:rsidR="00727E93" w:rsidRPr="00E43F75" w:rsidRDefault="00727E93" w:rsidP="00727E93">
      <w:pPr>
        <w:pStyle w:val="Heading2"/>
        <w:rPr>
          <w:rFonts w:ascii="Garamond" w:hAnsi="Garamond"/>
          <w:i w:val="0"/>
        </w:rPr>
      </w:pPr>
      <w:bookmarkStart w:id="71" w:name="_Toc242076012"/>
      <w:bookmarkStart w:id="72" w:name="_Toc262549147"/>
      <w:r>
        <w:rPr>
          <w:rFonts w:ascii="Garamond" w:hAnsi="Garamond"/>
          <w:i w:val="0"/>
        </w:rPr>
        <w:t>Memory Footprint Estimates</w:t>
      </w:r>
      <w:bookmarkEnd w:id="71"/>
      <w:bookmarkEnd w:id="72"/>
    </w:p>
    <w:tbl>
      <w:tblPr>
        <w:tblpPr w:leftFromText="180" w:rightFromText="180" w:vertAnchor="text" w:horzAnchor="margin" w:tblpY="79"/>
        <w:tblOverlap w:val="never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0BF"/>
      </w:tblPr>
      <w:tblGrid>
        <w:gridCol w:w="3178"/>
        <w:gridCol w:w="2889"/>
      </w:tblGrid>
      <w:tr w:rsidR="00727E93" w:rsidTr="001B7C04">
        <w:trPr>
          <w:trHeight w:val="382"/>
        </w:trPr>
        <w:tc>
          <w:tcPr>
            <w:tcW w:w="3178" w:type="dxa"/>
            <w:shd w:val="clear" w:color="auto" w:fill="auto"/>
          </w:tcPr>
          <w:p w:rsidR="00727E93" w:rsidRPr="008C383E" w:rsidRDefault="00727E93" w:rsidP="001B7C04">
            <w:pPr>
              <w:rPr>
                <w:b/>
                <w:bCs/>
                <w:sz w:val="20"/>
              </w:rPr>
            </w:pPr>
            <w:r w:rsidRPr="008C383E">
              <w:rPr>
                <w:b/>
                <w:bCs/>
                <w:sz w:val="20"/>
              </w:rPr>
              <w:t>Controller Memory Type</w:t>
            </w:r>
          </w:p>
        </w:tc>
        <w:tc>
          <w:tcPr>
            <w:tcW w:w="2889" w:type="dxa"/>
            <w:shd w:val="clear" w:color="auto" w:fill="auto"/>
          </w:tcPr>
          <w:p w:rsidR="00727E93" w:rsidRPr="008C383E" w:rsidRDefault="00727E93" w:rsidP="001B7C04">
            <w:pPr>
              <w:rPr>
                <w:b/>
                <w:bCs/>
                <w:sz w:val="20"/>
              </w:rPr>
            </w:pPr>
            <w:r w:rsidRPr="008C383E">
              <w:rPr>
                <w:b/>
                <w:bCs/>
                <w:sz w:val="20"/>
              </w:rPr>
              <w:t>Size (KB)</w:t>
            </w:r>
          </w:p>
        </w:tc>
      </w:tr>
      <w:tr w:rsidR="00727E93" w:rsidTr="001B7C04">
        <w:trPr>
          <w:trHeight w:val="382"/>
        </w:trPr>
        <w:tc>
          <w:tcPr>
            <w:tcW w:w="3178" w:type="dxa"/>
          </w:tcPr>
          <w:p w:rsidR="00727E93" w:rsidRPr="008C383E" w:rsidRDefault="00727E93" w:rsidP="001B7C04">
            <w:pPr>
              <w:rPr>
                <w:sz w:val="20"/>
              </w:rPr>
            </w:pPr>
            <w:r w:rsidRPr="008C383E">
              <w:rPr>
                <w:sz w:val="20"/>
              </w:rPr>
              <w:t>ROM</w:t>
            </w:r>
          </w:p>
        </w:tc>
        <w:tc>
          <w:tcPr>
            <w:tcW w:w="2889" w:type="dxa"/>
          </w:tcPr>
          <w:p w:rsidR="00727E93" w:rsidRPr="008C383E" w:rsidRDefault="00727E93" w:rsidP="001B7C04">
            <w:pPr>
              <w:rPr>
                <w:sz w:val="20"/>
              </w:rPr>
            </w:pPr>
          </w:p>
        </w:tc>
      </w:tr>
      <w:tr w:rsidR="00727E93" w:rsidTr="001B7C04">
        <w:trPr>
          <w:trHeight w:val="360"/>
        </w:trPr>
        <w:tc>
          <w:tcPr>
            <w:tcW w:w="3178" w:type="dxa"/>
          </w:tcPr>
          <w:p w:rsidR="00727E93" w:rsidRPr="008C383E" w:rsidRDefault="00727E93" w:rsidP="001B7C04">
            <w:pPr>
              <w:rPr>
                <w:sz w:val="20"/>
              </w:rPr>
            </w:pPr>
            <w:r w:rsidRPr="008C383E">
              <w:rPr>
                <w:sz w:val="20"/>
              </w:rPr>
              <w:t>ARC/RISCs Code (MRAM)</w:t>
            </w:r>
          </w:p>
        </w:tc>
        <w:tc>
          <w:tcPr>
            <w:tcW w:w="2889" w:type="dxa"/>
          </w:tcPr>
          <w:p w:rsidR="00727E93" w:rsidRPr="008C383E" w:rsidRDefault="00727E93" w:rsidP="001B7C04">
            <w:pPr>
              <w:rPr>
                <w:sz w:val="20"/>
              </w:rPr>
            </w:pPr>
          </w:p>
        </w:tc>
      </w:tr>
      <w:tr w:rsidR="00727E93" w:rsidTr="001B7C04">
        <w:trPr>
          <w:trHeight w:val="360"/>
        </w:trPr>
        <w:tc>
          <w:tcPr>
            <w:tcW w:w="3178" w:type="dxa"/>
          </w:tcPr>
          <w:p w:rsidR="00727E93" w:rsidRPr="008C383E" w:rsidRDefault="00727E93" w:rsidP="001B7C04">
            <w:pPr>
              <w:rPr>
                <w:sz w:val="20"/>
              </w:rPr>
            </w:pPr>
            <w:r w:rsidRPr="008C383E">
              <w:rPr>
                <w:sz w:val="20"/>
              </w:rPr>
              <w:t>SBRAM</w:t>
            </w:r>
          </w:p>
        </w:tc>
        <w:tc>
          <w:tcPr>
            <w:tcW w:w="2889" w:type="dxa"/>
          </w:tcPr>
          <w:p w:rsidR="00727E93" w:rsidRPr="008C383E" w:rsidRDefault="00727E93" w:rsidP="001B7C04">
            <w:pPr>
              <w:rPr>
                <w:sz w:val="20"/>
              </w:rPr>
            </w:pPr>
          </w:p>
        </w:tc>
      </w:tr>
      <w:tr w:rsidR="00727E93" w:rsidTr="001B7C04">
        <w:trPr>
          <w:trHeight w:val="360"/>
        </w:trPr>
        <w:tc>
          <w:tcPr>
            <w:tcW w:w="3178" w:type="dxa"/>
          </w:tcPr>
          <w:p w:rsidR="00727E93" w:rsidRPr="008C383E" w:rsidRDefault="00727E93" w:rsidP="001B7C04">
            <w:pPr>
              <w:rPr>
                <w:sz w:val="20"/>
              </w:rPr>
            </w:pPr>
            <w:r w:rsidRPr="008C383E">
              <w:rPr>
                <w:sz w:val="20"/>
              </w:rPr>
              <w:t>ARC Cache</w:t>
            </w:r>
          </w:p>
        </w:tc>
        <w:tc>
          <w:tcPr>
            <w:tcW w:w="2889" w:type="dxa"/>
          </w:tcPr>
          <w:p w:rsidR="00727E93" w:rsidRPr="008C383E" w:rsidRDefault="00727E93" w:rsidP="001B7C04">
            <w:pPr>
              <w:rPr>
                <w:sz w:val="20"/>
              </w:rPr>
            </w:pPr>
          </w:p>
        </w:tc>
      </w:tr>
      <w:tr w:rsidR="00727E93" w:rsidTr="001B7C04">
        <w:trPr>
          <w:trHeight w:val="360"/>
        </w:trPr>
        <w:tc>
          <w:tcPr>
            <w:tcW w:w="3178" w:type="dxa"/>
          </w:tcPr>
          <w:p w:rsidR="00727E93" w:rsidRPr="008C383E" w:rsidRDefault="00727E93" w:rsidP="001B7C04">
            <w:pPr>
              <w:rPr>
                <w:sz w:val="20"/>
              </w:rPr>
            </w:pPr>
            <w:r w:rsidRPr="008C383E">
              <w:rPr>
                <w:sz w:val="20"/>
              </w:rPr>
              <w:t>Host I/F</w:t>
            </w:r>
          </w:p>
        </w:tc>
        <w:tc>
          <w:tcPr>
            <w:tcW w:w="2889" w:type="dxa"/>
          </w:tcPr>
          <w:p w:rsidR="00727E93" w:rsidRPr="008C383E" w:rsidRDefault="00727E93" w:rsidP="001B7C04">
            <w:pPr>
              <w:rPr>
                <w:sz w:val="20"/>
              </w:rPr>
            </w:pPr>
          </w:p>
        </w:tc>
      </w:tr>
    </w:tbl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>
      <w:r>
        <w:br w:type="textWrapping" w:clear="all"/>
      </w:r>
    </w:p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727E93" w:rsidRDefault="00727E93" w:rsidP="00727E93"/>
    <w:p w:rsidR="00D8495E" w:rsidRDefault="00D8495E" w:rsidP="00727E93"/>
    <w:p w:rsidR="00D8495E" w:rsidRDefault="00D8495E" w:rsidP="00727E93"/>
    <w:p w:rsidR="00D8495E" w:rsidRDefault="00D8495E" w:rsidP="00727E93"/>
    <w:p w:rsidR="00657E91" w:rsidRPr="00A70D23" w:rsidRDefault="00657E91" w:rsidP="00657E91">
      <w:pPr>
        <w:pStyle w:val="Heading2"/>
        <w:rPr>
          <w:rFonts w:ascii="Garamond" w:hAnsi="Garamond"/>
          <w:i w:val="0"/>
          <w:iCs w:val="0"/>
        </w:rPr>
      </w:pPr>
      <w:bookmarkStart w:id="73" w:name="_Toc244489164"/>
      <w:bookmarkStart w:id="74" w:name="_Toc244489170"/>
      <w:bookmarkStart w:id="75" w:name="_Toc244489175"/>
      <w:bookmarkStart w:id="76" w:name="_Toc244489181"/>
      <w:bookmarkStart w:id="77" w:name="_Toc244489187"/>
      <w:bookmarkStart w:id="78" w:name="_Memory_Foot_Estimates"/>
      <w:bookmarkStart w:id="79" w:name="_Toc244488730"/>
      <w:bookmarkStart w:id="80" w:name="_Toc244489189"/>
      <w:bookmarkStart w:id="81" w:name="_Toc244488749"/>
      <w:bookmarkStart w:id="82" w:name="_Toc244489208"/>
      <w:bookmarkStart w:id="83" w:name="_Toc244488750"/>
      <w:bookmarkStart w:id="84" w:name="_Toc244489209"/>
      <w:bookmarkStart w:id="85" w:name="_Toc244488751"/>
      <w:bookmarkStart w:id="86" w:name="_Toc244489210"/>
      <w:bookmarkStart w:id="87" w:name="_Toc244488752"/>
      <w:bookmarkStart w:id="88" w:name="_Toc244489211"/>
      <w:bookmarkStart w:id="89" w:name="_Toc244488753"/>
      <w:bookmarkStart w:id="90" w:name="_Toc244489212"/>
      <w:bookmarkStart w:id="91" w:name="_Toc244488754"/>
      <w:bookmarkStart w:id="92" w:name="_Toc244489213"/>
      <w:bookmarkStart w:id="93" w:name="_Toc244488755"/>
      <w:bookmarkStart w:id="94" w:name="_Toc244489214"/>
      <w:bookmarkStart w:id="95" w:name="_Toc244488756"/>
      <w:bookmarkStart w:id="96" w:name="_Toc244489215"/>
      <w:bookmarkStart w:id="97" w:name="_GPIO_Configuration"/>
      <w:bookmarkStart w:id="98" w:name="_Toc207135601"/>
      <w:bookmarkStart w:id="99" w:name="_Platform_Configurations"/>
      <w:bookmarkStart w:id="100" w:name="_Toc244489226"/>
      <w:bookmarkStart w:id="101" w:name="_Toc244489250"/>
      <w:bookmarkStart w:id="102" w:name="_Toc244489262"/>
      <w:bookmarkStart w:id="103" w:name="_Toc244489274"/>
      <w:bookmarkStart w:id="104" w:name="_Toc244489286"/>
      <w:bookmarkStart w:id="105" w:name="_Toc244489298"/>
      <w:bookmarkStart w:id="106" w:name="_Toc244489310"/>
      <w:bookmarkStart w:id="107" w:name="_Toc244489322"/>
      <w:bookmarkStart w:id="108" w:name="_Toc244489334"/>
      <w:bookmarkStart w:id="109" w:name="_Toc244489346"/>
      <w:bookmarkStart w:id="110" w:name="_Toc244489358"/>
      <w:bookmarkStart w:id="111" w:name="_Toc244489370"/>
      <w:bookmarkStart w:id="112" w:name="_Toc244489382"/>
      <w:bookmarkStart w:id="113" w:name="_Toc244489394"/>
      <w:bookmarkStart w:id="114" w:name="_Toc244489406"/>
      <w:bookmarkStart w:id="115" w:name="_Toc244489430"/>
      <w:bookmarkStart w:id="116" w:name="_Toc244489442"/>
      <w:bookmarkStart w:id="117" w:name="_Toc244489454"/>
      <w:bookmarkStart w:id="118" w:name="_Toc244489466"/>
      <w:bookmarkStart w:id="119" w:name="_Toc244489478"/>
      <w:bookmarkStart w:id="120" w:name="_Toc244489490"/>
      <w:bookmarkStart w:id="121" w:name="_Toc244489502"/>
      <w:bookmarkStart w:id="122" w:name="_Toc244489514"/>
      <w:bookmarkStart w:id="123" w:name="_Toc244489526"/>
      <w:bookmarkStart w:id="124" w:name="_Toc244489538"/>
      <w:bookmarkStart w:id="125" w:name="_Toc244489550"/>
      <w:bookmarkStart w:id="126" w:name="_Toc244489562"/>
      <w:bookmarkStart w:id="127" w:name="_Toc244489574"/>
      <w:bookmarkStart w:id="128" w:name="_Toc244489586"/>
      <w:bookmarkStart w:id="129" w:name="_Toc244489598"/>
      <w:bookmarkStart w:id="130" w:name="_Toc244489610"/>
      <w:bookmarkStart w:id="131" w:name="_Toc262549148"/>
      <w:bookmarkEnd w:id="53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Pr="00A70D23">
        <w:rPr>
          <w:rFonts w:ascii="Garamond" w:hAnsi="Garamond"/>
          <w:i w:val="0"/>
          <w:iCs w:val="0"/>
        </w:rPr>
        <w:lastRenderedPageBreak/>
        <w:t>Roles and Responsibility</w:t>
      </w:r>
      <w:r>
        <w:rPr>
          <w:rFonts w:ascii="Garamond" w:hAnsi="Garamond"/>
          <w:i w:val="0"/>
          <w:iCs w:val="0"/>
        </w:rPr>
        <w:t xml:space="preserve"> (SD)</w:t>
      </w:r>
      <w:bookmarkEnd w:id="131"/>
    </w:p>
    <w:p w:rsidR="00A70D23" w:rsidRDefault="00A70D23" w:rsidP="00A70D23"/>
    <w:tbl>
      <w:tblPr>
        <w:tblW w:w="7848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Look w:val="0000"/>
      </w:tblPr>
      <w:tblGrid>
        <w:gridCol w:w="2628"/>
        <w:gridCol w:w="1440"/>
        <w:gridCol w:w="1800"/>
        <w:gridCol w:w="1980"/>
      </w:tblGrid>
      <w:tr w:rsidR="00A70D23" w:rsidRPr="004F2213" w:rsidTr="00DB0DE0">
        <w:trPr>
          <w:trHeight w:val="544"/>
        </w:trPr>
        <w:tc>
          <w:tcPr>
            <w:tcW w:w="2628" w:type="dxa"/>
            <w:vAlign w:val="center"/>
          </w:tcPr>
          <w:p w:rsidR="00A70D23" w:rsidRPr="00C976C5" w:rsidRDefault="00A70D23" w:rsidP="00DB0DE0">
            <w:pPr>
              <w:pStyle w:val="BodyText"/>
              <w:jc w:val="left"/>
              <w:rPr>
                <w:b/>
                <w:sz w:val="20"/>
              </w:rPr>
            </w:pPr>
            <w:r w:rsidRPr="00C976C5">
              <w:rPr>
                <w:b/>
                <w:sz w:val="20"/>
              </w:rPr>
              <w:t>Deliverable/Function</w:t>
            </w:r>
          </w:p>
        </w:tc>
        <w:tc>
          <w:tcPr>
            <w:tcW w:w="1440" w:type="dxa"/>
            <w:vAlign w:val="center"/>
          </w:tcPr>
          <w:p w:rsidR="00A70D23" w:rsidRPr="00C976C5" w:rsidRDefault="00A70D23" w:rsidP="00DB0DE0">
            <w:pPr>
              <w:pStyle w:val="BodyText"/>
              <w:jc w:val="left"/>
              <w:rPr>
                <w:b/>
                <w:sz w:val="20"/>
              </w:rPr>
            </w:pPr>
            <w:r w:rsidRPr="00C976C5">
              <w:rPr>
                <w:b/>
                <w:sz w:val="20"/>
              </w:rPr>
              <w:t>Group</w:t>
            </w:r>
          </w:p>
        </w:tc>
        <w:tc>
          <w:tcPr>
            <w:tcW w:w="1800" w:type="dxa"/>
            <w:vAlign w:val="center"/>
          </w:tcPr>
          <w:p w:rsidR="00A70D23" w:rsidRPr="00C976C5" w:rsidRDefault="00A70D23" w:rsidP="00DB0DE0">
            <w:pPr>
              <w:pStyle w:val="BodyText"/>
              <w:jc w:val="left"/>
              <w:rPr>
                <w:b/>
                <w:sz w:val="20"/>
              </w:rPr>
            </w:pPr>
            <w:r w:rsidRPr="00C976C5">
              <w:rPr>
                <w:b/>
                <w:sz w:val="20"/>
              </w:rPr>
              <w:t>Division Head</w:t>
            </w:r>
          </w:p>
        </w:tc>
        <w:tc>
          <w:tcPr>
            <w:tcW w:w="1980" w:type="dxa"/>
            <w:vAlign w:val="center"/>
          </w:tcPr>
          <w:p w:rsidR="00A70D23" w:rsidRPr="00C976C5" w:rsidRDefault="00A70D23" w:rsidP="00DB0DE0">
            <w:pPr>
              <w:pStyle w:val="BodyText"/>
              <w:jc w:val="left"/>
              <w:rPr>
                <w:b/>
                <w:sz w:val="20"/>
              </w:rPr>
            </w:pPr>
            <w:r w:rsidRPr="00C976C5">
              <w:rPr>
                <w:b/>
                <w:sz w:val="20"/>
              </w:rPr>
              <w:t>Lead</w:t>
            </w:r>
          </w:p>
        </w:tc>
      </w:tr>
      <w:tr w:rsidR="00A70D23" w:rsidRPr="004F2213" w:rsidTr="00DB0DE0">
        <w:trPr>
          <w:trHeight w:val="373"/>
        </w:trPr>
        <w:tc>
          <w:tcPr>
            <w:tcW w:w="2628" w:type="dxa"/>
            <w:vAlign w:val="center"/>
          </w:tcPr>
          <w:p w:rsidR="00A70D23" w:rsidRPr="00C976C5" w:rsidRDefault="00A70D23" w:rsidP="00DB0DE0">
            <w:pPr>
              <w:rPr>
                <w:sz w:val="20"/>
              </w:rPr>
            </w:pPr>
            <w:r w:rsidRPr="00C976C5">
              <w:rPr>
                <w:sz w:val="20"/>
              </w:rPr>
              <w:t>EPRD Sign-off</w:t>
            </w:r>
          </w:p>
        </w:tc>
        <w:tc>
          <w:tcPr>
            <w:tcW w:w="1440" w:type="dxa"/>
            <w:vAlign w:val="center"/>
          </w:tcPr>
          <w:p w:rsidR="00A70D23" w:rsidRPr="00C976C5" w:rsidRDefault="0044655B" w:rsidP="00DB0DE0">
            <w:pPr>
              <w:rPr>
                <w:sz w:val="20"/>
              </w:rPr>
            </w:pPr>
            <w:r>
              <w:rPr>
                <w:sz w:val="20"/>
              </w:rPr>
              <w:t>SD</w:t>
            </w:r>
            <w:r w:rsidR="00A70D23" w:rsidRPr="00C976C5">
              <w:rPr>
                <w:sz w:val="20"/>
              </w:rPr>
              <w:t xml:space="preserve"> PLM</w:t>
            </w:r>
          </w:p>
        </w:tc>
        <w:tc>
          <w:tcPr>
            <w:tcW w:w="1800" w:type="dxa"/>
            <w:vAlign w:val="center"/>
          </w:tcPr>
          <w:p w:rsidR="00A70D23" w:rsidRPr="00C976C5" w:rsidRDefault="0044655B" w:rsidP="00DB0DE0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Yosi Zatelman</w:t>
              </w:r>
            </w:smartTag>
          </w:p>
        </w:tc>
        <w:tc>
          <w:tcPr>
            <w:tcW w:w="1980" w:type="dxa"/>
            <w:vAlign w:val="center"/>
          </w:tcPr>
          <w:p w:rsidR="00A70D23" w:rsidRPr="00C976C5" w:rsidRDefault="0044655B" w:rsidP="00DB0DE0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David Zehavi</w:t>
              </w:r>
            </w:smartTag>
          </w:p>
        </w:tc>
      </w:tr>
      <w:tr w:rsidR="0044655B" w:rsidRPr="004F2213" w:rsidTr="00DB0DE0">
        <w:trPr>
          <w:trHeight w:val="355"/>
        </w:trPr>
        <w:tc>
          <w:tcPr>
            <w:tcW w:w="2628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Platform architecture</w:t>
            </w:r>
          </w:p>
        </w:tc>
        <w:tc>
          <w:tcPr>
            <w:tcW w:w="144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SD</w:t>
            </w:r>
            <w:r w:rsidRPr="00C976C5">
              <w:rPr>
                <w:sz w:val="20"/>
              </w:rPr>
              <w:t xml:space="preserve"> PLM</w:t>
            </w:r>
          </w:p>
        </w:tc>
        <w:tc>
          <w:tcPr>
            <w:tcW w:w="1800" w:type="dxa"/>
            <w:vAlign w:val="center"/>
          </w:tcPr>
          <w:p w:rsidR="0044655B" w:rsidRPr="00C976C5" w:rsidRDefault="0044655B" w:rsidP="00CF0C8F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Yosi Zatelman</w:t>
              </w:r>
            </w:smartTag>
          </w:p>
        </w:tc>
        <w:tc>
          <w:tcPr>
            <w:tcW w:w="198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Orna P.</w:t>
            </w:r>
          </w:p>
        </w:tc>
      </w:tr>
      <w:tr w:rsidR="0044655B" w:rsidRPr="004F2213" w:rsidTr="00DB0DE0">
        <w:trPr>
          <w:trHeight w:val="355"/>
        </w:trPr>
        <w:tc>
          <w:tcPr>
            <w:tcW w:w="2628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Overall Project Management</w:t>
            </w:r>
          </w:p>
        </w:tc>
        <w:tc>
          <w:tcPr>
            <w:tcW w:w="1440" w:type="dxa"/>
            <w:vAlign w:val="center"/>
          </w:tcPr>
          <w:p w:rsidR="0044655B" w:rsidRPr="00C976C5" w:rsidRDefault="0044655B" w:rsidP="00CF0C8F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SD</w:t>
            </w:r>
            <w:r w:rsidRPr="00C976C5">
              <w:rPr>
                <w:sz w:val="20"/>
              </w:rPr>
              <w:t xml:space="preserve"> PLM</w:t>
            </w:r>
          </w:p>
        </w:tc>
        <w:tc>
          <w:tcPr>
            <w:tcW w:w="180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Yosi Zatelman</w:t>
              </w:r>
            </w:smartTag>
          </w:p>
        </w:tc>
        <w:tc>
          <w:tcPr>
            <w:tcW w:w="198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David Zehavi</w:t>
              </w:r>
            </w:smartTag>
          </w:p>
        </w:tc>
      </w:tr>
      <w:tr w:rsidR="0044655B" w:rsidRPr="004F2213" w:rsidTr="00DB0DE0">
        <w:trPr>
          <w:trHeight w:val="355"/>
        </w:trPr>
        <w:tc>
          <w:tcPr>
            <w:tcW w:w="2628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ASIC Design</w:t>
            </w:r>
          </w:p>
        </w:tc>
        <w:tc>
          <w:tcPr>
            <w:tcW w:w="144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ASIC</w:t>
            </w:r>
          </w:p>
        </w:tc>
        <w:tc>
          <w:tcPr>
            <w:tcW w:w="1800" w:type="dxa"/>
            <w:vAlign w:val="center"/>
          </w:tcPr>
          <w:p w:rsidR="0044655B" w:rsidRPr="00C976C5" w:rsidRDefault="003E004E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Stan C.</w:t>
            </w:r>
          </w:p>
        </w:tc>
        <w:tc>
          <w:tcPr>
            <w:tcW w:w="198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</w:p>
        </w:tc>
      </w:tr>
      <w:tr w:rsidR="003E004E" w:rsidRPr="004F2213" w:rsidTr="00F56525">
        <w:trPr>
          <w:trHeight w:val="355"/>
        </w:trPr>
        <w:tc>
          <w:tcPr>
            <w:tcW w:w="2628" w:type="dxa"/>
            <w:vAlign w:val="center"/>
          </w:tcPr>
          <w:p w:rsidR="003E004E" w:rsidRPr="00C976C5" w:rsidRDefault="003E004E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ASIC Verification</w:t>
            </w:r>
          </w:p>
        </w:tc>
        <w:tc>
          <w:tcPr>
            <w:tcW w:w="1440" w:type="dxa"/>
            <w:vAlign w:val="center"/>
          </w:tcPr>
          <w:p w:rsidR="003E004E" w:rsidRPr="00C976C5" w:rsidRDefault="003E004E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ASIC</w:t>
            </w:r>
          </w:p>
        </w:tc>
        <w:tc>
          <w:tcPr>
            <w:tcW w:w="1800" w:type="dxa"/>
          </w:tcPr>
          <w:p w:rsidR="003E004E" w:rsidRDefault="003E004E">
            <w:r w:rsidRPr="0019356E">
              <w:rPr>
                <w:sz w:val="20"/>
              </w:rPr>
              <w:t>Stan C.</w:t>
            </w:r>
          </w:p>
        </w:tc>
        <w:tc>
          <w:tcPr>
            <w:tcW w:w="1980" w:type="dxa"/>
            <w:vAlign w:val="center"/>
          </w:tcPr>
          <w:p w:rsidR="003E004E" w:rsidRPr="00C976C5" w:rsidRDefault="003E004E" w:rsidP="00DB0DE0">
            <w:pPr>
              <w:pStyle w:val="BodyText"/>
              <w:jc w:val="left"/>
              <w:rPr>
                <w:sz w:val="20"/>
              </w:rPr>
            </w:pPr>
          </w:p>
        </w:tc>
      </w:tr>
      <w:tr w:rsidR="003E004E" w:rsidRPr="004F2213" w:rsidTr="00F56525">
        <w:trPr>
          <w:trHeight w:val="355"/>
        </w:trPr>
        <w:tc>
          <w:tcPr>
            <w:tcW w:w="2628" w:type="dxa"/>
            <w:vAlign w:val="center"/>
          </w:tcPr>
          <w:p w:rsidR="003E004E" w:rsidRPr="00C976C5" w:rsidRDefault="003E004E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ASIC Integration</w:t>
            </w:r>
          </w:p>
        </w:tc>
        <w:tc>
          <w:tcPr>
            <w:tcW w:w="1440" w:type="dxa"/>
            <w:vAlign w:val="center"/>
          </w:tcPr>
          <w:p w:rsidR="003E004E" w:rsidRPr="00C976C5" w:rsidRDefault="003E004E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ASIC</w:t>
            </w:r>
          </w:p>
        </w:tc>
        <w:tc>
          <w:tcPr>
            <w:tcW w:w="1800" w:type="dxa"/>
          </w:tcPr>
          <w:p w:rsidR="003E004E" w:rsidRDefault="003E004E">
            <w:r w:rsidRPr="0019356E">
              <w:rPr>
                <w:sz w:val="20"/>
              </w:rPr>
              <w:t>Stan C.</w:t>
            </w:r>
          </w:p>
        </w:tc>
        <w:tc>
          <w:tcPr>
            <w:tcW w:w="1980" w:type="dxa"/>
            <w:vAlign w:val="center"/>
          </w:tcPr>
          <w:p w:rsidR="003E004E" w:rsidRPr="00C976C5" w:rsidRDefault="003E004E" w:rsidP="00DB0DE0">
            <w:pPr>
              <w:pStyle w:val="BodyText"/>
              <w:jc w:val="left"/>
              <w:rPr>
                <w:sz w:val="20"/>
              </w:rPr>
            </w:pPr>
          </w:p>
        </w:tc>
      </w:tr>
      <w:tr w:rsidR="003E004E" w:rsidRPr="004F2213" w:rsidTr="00F56525">
        <w:trPr>
          <w:trHeight w:val="355"/>
        </w:trPr>
        <w:tc>
          <w:tcPr>
            <w:tcW w:w="2628" w:type="dxa"/>
            <w:vAlign w:val="center"/>
          </w:tcPr>
          <w:p w:rsidR="003E004E" w:rsidRPr="00C976C5" w:rsidRDefault="003E004E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ASIC Project Management</w:t>
            </w:r>
          </w:p>
        </w:tc>
        <w:tc>
          <w:tcPr>
            <w:tcW w:w="1440" w:type="dxa"/>
            <w:vAlign w:val="center"/>
          </w:tcPr>
          <w:p w:rsidR="003E004E" w:rsidRPr="00C976C5" w:rsidRDefault="003E004E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ASIC</w:t>
            </w:r>
          </w:p>
        </w:tc>
        <w:tc>
          <w:tcPr>
            <w:tcW w:w="1800" w:type="dxa"/>
          </w:tcPr>
          <w:p w:rsidR="003E004E" w:rsidRDefault="003E004E">
            <w:r w:rsidRPr="0019356E">
              <w:rPr>
                <w:sz w:val="20"/>
              </w:rPr>
              <w:t>Stan C.</w:t>
            </w:r>
          </w:p>
        </w:tc>
        <w:tc>
          <w:tcPr>
            <w:tcW w:w="1980" w:type="dxa"/>
            <w:vAlign w:val="center"/>
          </w:tcPr>
          <w:p w:rsidR="003E004E" w:rsidRPr="00C976C5" w:rsidRDefault="003E004E" w:rsidP="00DB0DE0">
            <w:pPr>
              <w:pStyle w:val="BodyText"/>
              <w:jc w:val="left"/>
              <w:rPr>
                <w:sz w:val="20"/>
              </w:rPr>
            </w:pPr>
          </w:p>
        </w:tc>
      </w:tr>
      <w:tr w:rsidR="003E004E" w:rsidRPr="004F2213" w:rsidTr="00F56525">
        <w:trPr>
          <w:trHeight w:val="355"/>
        </w:trPr>
        <w:tc>
          <w:tcPr>
            <w:tcW w:w="2628" w:type="dxa"/>
            <w:vAlign w:val="center"/>
          </w:tcPr>
          <w:p w:rsidR="003E004E" w:rsidRPr="00C976C5" w:rsidRDefault="003E004E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FPGA Image development</w:t>
            </w:r>
          </w:p>
        </w:tc>
        <w:tc>
          <w:tcPr>
            <w:tcW w:w="1440" w:type="dxa"/>
            <w:vAlign w:val="center"/>
          </w:tcPr>
          <w:p w:rsidR="003E004E" w:rsidRPr="00C976C5" w:rsidRDefault="003E004E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ASIC</w:t>
            </w:r>
          </w:p>
        </w:tc>
        <w:tc>
          <w:tcPr>
            <w:tcW w:w="1800" w:type="dxa"/>
          </w:tcPr>
          <w:p w:rsidR="003E004E" w:rsidRDefault="003E004E">
            <w:r w:rsidRPr="0019356E">
              <w:rPr>
                <w:sz w:val="20"/>
              </w:rPr>
              <w:t>Stan C.</w:t>
            </w:r>
          </w:p>
        </w:tc>
        <w:tc>
          <w:tcPr>
            <w:tcW w:w="1980" w:type="dxa"/>
            <w:vAlign w:val="center"/>
          </w:tcPr>
          <w:p w:rsidR="003E004E" w:rsidRPr="00C976C5" w:rsidRDefault="003E004E" w:rsidP="00DB0DE0">
            <w:pPr>
              <w:pStyle w:val="BodyText"/>
              <w:jc w:val="left"/>
              <w:rPr>
                <w:sz w:val="20"/>
              </w:rPr>
            </w:pPr>
          </w:p>
        </w:tc>
      </w:tr>
      <w:tr w:rsidR="0044655B" w:rsidRPr="004F2213" w:rsidTr="00DB0DE0">
        <w:trPr>
          <w:trHeight w:val="355"/>
        </w:trPr>
        <w:tc>
          <w:tcPr>
            <w:tcW w:w="2628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Product PCB development</w:t>
            </w:r>
          </w:p>
        </w:tc>
        <w:tc>
          <w:tcPr>
            <w:tcW w:w="144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SD</w:t>
            </w:r>
            <w:r w:rsidRPr="00C976C5">
              <w:rPr>
                <w:sz w:val="20"/>
              </w:rPr>
              <w:t xml:space="preserve"> PLM</w:t>
            </w:r>
          </w:p>
        </w:tc>
        <w:tc>
          <w:tcPr>
            <w:tcW w:w="180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Yosi Zatelman</w:t>
              </w:r>
            </w:smartTag>
          </w:p>
        </w:tc>
        <w:tc>
          <w:tcPr>
            <w:tcW w:w="198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Meiri A.</w:t>
            </w:r>
          </w:p>
        </w:tc>
      </w:tr>
      <w:tr w:rsidR="0044655B" w:rsidRPr="004F2213" w:rsidTr="00DB0DE0">
        <w:trPr>
          <w:trHeight w:val="355"/>
        </w:trPr>
        <w:tc>
          <w:tcPr>
            <w:tcW w:w="2628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BE Memory System Design</w:t>
            </w:r>
          </w:p>
        </w:tc>
        <w:tc>
          <w:tcPr>
            <w:tcW w:w="144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BE Systems</w:t>
            </w:r>
          </w:p>
        </w:tc>
        <w:tc>
          <w:tcPr>
            <w:tcW w:w="1800" w:type="dxa"/>
            <w:vAlign w:val="center"/>
          </w:tcPr>
          <w:p w:rsidR="0044655B" w:rsidRPr="00C976C5" w:rsidRDefault="003E004E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Jian C</w:t>
            </w:r>
          </w:p>
        </w:tc>
        <w:tc>
          <w:tcPr>
            <w:tcW w:w="198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</w:p>
        </w:tc>
      </w:tr>
      <w:tr w:rsidR="0044655B" w:rsidRPr="004F2213" w:rsidTr="00DB0DE0">
        <w:trPr>
          <w:trHeight w:val="355"/>
        </w:trPr>
        <w:tc>
          <w:tcPr>
            <w:tcW w:w="2628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BE FW ROM</w:t>
            </w:r>
          </w:p>
        </w:tc>
        <w:tc>
          <w:tcPr>
            <w:tcW w:w="144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BE FW</w:t>
            </w:r>
          </w:p>
        </w:tc>
        <w:tc>
          <w:tcPr>
            <w:tcW w:w="1800" w:type="dxa"/>
            <w:vAlign w:val="center"/>
          </w:tcPr>
          <w:p w:rsidR="0044655B" w:rsidRPr="00C976C5" w:rsidRDefault="003E004E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Carlos G.</w:t>
            </w:r>
          </w:p>
        </w:tc>
        <w:tc>
          <w:tcPr>
            <w:tcW w:w="1980" w:type="dxa"/>
            <w:vAlign w:val="center"/>
          </w:tcPr>
          <w:p w:rsidR="0044655B" w:rsidRPr="00C976C5" w:rsidRDefault="003E004E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Matt F.</w:t>
            </w:r>
          </w:p>
        </w:tc>
      </w:tr>
      <w:tr w:rsidR="0044655B" w:rsidRPr="004F2213" w:rsidTr="00DB0DE0">
        <w:trPr>
          <w:trHeight w:val="355"/>
        </w:trPr>
        <w:tc>
          <w:tcPr>
            <w:tcW w:w="2628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SD</w:t>
            </w:r>
            <w:r w:rsidRPr="00C976C5">
              <w:rPr>
                <w:sz w:val="20"/>
              </w:rPr>
              <w:t xml:space="preserve"> FE ROM</w:t>
            </w:r>
          </w:p>
        </w:tc>
        <w:tc>
          <w:tcPr>
            <w:tcW w:w="144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SD</w:t>
            </w:r>
            <w:r w:rsidRPr="00C976C5">
              <w:rPr>
                <w:sz w:val="20"/>
              </w:rPr>
              <w:t xml:space="preserve"> PLM</w:t>
            </w:r>
          </w:p>
        </w:tc>
        <w:tc>
          <w:tcPr>
            <w:tcW w:w="180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Yosi Zatelman</w:t>
              </w:r>
            </w:smartTag>
          </w:p>
        </w:tc>
        <w:tc>
          <w:tcPr>
            <w:tcW w:w="198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Shmuel C.</w:t>
            </w:r>
          </w:p>
        </w:tc>
      </w:tr>
      <w:tr w:rsidR="00FF17F1" w:rsidRPr="004F2213" w:rsidTr="00DB0DE0">
        <w:trPr>
          <w:trHeight w:val="355"/>
        </w:trPr>
        <w:tc>
          <w:tcPr>
            <w:tcW w:w="2628" w:type="dxa"/>
            <w:vAlign w:val="center"/>
          </w:tcPr>
          <w:p w:rsidR="00FF17F1" w:rsidRPr="00C976C5" w:rsidRDefault="00FF17F1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BE Flashware</w:t>
            </w:r>
          </w:p>
        </w:tc>
        <w:tc>
          <w:tcPr>
            <w:tcW w:w="1440" w:type="dxa"/>
            <w:vAlign w:val="center"/>
          </w:tcPr>
          <w:p w:rsidR="00FF17F1" w:rsidRPr="00C976C5" w:rsidRDefault="00FF17F1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BE FW</w:t>
            </w:r>
          </w:p>
        </w:tc>
        <w:tc>
          <w:tcPr>
            <w:tcW w:w="1800" w:type="dxa"/>
            <w:vAlign w:val="center"/>
          </w:tcPr>
          <w:p w:rsidR="00FF17F1" w:rsidRPr="00C976C5" w:rsidRDefault="00FF17F1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Carlos G.</w:t>
            </w:r>
          </w:p>
        </w:tc>
        <w:tc>
          <w:tcPr>
            <w:tcW w:w="1980" w:type="dxa"/>
            <w:vAlign w:val="center"/>
          </w:tcPr>
          <w:p w:rsidR="00FF17F1" w:rsidRPr="00C976C5" w:rsidRDefault="00FF17F1" w:rsidP="00DB5916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Matt F.</w:t>
            </w:r>
          </w:p>
        </w:tc>
      </w:tr>
      <w:tr w:rsidR="0044655B" w:rsidRPr="004F2213" w:rsidTr="00DB0DE0">
        <w:trPr>
          <w:trHeight w:val="355"/>
        </w:trPr>
        <w:tc>
          <w:tcPr>
            <w:tcW w:w="2628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FE Flashware</w:t>
            </w:r>
          </w:p>
        </w:tc>
        <w:tc>
          <w:tcPr>
            <w:tcW w:w="144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SD PLM</w:t>
            </w:r>
          </w:p>
        </w:tc>
        <w:tc>
          <w:tcPr>
            <w:tcW w:w="180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Yosi Zatelman</w:t>
              </w:r>
            </w:smartTag>
          </w:p>
        </w:tc>
        <w:tc>
          <w:tcPr>
            <w:tcW w:w="198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Shmuel C.</w:t>
            </w:r>
          </w:p>
        </w:tc>
      </w:tr>
      <w:tr w:rsidR="0044655B" w:rsidRPr="004F2213" w:rsidTr="00DB0DE0">
        <w:trPr>
          <w:trHeight w:val="355"/>
        </w:trPr>
        <w:tc>
          <w:tcPr>
            <w:tcW w:w="2628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Controller Product Test and Controller Product Engineering</w:t>
            </w:r>
          </w:p>
        </w:tc>
        <w:tc>
          <w:tcPr>
            <w:tcW w:w="144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ASIC</w:t>
            </w:r>
          </w:p>
        </w:tc>
        <w:tc>
          <w:tcPr>
            <w:tcW w:w="180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smartTag w:uri="urn:schemas-microsoft-com:office:smarttags" w:element="PersonName">
              <w:r w:rsidRPr="00C976C5">
                <w:rPr>
                  <w:sz w:val="20"/>
                </w:rPr>
                <w:t>Alex Shevachman</w:t>
              </w:r>
            </w:smartTag>
          </w:p>
        </w:tc>
        <w:tc>
          <w:tcPr>
            <w:tcW w:w="198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</w:p>
        </w:tc>
      </w:tr>
      <w:tr w:rsidR="0044655B" w:rsidRPr="004F2213" w:rsidTr="00DB0DE0">
        <w:trPr>
          <w:trHeight w:val="355"/>
        </w:trPr>
        <w:tc>
          <w:tcPr>
            <w:tcW w:w="2628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 xml:space="preserve">Controller </w:t>
            </w:r>
            <w:r>
              <w:rPr>
                <w:sz w:val="20"/>
              </w:rPr>
              <w:t>Quality and Reliability</w:t>
            </w:r>
          </w:p>
        </w:tc>
        <w:tc>
          <w:tcPr>
            <w:tcW w:w="144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ASIC</w:t>
            </w:r>
          </w:p>
        </w:tc>
        <w:tc>
          <w:tcPr>
            <w:tcW w:w="180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Alex Shevachman</w:t>
            </w:r>
          </w:p>
        </w:tc>
        <w:tc>
          <w:tcPr>
            <w:tcW w:w="198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</w:p>
        </w:tc>
      </w:tr>
      <w:tr w:rsidR="0044655B" w:rsidRPr="004F2213" w:rsidTr="00DB0DE0">
        <w:trPr>
          <w:trHeight w:val="355"/>
        </w:trPr>
        <w:tc>
          <w:tcPr>
            <w:tcW w:w="2628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Controller Characterization</w:t>
            </w:r>
          </w:p>
        </w:tc>
        <w:tc>
          <w:tcPr>
            <w:tcW w:w="144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ASIC</w:t>
            </w:r>
          </w:p>
        </w:tc>
        <w:tc>
          <w:tcPr>
            <w:tcW w:w="180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Alex Shevachman</w:t>
            </w:r>
          </w:p>
        </w:tc>
        <w:tc>
          <w:tcPr>
            <w:tcW w:w="198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</w:p>
        </w:tc>
      </w:tr>
      <w:tr w:rsidR="0044655B" w:rsidRPr="004F2213" w:rsidTr="007138A4">
        <w:trPr>
          <w:trHeight w:val="355"/>
        </w:trPr>
        <w:tc>
          <w:tcPr>
            <w:tcW w:w="2628" w:type="dxa"/>
            <w:vAlign w:val="center"/>
          </w:tcPr>
          <w:p w:rsidR="0044655B" w:rsidRPr="00C976C5" w:rsidRDefault="0044655B" w:rsidP="007138A4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Card Product Engineering</w:t>
            </w:r>
          </w:p>
        </w:tc>
        <w:tc>
          <w:tcPr>
            <w:tcW w:w="1440" w:type="dxa"/>
            <w:vAlign w:val="center"/>
          </w:tcPr>
          <w:p w:rsidR="0044655B" w:rsidRPr="00C976C5" w:rsidRDefault="0044655B" w:rsidP="007138A4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CPE</w:t>
            </w:r>
          </w:p>
        </w:tc>
        <w:tc>
          <w:tcPr>
            <w:tcW w:w="1800" w:type="dxa"/>
            <w:vAlign w:val="center"/>
          </w:tcPr>
          <w:p w:rsidR="0044655B" w:rsidRPr="00C976C5" w:rsidRDefault="0044655B" w:rsidP="007138A4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Larry Roland</w:t>
            </w:r>
          </w:p>
        </w:tc>
        <w:tc>
          <w:tcPr>
            <w:tcW w:w="1980" w:type="dxa"/>
            <w:vAlign w:val="center"/>
          </w:tcPr>
          <w:p w:rsidR="0044655B" w:rsidRPr="00C976C5" w:rsidRDefault="0044655B" w:rsidP="007138A4">
            <w:pPr>
              <w:pStyle w:val="BodyText"/>
              <w:jc w:val="left"/>
              <w:rPr>
                <w:sz w:val="20"/>
              </w:rPr>
            </w:pPr>
          </w:p>
        </w:tc>
      </w:tr>
      <w:tr w:rsidR="0044655B" w:rsidRPr="004F2213" w:rsidTr="00DB0DE0">
        <w:trPr>
          <w:trHeight w:val="355"/>
        </w:trPr>
        <w:tc>
          <w:tcPr>
            <w:tcW w:w="2628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 w:rsidRPr="00C976C5">
              <w:rPr>
                <w:sz w:val="20"/>
              </w:rPr>
              <w:t>Product Engineering</w:t>
            </w:r>
          </w:p>
        </w:tc>
        <w:tc>
          <w:tcPr>
            <w:tcW w:w="144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SD</w:t>
            </w:r>
            <w:r w:rsidRPr="00C976C5">
              <w:rPr>
                <w:sz w:val="20"/>
              </w:rPr>
              <w:t xml:space="preserve"> PLM</w:t>
            </w:r>
          </w:p>
        </w:tc>
        <w:tc>
          <w:tcPr>
            <w:tcW w:w="1800" w:type="dxa"/>
            <w:vAlign w:val="center"/>
          </w:tcPr>
          <w:p w:rsidR="0044655B" w:rsidRPr="00C976C5" w:rsidRDefault="0044655B" w:rsidP="00CF0C8F">
            <w:pPr>
              <w:pStyle w:val="BodyText"/>
              <w:jc w:val="left"/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Yosi Zatelman</w:t>
              </w:r>
            </w:smartTag>
          </w:p>
        </w:tc>
        <w:tc>
          <w:tcPr>
            <w:tcW w:w="198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Reuven E.</w:t>
            </w:r>
          </w:p>
        </w:tc>
      </w:tr>
      <w:tr w:rsidR="0044655B" w:rsidRPr="004F2213" w:rsidTr="00DB0DE0">
        <w:trPr>
          <w:trHeight w:val="355"/>
        </w:trPr>
        <w:tc>
          <w:tcPr>
            <w:tcW w:w="2628" w:type="dxa"/>
            <w:vAlign w:val="center"/>
          </w:tcPr>
          <w:p w:rsidR="0044655B" w:rsidRDefault="0044655B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Product Qual &amp; Reliability</w:t>
            </w:r>
          </w:p>
        </w:tc>
        <w:tc>
          <w:tcPr>
            <w:tcW w:w="1440" w:type="dxa"/>
            <w:vAlign w:val="center"/>
          </w:tcPr>
          <w:p w:rsidR="0044655B" w:rsidRDefault="0044655B" w:rsidP="00DB0DE0">
            <w:pPr>
              <w:pStyle w:val="BodyText"/>
              <w:jc w:val="left"/>
              <w:rPr>
                <w:sz w:val="20"/>
              </w:rPr>
            </w:pPr>
            <w:r>
              <w:rPr>
                <w:sz w:val="20"/>
              </w:rPr>
              <w:t>RELIABILITY</w:t>
            </w:r>
          </w:p>
        </w:tc>
        <w:tc>
          <w:tcPr>
            <w:tcW w:w="1800" w:type="dxa"/>
            <w:vAlign w:val="center"/>
          </w:tcPr>
          <w:p w:rsidR="0044655B" w:rsidRDefault="0044655B" w:rsidP="00DB0DE0">
            <w:pPr>
              <w:pStyle w:val="BodyText"/>
              <w:jc w:val="left"/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Arun Malhotra</w:t>
              </w:r>
            </w:smartTag>
          </w:p>
        </w:tc>
        <w:tc>
          <w:tcPr>
            <w:tcW w:w="1980" w:type="dxa"/>
            <w:vAlign w:val="center"/>
          </w:tcPr>
          <w:p w:rsidR="0044655B" w:rsidRPr="00C976C5" w:rsidRDefault="0044655B" w:rsidP="00DB0DE0">
            <w:pPr>
              <w:pStyle w:val="BodyText"/>
              <w:jc w:val="left"/>
              <w:rPr>
                <w:sz w:val="20"/>
              </w:rPr>
            </w:pPr>
          </w:p>
        </w:tc>
      </w:tr>
    </w:tbl>
    <w:p w:rsidR="00A70D23" w:rsidRDefault="00A70D23" w:rsidP="00A70D23"/>
    <w:p w:rsidR="00E350DC" w:rsidRDefault="00E350DC" w:rsidP="00A70D23"/>
    <w:p w:rsidR="00727E93" w:rsidRDefault="00727E93" w:rsidP="00A70D23"/>
    <w:p w:rsidR="00727E93" w:rsidRDefault="00727E93" w:rsidP="00A70D23"/>
    <w:p w:rsidR="00727E93" w:rsidRDefault="00727E93" w:rsidP="00A70D23"/>
    <w:p w:rsidR="00727E93" w:rsidRDefault="00727E93" w:rsidP="00A70D23"/>
    <w:p w:rsidR="00727E93" w:rsidRDefault="00727E93" w:rsidP="00A70D23"/>
    <w:p w:rsidR="00727E93" w:rsidRDefault="00727E93" w:rsidP="00A70D23"/>
    <w:p w:rsidR="00727E93" w:rsidRDefault="00727E93" w:rsidP="00A70D23"/>
    <w:p w:rsidR="00727E93" w:rsidRDefault="00727E93" w:rsidP="00A70D23"/>
    <w:p w:rsidR="00727E93" w:rsidRDefault="00727E93" w:rsidP="00A70D23"/>
    <w:p w:rsidR="00727E93" w:rsidRDefault="00727E93" w:rsidP="00A70D23"/>
    <w:p w:rsidR="00727E93" w:rsidRDefault="00727E93" w:rsidP="00A70D23"/>
    <w:p w:rsidR="00727E93" w:rsidRDefault="00727E93"/>
    <w:p w:rsidR="00364139" w:rsidRDefault="00364139" w:rsidP="00364139">
      <w:pPr>
        <w:pStyle w:val="Heading2"/>
        <w:rPr>
          <w:rFonts w:ascii="Garamond" w:hAnsi="Garamond"/>
          <w:i w:val="0"/>
          <w:iCs w:val="0"/>
        </w:rPr>
      </w:pPr>
      <w:bookmarkStart w:id="132" w:name="_Toc242076014"/>
      <w:bookmarkStart w:id="133" w:name="_Toc262549150"/>
      <w:r>
        <w:rPr>
          <w:rFonts w:ascii="Garamond" w:hAnsi="Garamond"/>
          <w:i w:val="0"/>
          <w:iCs w:val="0"/>
        </w:rPr>
        <w:lastRenderedPageBreak/>
        <w:t>Performance</w:t>
      </w:r>
      <w:r w:rsidR="00473726">
        <w:rPr>
          <w:rFonts w:ascii="Garamond" w:hAnsi="Garamond"/>
          <w:i w:val="0"/>
          <w:iCs w:val="0"/>
        </w:rPr>
        <w:t xml:space="preserve"> &amp; Configurations</w:t>
      </w:r>
      <w:r>
        <w:rPr>
          <w:rFonts w:ascii="Garamond" w:hAnsi="Garamond"/>
          <w:i w:val="0"/>
          <w:iCs w:val="0"/>
        </w:rPr>
        <w:t xml:space="preserve"> Table</w:t>
      </w:r>
      <w:bookmarkEnd w:id="132"/>
      <w:bookmarkEnd w:id="133"/>
    </w:p>
    <w:p w:rsidR="00473726" w:rsidRDefault="00473726" w:rsidP="00473726">
      <w:pPr>
        <w:ind w:left="576"/>
      </w:pPr>
      <w:r>
        <w:t>For updated performance &amp; configurations table please see:</w:t>
      </w:r>
    </w:p>
    <w:p w:rsidR="00473726" w:rsidRDefault="00DA547F" w:rsidP="00473726">
      <w:pPr>
        <w:ind w:left="576"/>
      </w:pPr>
      <w:hyperlink r:id="rId14" w:history="1">
        <w:r w:rsidR="00473726" w:rsidRPr="007A5E1C">
          <w:rPr>
            <w:rStyle w:val="Hyperlink"/>
          </w:rPr>
          <w:t>http://sprocketil.sandisk.com/Tefen/PLM/SD_PL/Lists/BE%20Configurations/SD%20Road%20Map%20For%20BE%20Sys.aspx</w:t>
        </w:r>
      </w:hyperlink>
    </w:p>
    <w:p w:rsidR="00473726" w:rsidRPr="00473726" w:rsidRDefault="00473726" w:rsidP="00473726">
      <w:pPr>
        <w:ind w:left="576"/>
      </w:pPr>
    </w:p>
    <w:p w:rsidR="003E004E" w:rsidRPr="00A70D23" w:rsidRDefault="003E004E" w:rsidP="003E004E">
      <w:pPr>
        <w:pStyle w:val="Heading2"/>
        <w:rPr>
          <w:rFonts w:ascii="Garamond" w:hAnsi="Garamond"/>
          <w:i w:val="0"/>
          <w:iCs w:val="0"/>
        </w:rPr>
      </w:pPr>
      <w:bookmarkStart w:id="134" w:name="_Toc262549151"/>
      <w:bookmarkStart w:id="135" w:name="_Toc252352774"/>
      <w:bookmarkStart w:id="136" w:name="_Toc252352775"/>
      <w:bookmarkStart w:id="137" w:name="_Toc252352776"/>
      <w:bookmarkStart w:id="138" w:name="_Toc252352777"/>
      <w:bookmarkStart w:id="139" w:name="_Toc252352778"/>
      <w:bookmarkStart w:id="140" w:name="_Toc252352779"/>
      <w:bookmarkStart w:id="141" w:name="_Toc252352780"/>
      <w:bookmarkStart w:id="142" w:name="_Toc252352781"/>
      <w:bookmarkStart w:id="143" w:name="_Toc252352782"/>
      <w:bookmarkStart w:id="144" w:name="_Toc252352783"/>
      <w:bookmarkStart w:id="145" w:name="_Toc252352784"/>
      <w:bookmarkStart w:id="146" w:name="_Toc252352785"/>
      <w:bookmarkStart w:id="147" w:name="_Toc252352786"/>
      <w:bookmarkStart w:id="148" w:name="_Toc252352808"/>
      <w:bookmarkStart w:id="149" w:name="_Toc262549152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r>
        <w:rPr>
          <w:rFonts w:ascii="Garamond" w:hAnsi="Garamond"/>
          <w:i w:val="0"/>
          <w:iCs w:val="0"/>
        </w:rPr>
        <w:t>Security Requirements</w:t>
      </w:r>
      <w:bookmarkEnd w:id="149"/>
    </w:p>
    <w:p w:rsidR="003E004E" w:rsidRDefault="003E004E"/>
    <w:p w:rsidR="003E004E" w:rsidRDefault="00F82891" w:rsidP="003E004E">
      <w:pPr>
        <w:rPr>
          <w:rFonts w:ascii="Arial" w:eastAsia="Times New Roman" w:hAnsi="Arial" w:cs="Arial"/>
          <w:color w:val="000080"/>
          <w:sz w:val="20"/>
          <w:lang w:bidi="he-IL"/>
        </w:rPr>
      </w:pPr>
      <w:r w:rsidRPr="002967D3">
        <w:rPr>
          <w:rFonts w:ascii="Arial" w:eastAsia="Times New Roman" w:hAnsi="Arial" w:cs="Arial"/>
          <w:color w:val="000080"/>
          <w:sz w:val="20"/>
          <w:lang w:bidi="he-IL"/>
        </w:rPr>
        <w:object w:dxaOrig="1484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pt;height:48pt" o:ole="">
            <v:imagedata r:id="rId15" o:title=""/>
          </v:shape>
          <o:OLEObject Type="Embed" ProgID="Word.Document.8" ShapeID="_x0000_i1025" DrawAspect="Icon" ObjectID="_1342437118" r:id="rId16">
            <o:FieldCodes>\s</o:FieldCodes>
          </o:OLEObject>
        </w:object>
      </w:r>
    </w:p>
    <w:p w:rsidR="002523F0" w:rsidRDefault="002523F0" w:rsidP="003E004E">
      <w:pPr>
        <w:rPr>
          <w:rFonts w:ascii="Arial" w:eastAsia="Times New Roman" w:hAnsi="Arial" w:cs="Arial"/>
          <w:color w:val="000080"/>
          <w:sz w:val="20"/>
          <w:lang w:bidi="he-IL"/>
        </w:rPr>
      </w:pPr>
    </w:p>
    <w:p w:rsidR="00C6735E" w:rsidRDefault="00C6735E" w:rsidP="00C6735E">
      <w:pPr>
        <w:pStyle w:val="Heading2"/>
        <w:rPr>
          <w:rFonts w:ascii="Garamond" w:hAnsi="Garamond"/>
          <w:i w:val="0"/>
          <w:iCs w:val="0"/>
        </w:rPr>
      </w:pPr>
      <w:bookmarkStart w:id="150" w:name="_Toc256611977"/>
      <w:bookmarkStart w:id="151" w:name="_Toc262549153"/>
      <w:r>
        <w:rPr>
          <w:rFonts w:ascii="Garamond" w:hAnsi="Garamond"/>
          <w:i w:val="0"/>
          <w:iCs w:val="0"/>
        </w:rPr>
        <w:t>MMC Random Performance</w:t>
      </w:r>
      <w:bookmarkEnd w:id="150"/>
      <w:bookmarkEnd w:id="151"/>
    </w:p>
    <w:p w:rsidR="00C6735E" w:rsidRDefault="00C6735E" w:rsidP="00C6735E">
      <w:pPr>
        <w:numPr>
          <w:ilvl w:val="0"/>
          <w:numId w:val="35"/>
        </w:numPr>
        <w:rPr>
          <w:rFonts w:ascii="Times New Roman" w:hAnsi="Times New Roman"/>
          <w:szCs w:val="24"/>
          <w:lang w:eastAsia="ja-JP"/>
        </w:rPr>
      </w:pPr>
      <w:r>
        <w:t>52Mhz, 8-bit interface</w:t>
      </w:r>
    </w:p>
    <w:p w:rsidR="00C6735E" w:rsidRPr="00DE4554" w:rsidRDefault="00C6735E" w:rsidP="00C6735E">
      <w:pPr>
        <w:numPr>
          <w:ilvl w:val="0"/>
          <w:numId w:val="35"/>
        </w:numPr>
      </w:pPr>
      <w:r w:rsidRPr="00DE4554">
        <w:t xml:space="preserve">Write: 50 accesses per second. Should be verified on 512B/1K/2K/4K chunk sizes.   </w:t>
      </w:r>
    </w:p>
    <w:p w:rsidR="00C6735E" w:rsidRPr="00DE4554" w:rsidRDefault="00C6735E" w:rsidP="00C6735E">
      <w:pPr>
        <w:numPr>
          <w:ilvl w:val="0"/>
          <w:numId w:val="34"/>
        </w:numPr>
      </w:pPr>
      <w:r w:rsidRPr="00DE4554">
        <w:t xml:space="preserve">Read: 1000 accesses per second. Should be verified on 512B/1K/2K/4K chunk sizes. </w:t>
      </w:r>
    </w:p>
    <w:p w:rsidR="00C6735E" w:rsidRPr="00DE4554" w:rsidRDefault="00C6735E" w:rsidP="00C6735E">
      <w:pPr>
        <w:numPr>
          <w:ilvl w:val="0"/>
          <w:numId w:val="34"/>
        </w:numPr>
      </w:pPr>
      <w:r w:rsidRPr="00DE4554">
        <w:t xml:space="preserve">Random sector address. Address can be unaligned to chunk size. </w:t>
      </w:r>
    </w:p>
    <w:p w:rsidR="00C6735E" w:rsidRPr="00DE4554" w:rsidRDefault="00C6735E" w:rsidP="00C6735E">
      <w:pPr>
        <w:numPr>
          <w:ilvl w:val="0"/>
          <w:numId w:val="34"/>
        </w:numPr>
      </w:pPr>
      <w:r>
        <w:t>Over 100MB</w:t>
      </w:r>
      <w:r w:rsidRPr="00DE4554">
        <w:t xml:space="preserve"> </w:t>
      </w:r>
    </w:p>
    <w:p w:rsidR="00C6735E" w:rsidRPr="00DE4554" w:rsidRDefault="00C6735E" w:rsidP="00C6735E">
      <w:pPr>
        <w:numPr>
          <w:ilvl w:val="0"/>
          <w:numId w:val="34"/>
        </w:numPr>
      </w:pPr>
      <w:r w:rsidRPr="00DE4554">
        <w:t xml:space="preserve">Nokia use case: repeat the test 10K times, one chunk size per test (chunk sizes not interleaved): </w:t>
      </w:r>
    </w:p>
    <w:p w:rsidR="00C6735E" w:rsidRPr="00DE4554" w:rsidRDefault="00C6735E" w:rsidP="00C6735E">
      <w:pPr>
        <w:ind w:left="1440"/>
        <w:rPr>
          <w:sz w:val="20"/>
          <w:szCs w:val="16"/>
        </w:rPr>
      </w:pPr>
      <w:r w:rsidRPr="00DE4554">
        <w:rPr>
          <w:sz w:val="20"/>
          <w:szCs w:val="16"/>
        </w:rPr>
        <w:t>Numebr of accesses = 10000</w:t>
      </w:r>
    </w:p>
    <w:p w:rsidR="00C6735E" w:rsidRPr="00DE4554" w:rsidRDefault="00C6735E" w:rsidP="00C6735E">
      <w:pPr>
        <w:ind w:left="1440"/>
        <w:rPr>
          <w:sz w:val="20"/>
          <w:szCs w:val="16"/>
        </w:rPr>
      </w:pPr>
      <w:r w:rsidRPr="00DE4554">
        <w:rPr>
          <w:sz w:val="20"/>
          <w:szCs w:val="16"/>
        </w:rPr>
        <w:t>Chunk_size = 512Bytes</w:t>
      </w:r>
    </w:p>
    <w:p w:rsidR="00C6735E" w:rsidRPr="00DE4554" w:rsidRDefault="00C6735E" w:rsidP="00C6735E">
      <w:pPr>
        <w:ind w:left="1440"/>
        <w:rPr>
          <w:sz w:val="20"/>
          <w:szCs w:val="16"/>
        </w:rPr>
      </w:pPr>
      <w:r w:rsidRPr="00DE4554">
        <w:rPr>
          <w:sz w:val="20"/>
          <w:szCs w:val="16"/>
        </w:rPr>
        <w:t>While (chunk_size &lt;</w:t>
      </w:r>
      <w:r>
        <w:rPr>
          <w:sz w:val="20"/>
          <w:szCs w:val="16"/>
        </w:rPr>
        <w:t>=</w:t>
      </w:r>
      <w:r w:rsidRPr="00DE4554">
        <w:rPr>
          <w:sz w:val="20"/>
          <w:szCs w:val="16"/>
        </w:rPr>
        <w:t xml:space="preserve"> </w:t>
      </w:r>
      <w:r>
        <w:rPr>
          <w:sz w:val="20"/>
          <w:szCs w:val="16"/>
        </w:rPr>
        <w:t>4</w:t>
      </w:r>
      <w:r w:rsidRPr="00DE4554">
        <w:rPr>
          <w:sz w:val="20"/>
          <w:szCs w:val="16"/>
        </w:rPr>
        <w:t>Kbytes)</w:t>
      </w:r>
    </w:p>
    <w:p w:rsidR="00C6735E" w:rsidRPr="00DE4554" w:rsidRDefault="00C6735E" w:rsidP="00C6735E">
      <w:pPr>
        <w:ind w:left="1440"/>
        <w:rPr>
          <w:sz w:val="20"/>
          <w:szCs w:val="16"/>
        </w:rPr>
      </w:pPr>
      <w:r w:rsidRPr="00DE4554">
        <w:rPr>
          <w:sz w:val="20"/>
          <w:szCs w:val="16"/>
        </w:rPr>
        <w:t>{</w:t>
      </w:r>
    </w:p>
    <w:p w:rsidR="00C6735E" w:rsidRPr="00DE4554" w:rsidRDefault="00C6735E" w:rsidP="00C6735E">
      <w:pPr>
        <w:ind w:left="1440"/>
        <w:rPr>
          <w:sz w:val="20"/>
          <w:szCs w:val="16"/>
        </w:rPr>
      </w:pPr>
      <w:r w:rsidRPr="00DE4554">
        <w:rPr>
          <w:sz w:val="20"/>
          <w:szCs w:val="16"/>
        </w:rPr>
        <w:t>            For (i=0;i&lt; Numebr of accesses;i++)</w:t>
      </w:r>
    </w:p>
    <w:p w:rsidR="00C6735E" w:rsidRPr="00DE4554" w:rsidRDefault="00C6735E" w:rsidP="00C6735E">
      <w:pPr>
        <w:ind w:left="1440" w:firstLine="720"/>
        <w:rPr>
          <w:sz w:val="20"/>
          <w:szCs w:val="16"/>
        </w:rPr>
      </w:pPr>
      <w:r w:rsidRPr="00DE4554">
        <w:rPr>
          <w:sz w:val="20"/>
          <w:szCs w:val="16"/>
        </w:rPr>
        <w:t>{</w:t>
      </w:r>
    </w:p>
    <w:p w:rsidR="00C6735E" w:rsidRPr="00DE4554" w:rsidRDefault="00C6735E" w:rsidP="00C6735E">
      <w:pPr>
        <w:ind w:left="1440" w:firstLine="720"/>
        <w:rPr>
          <w:sz w:val="20"/>
          <w:szCs w:val="16"/>
        </w:rPr>
      </w:pPr>
      <w:r w:rsidRPr="00DE4554">
        <w:rPr>
          <w:sz w:val="20"/>
          <w:szCs w:val="16"/>
        </w:rPr>
        <w:t>            Sector Address = (Random(seed)) % (device total capacity in sectors)</w:t>
      </w:r>
    </w:p>
    <w:p w:rsidR="00C6735E" w:rsidRPr="00DE4554" w:rsidRDefault="00C6735E" w:rsidP="00C6735E">
      <w:pPr>
        <w:ind w:left="1440" w:firstLine="720"/>
        <w:rPr>
          <w:sz w:val="20"/>
          <w:szCs w:val="16"/>
        </w:rPr>
      </w:pPr>
      <w:r w:rsidRPr="00DE4554">
        <w:rPr>
          <w:sz w:val="20"/>
          <w:szCs w:val="16"/>
        </w:rPr>
        <w:t>            //Start measure time</w:t>
      </w:r>
    </w:p>
    <w:p w:rsidR="00C6735E" w:rsidRPr="00DE4554" w:rsidRDefault="00C6735E" w:rsidP="00C6735E">
      <w:pPr>
        <w:ind w:left="1440" w:firstLine="720"/>
        <w:rPr>
          <w:sz w:val="20"/>
          <w:szCs w:val="16"/>
        </w:rPr>
      </w:pPr>
      <w:r w:rsidRPr="00DE4554">
        <w:rPr>
          <w:sz w:val="20"/>
          <w:szCs w:val="16"/>
        </w:rPr>
        <w:t>            Write(Sector address, chunk size) OR Read(Sector address, chunk size)</w:t>
      </w:r>
    </w:p>
    <w:p w:rsidR="00C6735E" w:rsidRPr="00DE4554" w:rsidRDefault="00C6735E" w:rsidP="00C6735E">
      <w:pPr>
        <w:ind w:left="1440" w:firstLine="720"/>
        <w:rPr>
          <w:sz w:val="20"/>
          <w:szCs w:val="16"/>
        </w:rPr>
      </w:pPr>
      <w:r w:rsidRPr="00DE4554">
        <w:rPr>
          <w:sz w:val="20"/>
          <w:szCs w:val="16"/>
        </w:rPr>
        <w:t>            //stop measure time</w:t>
      </w:r>
    </w:p>
    <w:p w:rsidR="00C6735E" w:rsidRPr="00DE4554" w:rsidRDefault="00C6735E" w:rsidP="00C6735E">
      <w:pPr>
        <w:ind w:left="1440" w:firstLine="720"/>
        <w:rPr>
          <w:sz w:val="20"/>
          <w:szCs w:val="16"/>
        </w:rPr>
      </w:pPr>
      <w:r w:rsidRPr="00DE4554">
        <w:rPr>
          <w:sz w:val="20"/>
          <w:szCs w:val="16"/>
        </w:rPr>
        <w:t xml:space="preserve">            i++ </w:t>
      </w:r>
    </w:p>
    <w:p w:rsidR="00C6735E" w:rsidRPr="00DE4554" w:rsidRDefault="00C6735E" w:rsidP="00C6735E">
      <w:pPr>
        <w:ind w:left="1440" w:firstLine="720"/>
        <w:rPr>
          <w:sz w:val="20"/>
          <w:szCs w:val="16"/>
        </w:rPr>
      </w:pPr>
      <w:r w:rsidRPr="00DE4554">
        <w:rPr>
          <w:sz w:val="20"/>
          <w:szCs w:val="16"/>
        </w:rPr>
        <w:t>}</w:t>
      </w:r>
    </w:p>
    <w:p w:rsidR="00C6735E" w:rsidRPr="00DE4554" w:rsidRDefault="00C6735E" w:rsidP="00C6735E">
      <w:pPr>
        <w:ind w:left="1440" w:firstLine="720"/>
        <w:rPr>
          <w:sz w:val="20"/>
          <w:szCs w:val="16"/>
        </w:rPr>
      </w:pPr>
      <w:r w:rsidRPr="00DE4554">
        <w:rPr>
          <w:sz w:val="20"/>
          <w:szCs w:val="16"/>
        </w:rPr>
        <w:t>Calculate Min, Max and average time for the current chunk_size.</w:t>
      </w:r>
    </w:p>
    <w:p w:rsidR="00C6735E" w:rsidRPr="00DE4554" w:rsidRDefault="00C6735E" w:rsidP="00C6735E">
      <w:pPr>
        <w:ind w:left="1440" w:firstLine="720"/>
        <w:rPr>
          <w:sz w:val="20"/>
          <w:szCs w:val="16"/>
        </w:rPr>
      </w:pPr>
      <w:r w:rsidRPr="00DE4554">
        <w:rPr>
          <w:sz w:val="20"/>
          <w:szCs w:val="16"/>
        </w:rPr>
        <w:t>Calculate Min, Max, average IOS per second (based on total data that was read / written (chunk_size *  number of accesses) and performance measured)</w:t>
      </w:r>
    </w:p>
    <w:p w:rsidR="00C6735E" w:rsidRPr="00DE4554" w:rsidRDefault="00C6735E" w:rsidP="00C6735E">
      <w:pPr>
        <w:ind w:left="1440" w:firstLine="720"/>
        <w:rPr>
          <w:sz w:val="20"/>
          <w:szCs w:val="16"/>
        </w:rPr>
      </w:pPr>
      <w:r w:rsidRPr="00DE4554">
        <w:rPr>
          <w:sz w:val="20"/>
          <w:szCs w:val="16"/>
        </w:rPr>
        <w:t>Chunk_size = chunk_size*2</w:t>
      </w:r>
    </w:p>
    <w:p w:rsidR="00C6735E" w:rsidRPr="00DE4554" w:rsidRDefault="00C6735E" w:rsidP="00C6735E">
      <w:pPr>
        <w:ind w:left="1440"/>
        <w:rPr>
          <w:sz w:val="20"/>
          <w:szCs w:val="16"/>
        </w:rPr>
      </w:pPr>
      <w:r w:rsidRPr="00DE4554">
        <w:rPr>
          <w:sz w:val="20"/>
          <w:szCs w:val="16"/>
        </w:rPr>
        <w:t>}</w:t>
      </w:r>
    </w:p>
    <w:p w:rsidR="002523F0" w:rsidRDefault="002523F0" w:rsidP="003E004E"/>
    <w:sectPr w:rsidR="002523F0" w:rsidSect="00B0068C">
      <w:headerReference w:type="default" r:id="rId17"/>
      <w:footerReference w:type="default" r:id="rId18"/>
      <w:pgSz w:w="12240" w:h="15840" w:code="1"/>
      <w:pgMar w:top="1440" w:right="2246" w:bottom="1440" w:left="1354" w:header="720" w:footer="446" w:gutter="0"/>
      <w:pgBorders w:display="firstPage"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881" w:rsidRDefault="00280881">
      <w:r>
        <w:separator/>
      </w:r>
    </w:p>
  </w:endnote>
  <w:endnote w:type="continuationSeparator" w:id="0">
    <w:p w:rsidR="00280881" w:rsidRDefault="002808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881" w:rsidRDefault="00280881" w:rsidP="007C1484">
    <w:pPr>
      <w:pStyle w:val="Footer"/>
      <w:pBdr>
        <w:top w:val="double" w:sz="6" w:space="1" w:color="auto"/>
      </w:pBdr>
      <w:tabs>
        <w:tab w:val="clear" w:pos="8640"/>
        <w:tab w:val="right" w:pos="8460"/>
      </w:tabs>
      <w:rPr>
        <w:sz w:val="20"/>
      </w:rPr>
    </w:pPr>
    <w:r>
      <w:rPr>
        <w:sz w:val="20"/>
      </w:rPr>
      <w:t>EPRD</w:t>
    </w:r>
    <w:r>
      <w:rPr>
        <w:sz w:val="20"/>
      </w:rPr>
      <w:tab/>
    </w:r>
    <w:r w:rsidRPr="00F000C5">
      <w:rPr>
        <w:i/>
        <w:color w:val="FF0000"/>
        <w:sz w:val="20"/>
      </w:rPr>
      <w:t>SanDisk Confidential</w:t>
    </w:r>
    <w:r>
      <w:rPr>
        <w:sz w:val="20"/>
      </w:rPr>
      <w:tab/>
      <w:t xml:space="preserve">Page </w:t>
    </w:r>
    <w:r w:rsidR="00DA547F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DA547F">
      <w:rPr>
        <w:rStyle w:val="PageNumber"/>
        <w:sz w:val="20"/>
      </w:rPr>
      <w:fldChar w:fldCharType="separate"/>
    </w:r>
    <w:r w:rsidR="007C0F79">
      <w:rPr>
        <w:rStyle w:val="PageNumber"/>
        <w:noProof/>
        <w:sz w:val="20"/>
      </w:rPr>
      <w:t>16</w:t>
    </w:r>
    <w:r w:rsidR="00DA547F"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881" w:rsidRDefault="00280881">
      <w:r>
        <w:separator/>
      </w:r>
    </w:p>
  </w:footnote>
  <w:footnote w:type="continuationSeparator" w:id="0">
    <w:p w:rsidR="00280881" w:rsidRDefault="002808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881" w:rsidRPr="00DA13D1" w:rsidRDefault="00280881" w:rsidP="00C26ABE">
    <w:pPr>
      <w:pStyle w:val="Header"/>
      <w:pBdr>
        <w:top w:val="double" w:sz="6" w:space="1" w:color="auto"/>
        <w:left w:val="double" w:sz="6" w:space="1" w:color="auto"/>
        <w:bottom w:val="double" w:sz="6" w:space="0" w:color="auto"/>
        <w:right w:val="double" w:sz="6" w:space="1" w:color="auto"/>
      </w:pBdr>
      <w:tabs>
        <w:tab w:val="left" w:pos="360"/>
        <w:tab w:val="left" w:pos="3105"/>
      </w:tabs>
      <w:spacing w:before="20"/>
      <w:rPr>
        <w:rFonts w:ascii="Times New Roman" w:hAnsi="Times New Roman"/>
        <w:sz w:val="20"/>
      </w:rPr>
    </w:pPr>
    <w:r>
      <w:rPr>
        <w:noProof/>
        <w:lang w:bidi="he-I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54610</wp:posOffset>
          </wp:positionV>
          <wp:extent cx="1714500" cy="257175"/>
          <wp:effectExtent l="19050" t="0" r="0" b="0"/>
          <wp:wrapNone/>
          <wp:docPr id="1" name="Picture 1" descr="sdsk_logo_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dsk_logo_r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06EFD">
      <w:rPr>
        <w:rFonts w:cs="Palatino"/>
        <w:sz w:val="20"/>
      </w:rPr>
      <w:tab/>
    </w:r>
    <w:r>
      <w:rPr>
        <w:rFonts w:cs="Palatino"/>
        <w:sz w:val="20"/>
      </w:rPr>
      <w:tab/>
    </w:r>
    <w:r w:rsidRPr="00B06EFD">
      <w:rPr>
        <w:rFonts w:cs="Palatino"/>
        <w:sz w:val="20"/>
      </w:rPr>
      <w:tab/>
    </w:r>
    <w:r w:rsidRPr="00B06EFD">
      <w:rPr>
        <w:rFonts w:cs="Palatino"/>
        <w:sz w:val="20"/>
      </w:rPr>
      <w:tab/>
    </w:r>
    <w:r w:rsidRPr="00DA13D1">
      <w:rPr>
        <w:rFonts w:ascii="Times New Roman" w:hAnsi="Times New Roman"/>
        <w:sz w:val="20"/>
      </w:rPr>
      <w:t>Engineering Requirements Document</w:t>
    </w:r>
  </w:p>
  <w:p w:rsidR="00280881" w:rsidRPr="00DA13D1" w:rsidRDefault="00280881" w:rsidP="00870F16">
    <w:pPr>
      <w:pStyle w:val="Header"/>
      <w:pBdr>
        <w:top w:val="double" w:sz="6" w:space="1" w:color="auto"/>
        <w:left w:val="double" w:sz="6" w:space="1" w:color="auto"/>
        <w:bottom w:val="double" w:sz="6" w:space="0" w:color="auto"/>
        <w:right w:val="double" w:sz="6" w:space="1" w:color="auto"/>
      </w:pBdr>
      <w:jc w:val="right"/>
      <w:rPr>
        <w:rFonts w:ascii="Times New Roman" w:hAnsi="Times New Roman"/>
        <w:sz w:val="20"/>
      </w:rPr>
    </w:pPr>
    <w:r w:rsidRPr="00DA13D1">
      <w:rPr>
        <w:rFonts w:ascii="Times New Roman" w:hAnsi="Times New Roman"/>
        <w:sz w:val="20"/>
      </w:rPr>
      <w:t xml:space="preserve">                         </w:t>
    </w:r>
    <w:fldSimple w:instr=" TITLE   \* MERGEFORMAT ">
      <w:r w:rsidRPr="00353957">
        <w:rPr>
          <w:rFonts w:ascii="Times New Roman" w:hAnsi="Times New Roman"/>
          <w:sz w:val="20"/>
        </w:rPr>
        <w:t>ComboS6HMp6</w:t>
      </w:r>
    </w:fldSimple>
    <w:r w:rsidRPr="00DA13D1">
      <w:rPr>
        <w:rFonts w:ascii="Times New Roman" w:hAnsi="Times New Roman"/>
        <w:sz w:val="20"/>
      </w:rPr>
      <w:t xml:space="preserve"> (</w:t>
    </w:r>
    <w:fldSimple w:instr=" COMMENTS   \* MERGEFORMAT ">
      <w:r w:rsidR="00C2099F" w:rsidRPr="00C2099F">
        <w:rPr>
          <w:rFonts w:ascii="Times New Roman" w:hAnsi="Times New Roman"/>
          <w:sz w:val="20"/>
        </w:rPr>
        <w:t>Revision 0.6</w:t>
      </w:r>
    </w:fldSimple>
    <w:r w:rsidRPr="00DA13D1">
      <w:rPr>
        <w:rFonts w:ascii="Times New Roman" w:hAnsi="Times New Roman"/>
        <w:sz w:val="20"/>
      </w:rPr>
      <w:t>)</w:t>
    </w:r>
  </w:p>
  <w:p w:rsidR="00280881" w:rsidRPr="00B06EFD" w:rsidRDefault="00280881" w:rsidP="00870F16">
    <w:pPr>
      <w:pStyle w:val="Header"/>
      <w:jc w:val="right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8C843BE"/>
    <w:lvl w:ilvl="0">
      <w:numFmt w:val="decimal"/>
      <w:lvlText w:val="*"/>
      <w:lvlJc w:val="left"/>
    </w:lvl>
  </w:abstractNum>
  <w:abstractNum w:abstractNumId="1">
    <w:nsid w:val="01960B2E"/>
    <w:multiLevelType w:val="hybridMultilevel"/>
    <w:tmpl w:val="45624E7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333C6F"/>
    <w:multiLevelType w:val="hybridMultilevel"/>
    <w:tmpl w:val="62FA7514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>
    <w:nsid w:val="0707400D"/>
    <w:multiLevelType w:val="hybridMultilevel"/>
    <w:tmpl w:val="F496D5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8775CB7"/>
    <w:multiLevelType w:val="multilevel"/>
    <w:tmpl w:val="547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F14416"/>
    <w:multiLevelType w:val="hybridMultilevel"/>
    <w:tmpl w:val="9AAC3F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1E3DB0"/>
    <w:multiLevelType w:val="multilevel"/>
    <w:tmpl w:val="9090679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1B401534"/>
    <w:multiLevelType w:val="multilevel"/>
    <w:tmpl w:val="A69C51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DB85848"/>
    <w:multiLevelType w:val="hybridMultilevel"/>
    <w:tmpl w:val="352C2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020498"/>
    <w:multiLevelType w:val="hybridMultilevel"/>
    <w:tmpl w:val="FBCC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A06138"/>
    <w:multiLevelType w:val="multilevel"/>
    <w:tmpl w:val="352C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EC261E"/>
    <w:multiLevelType w:val="hybridMultilevel"/>
    <w:tmpl w:val="1C6E1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E7C04"/>
    <w:multiLevelType w:val="hybridMultilevel"/>
    <w:tmpl w:val="CDA4A3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D60F02"/>
    <w:multiLevelType w:val="hybridMultilevel"/>
    <w:tmpl w:val="00A29A54"/>
    <w:lvl w:ilvl="0" w:tplc="AE64B8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A57646"/>
    <w:multiLevelType w:val="multilevel"/>
    <w:tmpl w:val="59208F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3AB5383"/>
    <w:multiLevelType w:val="multilevel"/>
    <w:tmpl w:val="17AEAD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36593600"/>
    <w:multiLevelType w:val="hybridMultilevel"/>
    <w:tmpl w:val="A2449932"/>
    <w:lvl w:ilvl="0" w:tplc="A8869C9A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hint="default"/>
        <w:sz w:val="20"/>
        <w:lang w:val="pt-BR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3F0CB0"/>
    <w:multiLevelType w:val="multilevel"/>
    <w:tmpl w:val="75B66C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8C051A9"/>
    <w:multiLevelType w:val="multilevel"/>
    <w:tmpl w:val="319E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4C2983"/>
    <w:multiLevelType w:val="hybridMultilevel"/>
    <w:tmpl w:val="9DA076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40252A"/>
    <w:multiLevelType w:val="hybridMultilevel"/>
    <w:tmpl w:val="D7C89952"/>
    <w:lvl w:ilvl="0" w:tplc="FFFFFFFF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1C3F78"/>
    <w:multiLevelType w:val="hybridMultilevel"/>
    <w:tmpl w:val="4AD2C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8085B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9E1BAD"/>
    <w:multiLevelType w:val="multilevel"/>
    <w:tmpl w:val="1866770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2B82D83"/>
    <w:multiLevelType w:val="hybridMultilevel"/>
    <w:tmpl w:val="C1382E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31B04FA"/>
    <w:multiLevelType w:val="hybridMultilevel"/>
    <w:tmpl w:val="2AAEA7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7B18CA"/>
    <w:multiLevelType w:val="hybridMultilevel"/>
    <w:tmpl w:val="AF5AACAE"/>
    <w:lvl w:ilvl="0" w:tplc="A4F6E1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5C94427"/>
    <w:multiLevelType w:val="hybridMultilevel"/>
    <w:tmpl w:val="C322811E"/>
    <w:lvl w:ilvl="0" w:tplc="A8869C9A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hint="default"/>
        <w:sz w:val="20"/>
        <w:lang w:val="pt-BR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8F61564"/>
    <w:multiLevelType w:val="hybridMultilevel"/>
    <w:tmpl w:val="A9EEBB02"/>
    <w:lvl w:ilvl="0" w:tplc="1E8085B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10"/>
        </w:tabs>
        <w:ind w:left="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30"/>
        </w:tabs>
        <w:ind w:left="1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70"/>
        </w:tabs>
        <w:ind w:left="2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90"/>
        </w:tabs>
        <w:ind w:left="3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10"/>
        </w:tabs>
        <w:ind w:left="4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30"/>
        </w:tabs>
        <w:ind w:left="4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50"/>
        </w:tabs>
        <w:ind w:left="5550" w:hanging="360"/>
      </w:pPr>
      <w:rPr>
        <w:rFonts w:ascii="Wingdings" w:hAnsi="Wingdings" w:hint="default"/>
      </w:rPr>
    </w:lvl>
  </w:abstractNum>
  <w:abstractNum w:abstractNumId="28">
    <w:nsid w:val="60BA0FAB"/>
    <w:multiLevelType w:val="hybridMultilevel"/>
    <w:tmpl w:val="768A2C44"/>
    <w:lvl w:ilvl="0" w:tplc="FFFFFFFF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CE453C"/>
    <w:multiLevelType w:val="hybridMultilevel"/>
    <w:tmpl w:val="BE16FB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8F1F68"/>
    <w:multiLevelType w:val="hybridMultilevel"/>
    <w:tmpl w:val="0B60B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574A03"/>
    <w:multiLevelType w:val="hybridMultilevel"/>
    <w:tmpl w:val="22E6377A"/>
    <w:lvl w:ilvl="0" w:tplc="AE64B8B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E674239"/>
    <w:multiLevelType w:val="hybridMultilevel"/>
    <w:tmpl w:val="A868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E8A66EC"/>
    <w:multiLevelType w:val="multilevel"/>
    <w:tmpl w:val="00A29A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EB910F9"/>
    <w:multiLevelType w:val="multilevel"/>
    <w:tmpl w:val="93D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FE18DE"/>
    <w:multiLevelType w:val="hybridMultilevel"/>
    <w:tmpl w:val="6848F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4CF69B4"/>
    <w:multiLevelType w:val="multilevel"/>
    <w:tmpl w:val="1866770E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75870180"/>
    <w:multiLevelType w:val="hybridMultilevel"/>
    <w:tmpl w:val="93DCFD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3922B9"/>
    <w:multiLevelType w:val="hybridMultilevel"/>
    <w:tmpl w:val="9B1CFFF2"/>
    <w:lvl w:ilvl="0" w:tplc="AE64B8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9">
    <w:nsid w:val="7825766D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>
    <w:nsid w:val="7C046610"/>
    <w:multiLevelType w:val="multilevel"/>
    <w:tmpl w:val="93D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216" w:hanging="216"/>
        </w:pPr>
        <w:rPr>
          <w:rFonts w:ascii="Symbol" w:hAnsi="Symbol" w:hint="default"/>
          <w:sz w:val="20"/>
        </w:rPr>
      </w:lvl>
    </w:lvlOverride>
  </w:num>
  <w:num w:numId="2">
    <w:abstractNumId w:val="8"/>
  </w:num>
  <w:num w:numId="3">
    <w:abstractNumId w:val="3"/>
  </w:num>
  <w:num w:numId="4">
    <w:abstractNumId w:val="1"/>
  </w:num>
  <w:num w:numId="5">
    <w:abstractNumId w:val="5"/>
  </w:num>
  <w:num w:numId="6">
    <w:abstractNumId w:val="10"/>
  </w:num>
  <w:num w:numId="7">
    <w:abstractNumId w:val="37"/>
  </w:num>
  <w:num w:numId="8">
    <w:abstractNumId w:val="40"/>
  </w:num>
  <w:num w:numId="9">
    <w:abstractNumId w:val="34"/>
  </w:num>
  <w:num w:numId="10">
    <w:abstractNumId w:val="21"/>
  </w:num>
  <w:num w:numId="11">
    <w:abstractNumId w:val="27"/>
  </w:num>
  <w:num w:numId="12">
    <w:abstractNumId w:val="13"/>
  </w:num>
  <w:num w:numId="13">
    <w:abstractNumId w:val="33"/>
  </w:num>
  <w:num w:numId="14">
    <w:abstractNumId w:val="23"/>
  </w:num>
  <w:num w:numId="15">
    <w:abstractNumId w:val="36"/>
  </w:num>
  <w:num w:numId="16">
    <w:abstractNumId w:val="7"/>
  </w:num>
  <w:num w:numId="17">
    <w:abstractNumId w:val="6"/>
  </w:num>
  <w:num w:numId="18">
    <w:abstractNumId w:val="22"/>
  </w:num>
  <w:num w:numId="19">
    <w:abstractNumId w:val="15"/>
  </w:num>
  <w:num w:numId="20">
    <w:abstractNumId w:val="39"/>
  </w:num>
  <w:num w:numId="21">
    <w:abstractNumId w:val="14"/>
  </w:num>
  <w:num w:numId="22">
    <w:abstractNumId w:val="17"/>
  </w:num>
  <w:num w:numId="23">
    <w:abstractNumId w:val="31"/>
  </w:num>
  <w:num w:numId="24">
    <w:abstractNumId w:val="29"/>
  </w:num>
  <w:num w:numId="25">
    <w:abstractNumId w:val="38"/>
  </w:num>
  <w:num w:numId="26">
    <w:abstractNumId w:val="25"/>
  </w:num>
  <w:num w:numId="27">
    <w:abstractNumId w:val="28"/>
  </w:num>
  <w:num w:numId="28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216" w:hanging="216"/>
        </w:pPr>
        <w:rPr>
          <w:rFonts w:ascii="Symbol" w:hAnsi="Symbol" w:hint="default"/>
          <w:sz w:val="20"/>
          <w:lang w:val="en-US"/>
        </w:rPr>
      </w:lvl>
    </w:lvlOverride>
  </w:num>
  <w:num w:numId="29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216" w:hanging="216"/>
        </w:pPr>
        <w:rPr>
          <w:rFonts w:ascii="Symbol" w:hAnsi="Symbol" w:hint="default"/>
          <w:sz w:val="20"/>
        </w:rPr>
      </w:lvl>
    </w:lvlOverride>
  </w:num>
  <w:num w:numId="30">
    <w:abstractNumId w:val="20"/>
  </w:num>
  <w:num w:numId="31">
    <w:abstractNumId w:val="12"/>
  </w:num>
  <w:num w:numId="32">
    <w:abstractNumId w:val="26"/>
  </w:num>
  <w:num w:numId="33">
    <w:abstractNumId w:val="16"/>
  </w:num>
  <w:num w:numId="3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35"/>
  </w:num>
  <w:num w:numId="38">
    <w:abstractNumId w:val="6"/>
  </w:num>
  <w:num w:numId="39">
    <w:abstractNumId w:val="6"/>
  </w:num>
  <w:num w:numId="40">
    <w:abstractNumId w:val="24"/>
  </w:num>
  <w:num w:numId="41">
    <w:abstractNumId w:val="30"/>
  </w:num>
  <w:num w:numId="42">
    <w:abstractNumId w:val="2"/>
  </w:num>
  <w:num w:numId="43">
    <w:abstractNumId w:val="32"/>
  </w:num>
  <w:num w:numId="44">
    <w:abstractNumId w:val="9"/>
  </w:num>
  <w:num w:numId="45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216" w:hanging="216"/>
        </w:pPr>
        <w:rPr>
          <w:rFonts w:ascii="Symbol" w:hAnsi="Symbol" w:hint="default"/>
          <w:sz w:val="20"/>
          <w:lang w:val="en-US"/>
        </w:rPr>
      </w:lvl>
    </w:lvlOverride>
  </w:num>
  <w:num w:numId="46">
    <w:abstractNumId w:val="11"/>
  </w:num>
  <w:num w:numId="47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216" w:hanging="216"/>
        </w:pPr>
        <w:rPr>
          <w:rFonts w:ascii="Symbol" w:hAnsi="Symbol" w:hint="default"/>
          <w:sz w:val="20"/>
          <w:lang w:val="pt-BR"/>
        </w:rPr>
      </w:lvl>
    </w:lvlOverride>
  </w:num>
  <w:num w:numId="48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216" w:hanging="216"/>
        </w:pPr>
        <w:rPr>
          <w:rFonts w:ascii="Symbol" w:hAnsi="Symbol" w:hint="default"/>
          <w:sz w:val="20"/>
          <w:lang w:val="pt-BR"/>
        </w:rPr>
      </w:lvl>
    </w:lvlOverride>
  </w:num>
  <w:num w:numId="49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216" w:hanging="216"/>
        </w:pPr>
        <w:rPr>
          <w:rFonts w:ascii="Symbol" w:hAnsi="Symbol" w:hint="default"/>
          <w:sz w:val="20"/>
          <w:lang w:val="en-US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stylePaneFormatFilter w:val="3F01"/>
  <w:trackRevisions/>
  <w:defaultTabStop w:val="720"/>
  <w:noPunctuationKerning/>
  <w:characterSpacingControl w:val="doNotCompress"/>
  <w:hdrShapeDefaults>
    <o:shapedefaults v:ext="edit" spidmax="4403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70F16"/>
    <w:rsid w:val="000006F7"/>
    <w:rsid w:val="00000DC8"/>
    <w:rsid w:val="00001865"/>
    <w:rsid w:val="0000234F"/>
    <w:rsid w:val="000049B2"/>
    <w:rsid w:val="000073D6"/>
    <w:rsid w:val="0001052E"/>
    <w:rsid w:val="00012E3C"/>
    <w:rsid w:val="00020845"/>
    <w:rsid w:val="000223FE"/>
    <w:rsid w:val="00037198"/>
    <w:rsid w:val="00042D5C"/>
    <w:rsid w:val="00043F86"/>
    <w:rsid w:val="00044410"/>
    <w:rsid w:val="0004503D"/>
    <w:rsid w:val="000451F1"/>
    <w:rsid w:val="000503B4"/>
    <w:rsid w:val="0005563C"/>
    <w:rsid w:val="00056F60"/>
    <w:rsid w:val="00057383"/>
    <w:rsid w:val="000579EE"/>
    <w:rsid w:val="000607FF"/>
    <w:rsid w:val="00061987"/>
    <w:rsid w:val="00067E09"/>
    <w:rsid w:val="000712FB"/>
    <w:rsid w:val="0007187E"/>
    <w:rsid w:val="00072F06"/>
    <w:rsid w:val="0008151B"/>
    <w:rsid w:val="000871E8"/>
    <w:rsid w:val="00094FA4"/>
    <w:rsid w:val="0009622B"/>
    <w:rsid w:val="00096A50"/>
    <w:rsid w:val="00097C8D"/>
    <w:rsid w:val="000A0517"/>
    <w:rsid w:val="000A11BC"/>
    <w:rsid w:val="000A120F"/>
    <w:rsid w:val="000A16B1"/>
    <w:rsid w:val="000A1967"/>
    <w:rsid w:val="000A24AC"/>
    <w:rsid w:val="000A3526"/>
    <w:rsid w:val="000A53AF"/>
    <w:rsid w:val="000A62B5"/>
    <w:rsid w:val="000B01CA"/>
    <w:rsid w:val="000B0D2A"/>
    <w:rsid w:val="000B29D9"/>
    <w:rsid w:val="000B3388"/>
    <w:rsid w:val="000B3478"/>
    <w:rsid w:val="000B36F7"/>
    <w:rsid w:val="000B4A73"/>
    <w:rsid w:val="000B7124"/>
    <w:rsid w:val="000C0942"/>
    <w:rsid w:val="000C1FBE"/>
    <w:rsid w:val="000C217D"/>
    <w:rsid w:val="000C31B9"/>
    <w:rsid w:val="000D038F"/>
    <w:rsid w:val="000D095C"/>
    <w:rsid w:val="000D0BC6"/>
    <w:rsid w:val="000D10C4"/>
    <w:rsid w:val="000F053A"/>
    <w:rsid w:val="000F18D1"/>
    <w:rsid w:val="000F3D3E"/>
    <w:rsid w:val="000F54BA"/>
    <w:rsid w:val="00103D7C"/>
    <w:rsid w:val="001110FC"/>
    <w:rsid w:val="00115B78"/>
    <w:rsid w:val="00115DE4"/>
    <w:rsid w:val="00116841"/>
    <w:rsid w:val="00116C3C"/>
    <w:rsid w:val="00126D0F"/>
    <w:rsid w:val="00126EF4"/>
    <w:rsid w:val="00135466"/>
    <w:rsid w:val="00135F1C"/>
    <w:rsid w:val="00141102"/>
    <w:rsid w:val="001425F0"/>
    <w:rsid w:val="00145CBF"/>
    <w:rsid w:val="00147220"/>
    <w:rsid w:val="00147250"/>
    <w:rsid w:val="00150BBA"/>
    <w:rsid w:val="00151DDF"/>
    <w:rsid w:val="00153685"/>
    <w:rsid w:val="0016185C"/>
    <w:rsid w:val="001653CD"/>
    <w:rsid w:val="00170EF0"/>
    <w:rsid w:val="00172BB7"/>
    <w:rsid w:val="001733CA"/>
    <w:rsid w:val="00173FD8"/>
    <w:rsid w:val="00174029"/>
    <w:rsid w:val="00175520"/>
    <w:rsid w:val="001832F9"/>
    <w:rsid w:val="00185BC6"/>
    <w:rsid w:val="00186300"/>
    <w:rsid w:val="00186B11"/>
    <w:rsid w:val="00186B3A"/>
    <w:rsid w:val="001873DB"/>
    <w:rsid w:val="00187A41"/>
    <w:rsid w:val="001908DA"/>
    <w:rsid w:val="001931EE"/>
    <w:rsid w:val="00197A01"/>
    <w:rsid w:val="001A364B"/>
    <w:rsid w:val="001A43D7"/>
    <w:rsid w:val="001A4715"/>
    <w:rsid w:val="001A54FD"/>
    <w:rsid w:val="001B01AD"/>
    <w:rsid w:val="001B11D0"/>
    <w:rsid w:val="001B25CD"/>
    <w:rsid w:val="001B2F61"/>
    <w:rsid w:val="001B3328"/>
    <w:rsid w:val="001B461C"/>
    <w:rsid w:val="001B7C04"/>
    <w:rsid w:val="001C0AF3"/>
    <w:rsid w:val="001C6950"/>
    <w:rsid w:val="001C7E91"/>
    <w:rsid w:val="001D0825"/>
    <w:rsid w:val="001D0C2E"/>
    <w:rsid w:val="001D63F8"/>
    <w:rsid w:val="001F3CB7"/>
    <w:rsid w:val="001F4D8F"/>
    <w:rsid w:val="00207475"/>
    <w:rsid w:val="00210706"/>
    <w:rsid w:val="00217E93"/>
    <w:rsid w:val="002200C7"/>
    <w:rsid w:val="0022617D"/>
    <w:rsid w:val="00226F68"/>
    <w:rsid w:val="00230C3C"/>
    <w:rsid w:val="00232646"/>
    <w:rsid w:val="00236D0C"/>
    <w:rsid w:val="00240643"/>
    <w:rsid w:val="0024326C"/>
    <w:rsid w:val="00243F31"/>
    <w:rsid w:val="002453F9"/>
    <w:rsid w:val="00246E3C"/>
    <w:rsid w:val="0025085C"/>
    <w:rsid w:val="002523F0"/>
    <w:rsid w:val="002628BE"/>
    <w:rsid w:val="00264B60"/>
    <w:rsid w:val="00264C07"/>
    <w:rsid w:val="00275DC7"/>
    <w:rsid w:val="0027684D"/>
    <w:rsid w:val="00280881"/>
    <w:rsid w:val="00281027"/>
    <w:rsid w:val="00281858"/>
    <w:rsid w:val="0028318A"/>
    <w:rsid w:val="00283F9B"/>
    <w:rsid w:val="002845C2"/>
    <w:rsid w:val="00284AA0"/>
    <w:rsid w:val="00292E66"/>
    <w:rsid w:val="002967D3"/>
    <w:rsid w:val="00296ECA"/>
    <w:rsid w:val="0029708C"/>
    <w:rsid w:val="002A22C9"/>
    <w:rsid w:val="002A63BF"/>
    <w:rsid w:val="002B092A"/>
    <w:rsid w:val="002C0F62"/>
    <w:rsid w:val="002C4135"/>
    <w:rsid w:val="002C6DA1"/>
    <w:rsid w:val="002D33EF"/>
    <w:rsid w:val="002D5CC6"/>
    <w:rsid w:val="002F0A4A"/>
    <w:rsid w:val="002F0E72"/>
    <w:rsid w:val="002F288B"/>
    <w:rsid w:val="002F794D"/>
    <w:rsid w:val="00300E39"/>
    <w:rsid w:val="003027AF"/>
    <w:rsid w:val="00311A90"/>
    <w:rsid w:val="003125F4"/>
    <w:rsid w:val="003158DA"/>
    <w:rsid w:val="00315EB0"/>
    <w:rsid w:val="00327515"/>
    <w:rsid w:val="00337EBE"/>
    <w:rsid w:val="00342F60"/>
    <w:rsid w:val="00343966"/>
    <w:rsid w:val="0034405A"/>
    <w:rsid w:val="00345421"/>
    <w:rsid w:val="00353957"/>
    <w:rsid w:val="00354B14"/>
    <w:rsid w:val="00364139"/>
    <w:rsid w:val="003652AD"/>
    <w:rsid w:val="0036742E"/>
    <w:rsid w:val="0037162A"/>
    <w:rsid w:val="00372CAA"/>
    <w:rsid w:val="003740BA"/>
    <w:rsid w:val="00376C16"/>
    <w:rsid w:val="003807EE"/>
    <w:rsid w:val="00382EB0"/>
    <w:rsid w:val="003831BE"/>
    <w:rsid w:val="00385594"/>
    <w:rsid w:val="0038678F"/>
    <w:rsid w:val="00386D56"/>
    <w:rsid w:val="00387CAD"/>
    <w:rsid w:val="00387FA7"/>
    <w:rsid w:val="00392CB4"/>
    <w:rsid w:val="00394635"/>
    <w:rsid w:val="003A0455"/>
    <w:rsid w:val="003A3320"/>
    <w:rsid w:val="003B0E9E"/>
    <w:rsid w:val="003B4AD7"/>
    <w:rsid w:val="003B5C84"/>
    <w:rsid w:val="003C08EF"/>
    <w:rsid w:val="003C0BE2"/>
    <w:rsid w:val="003C432A"/>
    <w:rsid w:val="003C4F5F"/>
    <w:rsid w:val="003D0117"/>
    <w:rsid w:val="003D3308"/>
    <w:rsid w:val="003D37ED"/>
    <w:rsid w:val="003D4742"/>
    <w:rsid w:val="003D5FB1"/>
    <w:rsid w:val="003D7091"/>
    <w:rsid w:val="003E004E"/>
    <w:rsid w:val="003E2295"/>
    <w:rsid w:val="003E3732"/>
    <w:rsid w:val="003F1112"/>
    <w:rsid w:val="00402350"/>
    <w:rsid w:val="00422D8B"/>
    <w:rsid w:val="0042522C"/>
    <w:rsid w:val="00427654"/>
    <w:rsid w:val="00431482"/>
    <w:rsid w:val="00433925"/>
    <w:rsid w:val="004356F9"/>
    <w:rsid w:val="00436744"/>
    <w:rsid w:val="00442F08"/>
    <w:rsid w:val="0044655B"/>
    <w:rsid w:val="004473F9"/>
    <w:rsid w:val="0045543A"/>
    <w:rsid w:val="00455D05"/>
    <w:rsid w:val="00457ACA"/>
    <w:rsid w:val="004601B0"/>
    <w:rsid w:val="004613AF"/>
    <w:rsid w:val="00462A49"/>
    <w:rsid w:val="004664BA"/>
    <w:rsid w:val="00467038"/>
    <w:rsid w:val="00473726"/>
    <w:rsid w:val="004743CF"/>
    <w:rsid w:val="00475FD0"/>
    <w:rsid w:val="00480FF7"/>
    <w:rsid w:val="00482836"/>
    <w:rsid w:val="00484D5F"/>
    <w:rsid w:val="004861A7"/>
    <w:rsid w:val="00491EFB"/>
    <w:rsid w:val="00492562"/>
    <w:rsid w:val="00495FC3"/>
    <w:rsid w:val="00497AB0"/>
    <w:rsid w:val="00497DD1"/>
    <w:rsid w:val="004A3C13"/>
    <w:rsid w:val="004A40B7"/>
    <w:rsid w:val="004B1EBB"/>
    <w:rsid w:val="004B50E4"/>
    <w:rsid w:val="004B7F9C"/>
    <w:rsid w:val="004C1DCD"/>
    <w:rsid w:val="004C6E60"/>
    <w:rsid w:val="004D0D9A"/>
    <w:rsid w:val="004D1AD3"/>
    <w:rsid w:val="004D4BF4"/>
    <w:rsid w:val="004D67C3"/>
    <w:rsid w:val="004E1CC1"/>
    <w:rsid w:val="004F36E6"/>
    <w:rsid w:val="00500764"/>
    <w:rsid w:val="0050214F"/>
    <w:rsid w:val="005048D4"/>
    <w:rsid w:val="00505EC0"/>
    <w:rsid w:val="005112BB"/>
    <w:rsid w:val="00521702"/>
    <w:rsid w:val="00525E34"/>
    <w:rsid w:val="00530C37"/>
    <w:rsid w:val="00531E6A"/>
    <w:rsid w:val="00532B1B"/>
    <w:rsid w:val="00534711"/>
    <w:rsid w:val="00536EF7"/>
    <w:rsid w:val="00543658"/>
    <w:rsid w:val="00544693"/>
    <w:rsid w:val="005465FC"/>
    <w:rsid w:val="00546645"/>
    <w:rsid w:val="0054759D"/>
    <w:rsid w:val="0055263A"/>
    <w:rsid w:val="0055329D"/>
    <w:rsid w:val="00554E31"/>
    <w:rsid w:val="0056157D"/>
    <w:rsid w:val="00561C92"/>
    <w:rsid w:val="0057029F"/>
    <w:rsid w:val="00571C28"/>
    <w:rsid w:val="005721CB"/>
    <w:rsid w:val="0057298E"/>
    <w:rsid w:val="005745D7"/>
    <w:rsid w:val="00577650"/>
    <w:rsid w:val="00580C4B"/>
    <w:rsid w:val="00581EEC"/>
    <w:rsid w:val="00584153"/>
    <w:rsid w:val="005865FC"/>
    <w:rsid w:val="00590585"/>
    <w:rsid w:val="005917D0"/>
    <w:rsid w:val="00593843"/>
    <w:rsid w:val="005950DD"/>
    <w:rsid w:val="00595C32"/>
    <w:rsid w:val="00596927"/>
    <w:rsid w:val="00596EE3"/>
    <w:rsid w:val="005A576C"/>
    <w:rsid w:val="005A6254"/>
    <w:rsid w:val="005B25F6"/>
    <w:rsid w:val="005B31D2"/>
    <w:rsid w:val="005B522D"/>
    <w:rsid w:val="005B54BF"/>
    <w:rsid w:val="005B595E"/>
    <w:rsid w:val="005B7506"/>
    <w:rsid w:val="005C2B8B"/>
    <w:rsid w:val="005C36CA"/>
    <w:rsid w:val="005D0445"/>
    <w:rsid w:val="005E2582"/>
    <w:rsid w:val="005E2E9D"/>
    <w:rsid w:val="005E3F63"/>
    <w:rsid w:val="005E4E57"/>
    <w:rsid w:val="005E56AC"/>
    <w:rsid w:val="005F6EDB"/>
    <w:rsid w:val="0060220C"/>
    <w:rsid w:val="006033D9"/>
    <w:rsid w:val="006037FC"/>
    <w:rsid w:val="00615BE7"/>
    <w:rsid w:val="006162ED"/>
    <w:rsid w:val="006170CA"/>
    <w:rsid w:val="00621363"/>
    <w:rsid w:val="00624ADE"/>
    <w:rsid w:val="0062529A"/>
    <w:rsid w:val="00634E31"/>
    <w:rsid w:val="00634FC2"/>
    <w:rsid w:val="0064545E"/>
    <w:rsid w:val="00645F2D"/>
    <w:rsid w:val="0064690E"/>
    <w:rsid w:val="00650BD6"/>
    <w:rsid w:val="00650DB3"/>
    <w:rsid w:val="00651B6A"/>
    <w:rsid w:val="00653DB6"/>
    <w:rsid w:val="006559E8"/>
    <w:rsid w:val="00657E91"/>
    <w:rsid w:val="006633C2"/>
    <w:rsid w:val="006702B2"/>
    <w:rsid w:val="00670887"/>
    <w:rsid w:val="00673D46"/>
    <w:rsid w:val="00683627"/>
    <w:rsid w:val="00683C7C"/>
    <w:rsid w:val="00683D82"/>
    <w:rsid w:val="00684170"/>
    <w:rsid w:val="00685DC4"/>
    <w:rsid w:val="006874ED"/>
    <w:rsid w:val="006923AF"/>
    <w:rsid w:val="00692652"/>
    <w:rsid w:val="00694E0E"/>
    <w:rsid w:val="006A2ECF"/>
    <w:rsid w:val="006A49DD"/>
    <w:rsid w:val="006B072D"/>
    <w:rsid w:val="006B2954"/>
    <w:rsid w:val="006B2F71"/>
    <w:rsid w:val="006B4B3F"/>
    <w:rsid w:val="006B769E"/>
    <w:rsid w:val="006C0143"/>
    <w:rsid w:val="006C13B0"/>
    <w:rsid w:val="006C58D0"/>
    <w:rsid w:val="006C780D"/>
    <w:rsid w:val="006D25AA"/>
    <w:rsid w:val="006D3CFB"/>
    <w:rsid w:val="006D41DA"/>
    <w:rsid w:val="006E2646"/>
    <w:rsid w:val="006E2CDD"/>
    <w:rsid w:val="006E4203"/>
    <w:rsid w:val="006F09E9"/>
    <w:rsid w:val="006F545C"/>
    <w:rsid w:val="006F5DC5"/>
    <w:rsid w:val="006F7F38"/>
    <w:rsid w:val="006F7F3A"/>
    <w:rsid w:val="00705A1C"/>
    <w:rsid w:val="007065C4"/>
    <w:rsid w:val="00706BB6"/>
    <w:rsid w:val="00707FDC"/>
    <w:rsid w:val="007119D0"/>
    <w:rsid w:val="007121AE"/>
    <w:rsid w:val="0071386E"/>
    <w:rsid w:val="007138A4"/>
    <w:rsid w:val="007138D0"/>
    <w:rsid w:val="00717F47"/>
    <w:rsid w:val="00721C31"/>
    <w:rsid w:val="00725C12"/>
    <w:rsid w:val="00725EE9"/>
    <w:rsid w:val="007273E8"/>
    <w:rsid w:val="00727E93"/>
    <w:rsid w:val="00730E51"/>
    <w:rsid w:val="00734AF0"/>
    <w:rsid w:val="00736179"/>
    <w:rsid w:val="007361BB"/>
    <w:rsid w:val="0074195F"/>
    <w:rsid w:val="0074294C"/>
    <w:rsid w:val="007454FF"/>
    <w:rsid w:val="00746327"/>
    <w:rsid w:val="00752A61"/>
    <w:rsid w:val="00763097"/>
    <w:rsid w:val="00763129"/>
    <w:rsid w:val="0076516C"/>
    <w:rsid w:val="00773DEE"/>
    <w:rsid w:val="0077445B"/>
    <w:rsid w:val="00781185"/>
    <w:rsid w:val="0078303D"/>
    <w:rsid w:val="00794E02"/>
    <w:rsid w:val="00795562"/>
    <w:rsid w:val="007965AE"/>
    <w:rsid w:val="007A4E59"/>
    <w:rsid w:val="007A5A18"/>
    <w:rsid w:val="007B3220"/>
    <w:rsid w:val="007C0F79"/>
    <w:rsid w:val="007C1484"/>
    <w:rsid w:val="007C356D"/>
    <w:rsid w:val="007C5299"/>
    <w:rsid w:val="007D47ED"/>
    <w:rsid w:val="007E2D78"/>
    <w:rsid w:val="007E6091"/>
    <w:rsid w:val="007E6129"/>
    <w:rsid w:val="007E7D4B"/>
    <w:rsid w:val="007F11E8"/>
    <w:rsid w:val="007F4C16"/>
    <w:rsid w:val="007F5680"/>
    <w:rsid w:val="007F6169"/>
    <w:rsid w:val="00803BDD"/>
    <w:rsid w:val="0080564E"/>
    <w:rsid w:val="00806FF4"/>
    <w:rsid w:val="00823E93"/>
    <w:rsid w:val="00832960"/>
    <w:rsid w:val="00832A8B"/>
    <w:rsid w:val="00833157"/>
    <w:rsid w:val="0083558B"/>
    <w:rsid w:val="00835C01"/>
    <w:rsid w:val="008360B2"/>
    <w:rsid w:val="0084110F"/>
    <w:rsid w:val="00843136"/>
    <w:rsid w:val="00851B93"/>
    <w:rsid w:val="00852CF6"/>
    <w:rsid w:val="008544D7"/>
    <w:rsid w:val="00855E5B"/>
    <w:rsid w:val="00860993"/>
    <w:rsid w:val="008644FA"/>
    <w:rsid w:val="0086471A"/>
    <w:rsid w:val="00864E9D"/>
    <w:rsid w:val="00865BEF"/>
    <w:rsid w:val="008703E5"/>
    <w:rsid w:val="00870F16"/>
    <w:rsid w:val="00875A7E"/>
    <w:rsid w:val="00876CDD"/>
    <w:rsid w:val="00880FA7"/>
    <w:rsid w:val="0088312B"/>
    <w:rsid w:val="00883298"/>
    <w:rsid w:val="00884D89"/>
    <w:rsid w:val="00893CF0"/>
    <w:rsid w:val="00897C36"/>
    <w:rsid w:val="008A370B"/>
    <w:rsid w:val="008A3E22"/>
    <w:rsid w:val="008A4CE1"/>
    <w:rsid w:val="008A7A2D"/>
    <w:rsid w:val="008B0745"/>
    <w:rsid w:val="008B0DC5"/>
    <w:rsid w:val="008B114E"/>
    <w:rsid w:val="008B3A3C"/>
    <w:rsid w:val="008B4B3C"/>
    <w:rsid w:val="008C1ADC"/>
    <w:rsid w:val="008D0B1C"/>
    <w:rsid w:val="008D252D"/>
    <w:rsid w:val="008D378A"/>
    <w:rsid w:val="008D5F96"/>
    <w:rsid w:val="008D604F"/>
    <w:rsid w:val="008D6C99"/>
    <w:rsid w:val="008E1068"/>
    <w:rsid w:val="008E285A"/>
    <w:rsid w:val="008E3FB2"/>
    <w:rsid w:val="008E4222"/>
    <w:rsid w:val="008E43CF"/>
    <w:rsid w:val="008E6376"/>
    <w:rsid w:val="008E6941"/>
    <w:rsid w:val="008E7452"/>
    <w:rsid w:val="008F107A"/>
    <w:rsid w:val="008F1C6C"/>
    <w:rsid w:val="008F3B3A"/>
    <w:rsid w:val="008F5FB9"/>
    <w:rsid w:val="009015E0"/>
    <w:rsid w:val="0090160D"/>
    <w:rsid w:val="009048EC"/>
    <w:rsid w:val="009102A3"/>
    <w:rsid w:val="00910310"/>
    <w:rsid w:val="00911BDB"/>
    <w:rsid w:val="0091397F"/>
    <w:rsid w:val="009139E3"/>
    <w:rsid w:val="00922882"/>
    <w:rsid w:val="00923397"/>
    <w:rsid w:val="009235AE"/>
    <w:rsid w:val="0092386B"/>
    <w:rsid w:val="009417F3"/>
    <w:rsid w:val="00941B87"/>
    <w:rsid w:val="00941EA5"/>
    <w:rsid w:val="00942B5F"/>
    <w:rsid w:val="009457CB"/>
    <w:rsid w:val="00955874"/>
    <w:rsid w:val="00963AE1"/>
    <w:rsid w:val="00964EB8"/>
    <w:rsid w:val="00965107"/>
    <w:rsid w:val="0096564A"/>
    <w:rsid w:val="00965760"/>
    <w:rsid w:val="0096608B"/>
    <w:rsid w:val="0097347D"/>
    <w:rsid w:val="009749D7"/>
    <w:rsid w:val="00974DDA"/>
    <w:rsid w:val="009757DE"/>
    <w:rsid w:val="009818F0"/>
    <w:rsid w:val="0098290C"/>
    <w:rsid w:val="00983F89"/>
    <w:rsid w:val="0099378E"/>
    <w:rsid w:val="009943EB"/>
    <w:rsid w:val="00994AF5"/>
    <w:rsid w:val="00996A66"/>
    <w:rsid w:val="00996CE6"/>
    <w:rsid w:val="009A0867"/>
    <w:rsid w:val="009A1F75"/>
    <w:rsid w:val="009B35E1"/>
    <w:rsid w:val="009B501B"/>
    <w:rsid w:val="009C0D9D"/>
    <w:rsid w:val="009C4E14"/>
    <w:rsid w:val="009C5383"/>
    <w:rsid w:val="009D258A"/>
    <w:rsid w:val="009D5309"/>
    <w:rsid w:val="009D5DCE"/>
    <w:rsid w:val="009E008B"/>
    <w:rsid w:val="009E1682"/>
    <w:rsid w:val="009E30EC"/>
    <w:rsid w:val="009F2445"/>
    <w:rsid w:val="009F694D"/>
    <w:rsid w:val="00A00D6E"/>
    <w:rsid w:val="00A01966"/>
    <w:rsid w:val="00A029D4"/>
    <w:rsid w:val="00A04038"/>
    <w:rsid w:val="00A04E7C"/>
    <w:rsid w:val="00A06FC8"/>
    <w:rsid w:val="00A0761C"/>
    <w:rsid w:val="00A1020F"/>
    <w:rsid w:val="00A13E35"/>
    <w:rsid w:val="00A148D0"/>
    <w:rsid w:val="00A20CBA"/>
    <w:rsid w:val="00A21BA1"/>
    <w:rsid w:val="00A26D12"/>
    <w:rsid w:val="00A30ECC"/>
    <w:rsid w:val="00A43EDE"/>
    <w:rsid w:val="00A44DDF"/>
    <w:rsid w:val="00A46064"/>
    <w:rsid w:val="00A46445"/>
    <w:rsid w:val="00A52169"/>
    <w:rsid w:val="00A539B1"/>
    <w:rsid w:val="00A543BA"/>
    <w:rsid w:val="00A569AF"/>
    <w:rsid w:val="00A572D7"/>
    <w:rsid w:val="00A62AC2"/>
    <w:rsid w:val="00A642F9"/>
    <w:rsid w:val="00A70D23"/>
    <w:rsid w:val="00A7252C"/>
    <w:rsid w:val="00A72CDE"/>
    <w:rsid w:val="00A730EE"/>
    <w:rsid w:val="00A740CC"/>
    <w:rsid w:val="00A81857"/>
    <w:rsid w:val="00A82B60"/>
    <w:rsid w:val="00A8595B"/>
    <w:rsid w:val="00A91817"/>
    <w:rsid w:val="00AA1F28"/>
    <w:rsid w:val="00AA284B"/>
    <w:rsid w:val="00AA396A"/>
    <w:rsid w:val="00AA3ECE"/>
    <w:rsid w:val="00AA69D5"/>
    <w:rsid w:val="00AB2707"/>
    <w:rsid w:val="00AB698E"/>
    <w:rsid w:val="00AC0581"/>
    <w:rsid w:val="00AC0B30"/>
    <w:rsid w:val="00AC2FEC"/>
    <w:rsid w:val="00AC320B"/>
    <w:rsid w:val="00AC3DCC"/>
    <w:rsid w:val="00AC49A3"/>
    <w:rsid w:val="00AC5A9E"/>
    <w:rsid w:val="00AD0C2C"/>
    <w:rsid w:val="00AD0C92"/>
    <w:rsid w:val="00AD34DA"/>
    <w:rsid w:val="00AD5D35"/>
    <w:rsid w:val="00AE1837"/>
    <w:rsid w:val="00AE6519"/>
    <w:rsid w:val="00AE7872"/>
    <w:rsid w:val="00AF3FF1"/>
    <w:rsid w:val="00AF49E4"/>
    <w:rsid w:val="00AF521F"/>
    <w:rsid w:val="00AF5D6C"/>
    <w:rsid w:val="00B0068C"/>
    <w:rsid w:val="00B019CF"/>
    <w:rsid w:val="00B03F48"/>
    <w:rsid w:val="00B055A4"/>
    <w:rsid w:val="00B060D6"/>
    <w:rsid w:val="00B06EFD"/>
    <w:rsid w:val="00B06FC2"/>
    <w:rsid w:val="00B14FA3"/>
    <w:rsid w:val="00B15194"/>
    <w:rsid w:val="00B21ACD"/>
    <w:rsid w:val="00B2689E"/>
    <w:rsid w:val="00B26ED3"/>
    <w:rsid w:val="00B30536"/>
    <w:rsid w:val="00B32B39"/>
    <w:rsid w:val="00B353A1"/>
    <w:rsid w:val="00B401FD"/>
    <w:rsid w:val="00B42F8D"/>
    <w:rsid w:val="00B44B96"/>
    <w:rsid w:val="00B45319"/>
    <w:rsid w:val="00B5539F"/>
    <w:rsid w:val="00B60702"/>
    <w:rsid w:val="00B65BC5"/>
    <w:rsid w:val="00B66FB4"/>
    <w:rsid w:val="00B724A8"/>
    <w:rsid w:val="00B7298F"/>
    <w:rsid w:val="00B75623"/>
    <w:rsid w:val="00B77787"/>
    <w:rsid w:val="00B7781C"/>
    <w:rsid w:val="00B77C07"/>
    <w:rsid w:val="00B82A9C"/>
    <w:rsid w:val="00B83C85"/>
    <w:rsid w:val="00B84977"/>
    <w:rsid w:val="00B97BF3"/>
    <w:rsid w:val="00BA0859"/>
    <w:rsid w:val="00BA7E3F"/>
    <w:rsid w:val="00BB17FE"/>
    <w:rsid w:val="00BC3032"/>
    <w:rsid w:val="00BD1E6D"/>
    <w:rsid w:val="00BD2C9D"/>
    <w:rsid w:val="00BD5406"/>
    <w:rsid w:val="00C06BA4"/>
    <w:rsid w:val="00C06EBB"/>
    <w:rsid w:val="00C10CD4"/>
    <w:rsid w:val="00C11C02"/>
    <w:rsid w:val="00C1333D"/>
    <w:rsid w:val="00C2099F"/>
    <w:rsid w:val="00C26593"/>
    <w:rsid w:val="00C26ABE"/>
    <w:rsid w:val="00C3143C"/>
    <w:rsid w:val="00C34446"/>
    <w:rsid w:val="00C35C3D"/>
    <w:rsid w:val="00C40300"/>
    <w:rsid w:val="00C409C7"/>
    <w:rsid w:val="00C43989"/>
    <w:rsid w:val="00C43C2D"/>
    <w:rsid w:val="00C4705C"/>
    <w:rsid w:val="00C50B8B"/>
    <w:rsid w:val="00C53CC0"/>
    <w:rsid w:val="00C55C16"/>
    <w:rsid w:val="00C5698E"/>
    <w:rsid w:val="00C57C11"/>
    <w:rsid w:val="00C60322"/>
    <w:rsid w:val="00C6735E"/>
    <w:rsid w:val="00C70901"/>
    <w:rsid w:val="00C72B41"/>
    <w:rsid w:val="00C77C07"/>
    <w:rsid w:val="00C83AB9"/>
    <w:rsid w:val="00C936AE"/>
    <w:rsid w:val="00C9486C"/>
    <w:rsid w:val="00C976C5"/>
    <w:rsid w:val="00CB0BB5"/>
    <w:rsid w:val="00CB33CE"/>
    <w:rsid w:val="00CC0C62"/>
    <w:rsid w:val="00CC24AF"/>
    <w:rsid w:val="00CD784C"/>
    <w:rsid w:val="00CE24EC"/>
    <w:rsid w:val="00CE3C21"/>
    <w:rsid w:val="00CF0C8F"/>
    <w:rsid w:val="00CF4E60"/>
    <w:rsid w:val="00CF58FB"/>
    <w:rsid w:val="00CF7F7B"/>
    <w:rsid w:val="00D00729"/>
    <w:rsid w:val="00D046EE"/>
    <w:rsid w:val="00D065A7"/>
    <w:rsid w:val="00D0767D"/>
    <w:rsid w:val="00D117F0"/>
    <w:rsid w:val="00D1797B"/>
    <w:rsid w:val="00D24DAE"/>
    <w:rsid w:val="00D27021"/>
    <w:rsid w:val="00D30CDD"/>
    <w:rsid w:val="00D3566D"/>
    <w:rsid w:val="00D35F59"/>
    <w:rsid w:val="00D4121D"/>
    <w:rsid w:val="00D504A4"/>
    <w:rsid w:val="00D53D44"/>
    <w:rsid w:val="00D54A54"/>
    <w:rsid w:val="00D562E4"/>
    <w:rsid w:val="00D57B16"/>
    <w:rsid w:val="00D65256"/>
    <w:rsid w:val="00D70529"/>
    <w:rsid w:val="00D70767"/>
    <w:rsid w:val="00D739C1"/>
    <w:rsid w:val="00D82481"/>
    <w:rsid w:val="00D8495E"/>
    <w:rsid w:val="00D87217"/>
    <w:rsid w:val="00D91196"/>
    <w:rsid w:val="00D91473"/>
    <w:rsid w:val="00D92B06"/>
    <w:rsid w:val="00D94E78"/>
    <w:rsid w:val="00DA13D1"/>
    <w:rsid w:val="00DA547F"/>
    <w:rsid w:val="00DA7CA0"/>
    <w:rsid w:val="00DB0DE0"/>
    <w:rsid w:val="00DB1590"/>
    <w:rsid w:val="00DB2E9A"/>
    <w:rsid w:val="00DB5426"/>
    <w:rsid w:val="00DB5916"/>
    <w:rsid w:val="00DB620B"/>
    <w:rsid w:val="00DB63C7"/>
    <w:rsid w:val="00DC77BF"/>
    <w:rsid w:val="00DC7CEB"/>
    <w:rsid w:val="00DD0F4E"/>
    <w:rsid w:val="00DD39AE"/>
    <w:rsid w:val="00DD578B"/>
    <w:rsid w:val="00DD6039"/>
    <w:rsid w:val="00DE0F0D"/>
    <w:rsid w:val="00DE140D"/>
    <w:rsid w:val="00DE2A43"/>
    <w:rsid w:val="00DF3CA4"/>
    <w:rsid w:val="00DF724A"/>
    <w:rsid w:val="00E006AE"/>
    <w:rsid w:val="00E02EA6"/>
    <w:rsid w:val="00E07B05"/>
    <w:rsid w:val="00E1282C"/>
    <w:rsid w:val="00E15E68"/>
    <w:rsid w:val="00E350DC"/>
    <w:rsid w:val="00E45395"/>
    <w:rsid w:val="00E457A2"/>
    <w:rsid w:val="00E45CE6"/>
    <w:rsid w:val="00E505EB"/>
    <w:rsid w:val="00E53263"/>
    <w:rsid w:val="00E56836"/>
    <w:rsid w:val="00E57FFA"/>
    <w:rsid w:val="00E62F35"/>
    <w:rsid w:val="00E635E3"/>
    <w:rsid w:val="00E643A1"/>
    <w:rsid w:val="00E72FD6"/>
    <w:rsid w:val="00E731E0"/>
    <w:rsid w:val="00E73E14"/>
    <w:rsid w:val="00E742EC"/>
    <w:rsid w:val="00E74A9E"/>
    <w:rsid w:val="00E82D92"/>
    <w:rsid w:val="00E832F2"/>
    <w:rsid w:val="00E906EA"/>
    <w:rsid w:val="00E91FB8"/>
    <w:rsid w:val="00E92FE9"/>
    <w:rsid w:val="00E934C5"/>
    <w:rsid w:val="00E94209"/>
    <w:rsid w:val="00EA17CF"/>
    <w:rsid w:val="00EA3F16"/>
    <w:rsid w:val="00EA5C31"/>
    <w:rsid w:val="00EA708F"/>
    <w:rsid w:val="00EB0B45"/>
    <w:rsid w:val="00EB4414"/>
    <w:rsid w:val="00EB5044"/>
    <w:rsid w:val="00EB65C0"/>
    <w:rsid w:val="00EC1CD0"/>
    <w:rsid w:val="00EC2CCB"/>
    <w:rsid w:val="00EC3632"/>
    <w:rsid w:val="00EC7612"/>
    <w:rsid w:val="00EC7A83"/>
    <w:rsid w:val="00ED049B"/>
    <w:rsid w:val="00ED3F41"/>
    <w:rsid w:val="00EE37F1"/>
    <w:rsid w:val="00EE431B"/>
    <w:rsid w:val="00EE4C66"/>
    <w:rsid w:val="00EE523F"/>
    <w:rsid w:val="00EE5272"/>
    <w:rsid w:val="00EE6A0F"/>
    <w:rsid w:val="00EE7EEC"/>
    <w:rsid w:val="00EF0535"/>
    <w:rsid w:val="00EF162F"/>
    <w:rsid w:val="00EF20FB"/>
    <w:rsid w:val="00EF3B16"/>
    <w:rsid w:val="00EF769A"/>
    <w:rsid w:val="00F000C5"/>
    <w:rsid w:val="00F01036"/>
    <w:rsid w:val="00F058BB"/>
    <w:rsid w:val="00F07E9D"/>
    <w:rsid w:val="00F10EAE"/>
    <w:rsid w:val="00F11F84"/>
    <w:rsid w:val="00F14961"/>
    <w:rsid w:val="00F173A7"/>
    <w:rsid w:val="00F22165"/>
    <w:rsid w:val="00F228E6"/>
    <w:rsid w:val="00F22FBC"/>
    <w:rsid w:val="00F23D53"/>
    <w:rsid w:val="00F30EDB"/>
    <w:rsid w:val="00F34FAB"/>
    <w:rsid w:val="00F36766"/>
    <w:rsid w:val="00F4108D"/>
    <w:rsid w:val="00F43A8B"/>
    <w:rsid w:val="00F45189"/>
    <w:rsid w:val="00F515C2"/>
    <w:rsid w:val="00F53B2F"/>
    <w:rsid w:val="00F53E64"/>
    <w:rsid w:val="00F54D48"/>
    <w:rsid w:val="00F56046"/>
    <w:rsid w:val="00F56525"/>
    <w:rsid w:val="00F56B0E"/>
    <w:rsid w:val="00F56E34"/>
    <w:rsid w:val="00F57411"/>
    <w:rsid w:val="00F60A9B"/>
    <w:rsid w:val="00F6411A"/>
    <w:rsid w:val="00F64C62"/>
    <w:rsid w:val="00F6652F"/>
    <w:rsid w:val="00F715DF"/>
    <w:rsid w:val="00F74179"/>
    <w:rsid w:val="00F7553C"/>
    <w:rsid w:val="00F75CF8"/>
    <w:rsid w:val="00F82043"/>
    <w:rsid w:val="00F82380"/>
    <w:rsid w:val="00F8274F"/>
    <w:rsid w:val="00F82891"/>
    <w:rsid w:val="00F85066"/>
    <w:rsid w:val="00F92766"/>
    <w:rsid w:val="00F94534"/>
    <w:rsid w:val="00F94A14"/>
    <w:rsid w:val="00F95766"/>
    <w:rsid w:val="00F964B0"/>
    <w:rsid w:val="00FA0065"/>
    <w:rsid w:val="00FA43A4"/>
    <w:rsid w:val="00FA6B48"/>
    <w:rsid w:val="00FB0CF8"/>
    <w:rsid w:val="00FB2F53"/>
    <w:rsid w:val="00FB7C9E"/>
    <w:rsid w:val="00FC3C91"/>
    <w:rsid w:val="00FC749D"/>
    <w:rsid w:val="00FC784C"/>
    <w:rsid w:val="00FE112F"/>
    <w:rsid w:val="00FE1942"/>
    <w:rsid w:val="00FE543A"/>
    <w:rsid w:val="00FE7136"/>
    <w:rsid w:val="00FF17F1"/>
    <w:rsid w:val="00FF23D6"/>
    <w:rsid w:val="00FF5A04"/>
    <w:rsid w:val="00FF6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44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70F16"/>
    <w:rPr>
      <w:rFonts w:ascii="Garamond" w:hAnsi="Garamond"/>
      <w:sz w:val="24"/>
      <w:lang w:bidi="ar-SA"/>
    </w:rPr>
  </w:style>
  <w:style w:type="paragraph" w:styleId="Heading1">
    <w:name w:val="heading 1"/>
    <w:basedOn w:val="Normal"/>
    <w:next w:val="Normal"/>
    <w:qFormat/>
    <w:rsid w:val="00870F16"/>
    <w:pPr>
      <w:keepNext/>
      <w:numPr>
        <w:numId w:val="17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B97BF3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97BF3"/>
    <w:pPr>
      <w:keepNext/>
      <w:numPr>
        <w:ilvl w:val="2"/>
        <w:numId w:val="1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97BF3"/>
    <w:pPr>
      <w:keepNext/>
      <w:numPr>
        <w:ilvl w:val="3"/>
        <w:numId w:val="17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97BF3"/>
    <w:pPr>
      <w:numPr>
        <w:ilvl w:val="4"/>
        <w:numId w:val="1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97BF3"/>
    <w:pPr>
      <w:numPr>
        <w:ilvl w:val="5"/>
        <w:numId w:val="17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97BF3"/>
    <w:pPr>
      <w:numPr>
        <w:ilvl w:val="6"/>
        <w:numId w:val="17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B97BF3"/>
    <w:pPr>
      <w:numPr>
        <w:ilvl w:val="7"/>
        <w:numId w:val="17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B97BF3"/>
    <w:pPr>
      <w:numPr>
        <w:ilvl w:val="8"/>
        <w:numId w:val="1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0F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0F1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0F16"/>
  </w:style>
  <w:style w:type="paragraph" w:styleId="BodyText">
    <w:name w:val="Body Text"/>
    <w:basedOn w:val="Normal"/>
    <w:rsid w:val="00870F16"/>
    <w:pPr>
      <w:jc w:val="center"/>
    </w:pPr>
    <w:rPr>
      <w:sz w:val="16"/>
    </w:rPr>
  </w:style>
  <w:style w:type="paragraph" w:styleId="TOC1">
    <w:name w:val="toc 1"/>
    <w:basedOn w:val="Normal"/>
    <w:next w:val="Normal"/>
    <w:autoRedefine/>
    <w:uiPriority w:val="39"/>
    <w:rsid w:val="00386D56"/>
    <w:pPr>
      <w:spacing w:before="120" w:after="120"/>
    </w:pPr>
    <w:rPr>
      <w:rFonts w:ascii="Times New Roman" w:hAnsi="Times New Roman"/>
      <w:b/>
      <w:bCs/>
      <w:caps/>
      <w:sz w:val="20"/>
    </w:rPr>
  </w:style>
  <w:style w:type="character" w:styleId="Hyperlink">
    <w:name w:val="Hyperlink"/>
    <w:basedOn w:val="DefaultParagraphFont"/>
    <w:uiPriority w:val="99"/>
    <w:rsid w:val="00870F16"/>
    <w:rPr>
      <w:color w:val="0000FF"/>
      <w:u w:val="single"/>
    </w:rPr>
  </w:style>
  <w:style w:type="paragraph" w:customStyle="1" w:styleId="ChapterHeading">
    <w:name w:val="Chapter Heading"/>
    <w:basedOn w:val="TOC1"/>
    <w:rsid w:val="00554E31"/>
    <w:pPr>
      <w:spacing w:before="0"/>
    </w:pPr>
    <w:rPr>
      <w:rFonts w:eastAsia="Times New Roman"/>
      <w:caps w:val="0"/>
      <w:smallCaps/>
      <w:sz w:val="28"/>
      <w:szCs w:val="28"/>
    </w:rPr>
  </w:style>
  <w:style w:type="character" w:styleId="CommentReference">
    <w:name w:val="annotation reference"/>
    <w:basedOn w:val="DefaultParagraphFont"/>
    <w:semiHidden/>
    <w:rsid w:val="00EF3B16"/>
    <w:rPr>
      <w:sz w:val="16"/>
      <w:szCs w:val="16"/>
    </w:rPr>
  </w:style>
  <w:style w:type="paragraph" w:styleId="CommentText">
    <w:name w:val="annotation text"/>
    <w:basedOn w:val="Normal"/>
    <w:semiHidden/>
    <w:rsid w:val="00EF3B16"/>
    <w:rPr>
      <w:sz w:val="20"/>
    </w:rPr>
  </w:style>
  <w:style w:type="paragraph" w:styleId="CommentSubject">
    <w:name w:val="annotation subject"/>
    <w:basedOn w:val="CommentText"/>
    <w:next w:val="CommentText"/>
    <w:semiHidden/>
    <w:rsid w:val="00EF3B16"/>
    <w:rPr>
      <w:b/>
      <w:bCs/>
    </w:rPr>
  </w:style>
  <w:style w:type="paragraph" w:styleId="BalloonText">
    <w:name w:val="Balloon Text"/>
    <w:basedOn w:val="Normal"/>
    <w:semiHidden/>
    <w:rsid w:val="00EF3B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53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B97BF3"/>
    <w:pPr>
      <w:tabs>
        <w:tab w:val="center" w:pos="4680"/>
      </w:tabs>
      <w:spacing w:before="120" w:after="120"/>
      <w:jc w:val="center"/>
    </w:pPr>
    <w:rPr>
      <w:rFonts w:ascii="Times New Roman" w:eastAsia="Times New Roman" w:hAnsi="Times New Roman"/>
      <w:b/>
      <w:sz w:val="20"/>
    </w:rPr>
  </w:style>
  <w:style w:type="paragraph" w:styleId="TOC2">
    <w:name w:val="toc 2"/>
    <w:basedOn w:val="Normal"/>
    <w:next w:val="Normal"/>
    <w:autoRedefine/>
    <w:uiPriority w:val="39"/>
    <w:rsid w:val="00386D56"/>
    <w:pPr>
      <w:ind w:left="240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386D56"/>
    <w:pPr>
      <w:ind w:left="480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386D56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386D56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86D56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86D56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86D56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86D56"/>
    <w:pPr>
      <w:ind w:left="1920"/>
    </w:pPr>
    <w:rPr>
      <w:rFonts w:ascii="Times New Roman" w:hAnsi="Times New Roman"/>
      <w:sz w:val="18"/>
      <w:szCs w:val="18"/>
    </w:rPr>
  </w:style>
  <w:style w:type="paragraph" w:styleId="FootnoteText">
    <w:name w:val="footnote text"/>
    <w:basedOn w:val="Normal"/>
    <w:semiHidden/>
    <w:rsid w:val="00EA708F"/>
    <w:rPr>
      <w:sz w:val="20"/>
    </w:rPr>
  </w:style>
  <w:style w:type="character" w:styleId="FootnoteReference">
    <w:name w:val="footnote reference"/>
    <w:basedOn w:val="DefaultParagraphFont"/>
    <w:semiHidden/>
    <w:rsid w:val="00EA708F"/>
    <w:rPr>
      <w:vertAlign w:val="superscript"/>
    </w:rPr>
  </w:style>
  <w:style w:type="character" w:styleId="FollowedHyperlink">
    <w:name w:val="FollowedHyperlink"/>
    <w:basedOn w:val="DefaultParagraphFont"/>
    <w:rsid w:val="00EB504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F3B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sprocketil.sandisk.com/Tefen/PLM/SD_PL/Document%20Library/SD%20MMC%20Product%20Line%20Performance%20and%20Speed%20Class%20measurements%20Requirements.doc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Office_Word_97_-_2003_Document1.doc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emf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sprocketil.sandisk.com/Tefen/PLM/SD_PL/Lists/BE%20Configurations/SD%20Road%20Map%20For%20BE%20Sy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5AEA7DB1F7D42AAB889AB32ECA195" ma:contentTypeVersion="8" ma:contentTypeDescription="Create a new document." ma:contentTypeScope="" ma:versionID="05cde0c5743f3ac76f4656925d4fcaa9">
  <xsd:schema xmlns:xsd="http://www.w3.org/2001/XMLSchema" xmlns:p="http://schemas.microsoft.com/office/2006/metadata/properties" xmlns:ns2="ce0f1a27-54e4-464f-8966-adaa72cddf2d" targetNamespace="http://schemas.microsoft.com/office/2006/metadata/properties" ma:root="true" ma:fieldsID="bed20797735198683f7d39b462e7532e" ns2:_="">
    <xsd:import namespace="ce0f1a27-54e4-464f-8966-adaa72cddf2d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Project_x0020_Name" minOccurs="0"/>
                <xsd:element ref="ns2:PLM" minOccurs="0"/>
                <xsd:element ref="ns2:Update_x002f_Ol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e0f1a27-54e4-464f-8966-adaa72cddf2d" elementFormDefault="qualified">
    <xsd:import namespace="http://schemas.microsoft.com/office/2006/documentManagement/types"/>
    <xsd:element name="Document_x0020_Type" ma:index="8" nillable="true" ma:displayName="Document Type" ma:format="Dropdown" ma:internalName="Document_x0020_Type">
      <xsd:simpleType>
        <xsd:restriction base="dms:Choice">
          <xsd:enumeration value="MRD-PDR"/>
          <xsd:enumeration value="ERD"/>
          <xsd:enumeration value="EPRD"/>
        </xsd:restriction>
      </xsd:simpleType>
    </xsd:element>
    <xsd:element name="Project_x0020_Name" ma:index="9" nillable="true" ma:displayName="Project Name" ma:list="{e2c70b46-8675-47c4-afb4-afd059735035}" ma:internalName="Project_x0020_Name" ma:showField="Title">
      <xsd:simpleType>
        <xsd:restriction base="dms:Lookup"/>
      </xsd:simpleType>
    </xsd:element>
    <xsd:element name="PLM" ma:index="10" nillable="true" ma:displayName="PLM" ma:list="UserInfo" ma:internalName="PLM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pdate_x002f_Old" ma:index="12" nillable="true" ma:displayName="Update/Old" ma:default="Update" ma:format="Dropdown" ma:internalName="Update_x002f_Old">
      <xsd:simpleType>
        <xsd:restriction base="dms:Choice">
          <xsd:enumeration value="Update"/>
          <xsd:enumeration value="Ol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Project_x0020_Name xmlns="ce0f1a27-54e4-464f-8966-adaa72cddf2d">50</Project_x0020_Name>
    <Update_x002f_Old xmlns="ce0f1a27-54e4-464f-8966-adaa72cddf2d">Update</Update_x002f_Old>
    <PLM xmlns="ce0f1a27-54e4-464f-8966-adaa72cddf2d">
      <UserInfo>
        <DisplayName/>
        <AccountId xsi:nil="true"/>
        <AccountType/>
      </UserInfo>
    </PLM>
    <Document_x0020_Type xmlns="ce0f1a27-54e4-464f-8966-adaa72cddf2d">EPRD</Document_x0020_Typ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31A26-E015-4D0E-844E-87641454F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0f1a27-54e4-464f-8966-adaa72cddf2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46D0F27-8FE8-44ED-865B-143E4C5D1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31735F-B2BF-4DE1-818C-380F4735308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B350C56-57C3-4D70-B15B-7D007FCA7A2C}">
  <ds:schemaRefs>
    <ds:schemaRef ds:uri="http://schemas.microsoft.com/office/2006/metadata/properties"/>
    <ds:schemaRef ds:uri="ce0f1a27-54e4-464f-8966-adaa72cddf2d"/>
  </ds:schemaRefs>
</ds:datastoreItem>
</file>

<file path=customXml/itemProps5.xml><?xml version="1.0" encoding="utf-8"?>
<ds:datastoreItem xmlns:ds="http://schemas.openxmlformats.org/officeDocument/2006/customXml" ds:itemID="{14D6F006-D8AF-437D-B442-E6B5A2310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2245</Words>
  <Characters>13574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ComboS6HMp6</vt:lpstr>
    </vt:vector>
  </TitlesOfParts>
  <Manager>Yosi Zatelman</Manager>
  <Company>SanDisk Corporation</Company>
  <LinksUpToDate>false</LinksUpToDate>
  <CharactersWithSpaces>15788</CharactersWithSpaces>
  <SharedDoc>false</SharedDoc>
  <HLinks>
    <vt:vector size="96" baseType="variant">
      <vt:variant>
        <vt:i4>393272</vt:i4>
      </vt:variant>
      <vt:variant>
        <vt:i4>96</vt:i4>
      </vt:variant>
      <vt:variant>
        <vt:i4>0</vt:i4>
      </vt:variant>
      <vt:variant>
        <vt:i4>5</vt:i4>
      </vt:variant>
      <vt:variant>
        <vt:lpwstr>http://sprocketil.sandisk.com/Tefen/PLM/SD_PL/Lists/BE Configurations/SD Road Map For BE Sys.aspx</vt:lpwstr>
      </vt:variant>
      <vt:variant>
        <vt:lpwstr/>
      </vt:variant>
      <vt:variant>
        <vt:i4>4915261</vt:i4>
      </vt:variant>
      <vt:variant>
        <vt:i4>93</vt:i4>
      </vt:variant>
      <vt:variant>
        <vt:i4>0</vt:i4>
      </vt:variant>
      <vt:variant>
        <vt:i4>5</vt:i4>
      </vt:variant>
      <vt:variant>
        <vt:lpwstr>http://sprocketil.sandisk.com/Tefen/PLM/SD_PL/Document Library/SD MMC Product Line Performance and Speed Class measurements Requirements.doc</vt:lpwstr>
      </vt:variant>
      <vt:variant>
        <vt:lpwstr/>
      </vt:variant>
      <vt:variant>
        <vt:i4>1572917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_Toc262549153</vt:lpwstr>
      </vt:variant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_Toc262549152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_Toc262549150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_Toc262549149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_Toc262549148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_Toc262549147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_Toc262549146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_Toc262549145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_Toc262549144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_Toc262549143</vt:lpwstr>
      </vt:variant>
      <vt:variant>
        <vt:i4>1638453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_Toc262549142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_Toc262549140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_Toc262549139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_Toc262549138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ComboS6HMp6</dc:title>
  <dc:subject>ComboS6HMp6</dc:subject>
  <dc:creator>Nadav Grosz</dc:creator>
  <cp:keywords>EPRD, ComboS6HMp6</cp:keywords>
  <dc:description>Revision 0.6</dc:description>
  <cp:lastModifiedBy>bkatz</cp:lastModifiedBy>
  <cp:revision>2</cp:revision>
  <cp:lastPrinted>2010-02-11T12:04:00Z</cp:lastPrinted>
  <dcterms:created xsi:type="dcterms:W3CDTF">2010-08-04T11:26:00Z</dcterms:created>
  <dcterms:modified xsi:type="dcterms:W3CDTF">2010-08-04T11:26:00Z</dcterms:modified>
  <cp:category>Requirements Document EPRD</cp:category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0x010100EE95AEA7DB1F7D42AAB889AB32ECA195</vt:lpwstr>
  </property>
</Properties>
</file>