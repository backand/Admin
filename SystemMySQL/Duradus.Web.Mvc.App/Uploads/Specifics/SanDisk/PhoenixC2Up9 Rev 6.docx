
<file path=[Content_Types].xml><?xml version="1.0" encoding="utf-8"?>
<Types xmlns="http://schemas.openxmlformats.org/package/2006/content-types"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Override PartName="/word/comments.xml" ContentType="application/vnd.openxmlformats-officedocument.wordprocessingml.comments+xml"/>
  <Default Extension="emf" ContentType="image/x-emf"/>
  <Default Extension="xls" ContentType="application/vnd.ms-exce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Default Extension="doc" ContentType="application/msword"/>
  <Override PartName="/word/fontTable.xml" ContentType="application/vnd.openxmlformats-officedocument.wordprocessingml.fontTable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9013F" w:rsidRDefault="0009013F" w:rsidP="0009013F">
      <w:pPr>
        <w:pStyle w:val="Header"/>
        <w:jc w:val="right"/>
        <w:rPr>
          <w:rFonts w:ascii="Palatino" w:hAnsi="Palatino" w:cs="Palatino"/>
        </w:rPr>
      </w:pPr>
    </w:p>
    <w:p w:rsidR="000E36A2" w:rsidRDefault="0009013F" w:rsidP="0009013F">
      <w:pPr>
        <w:pStyle w:val="Header"/>
        <w:jc w:val="center"/>
        <w:rPr>
          <w:rFonts w:ascii="Palatino" w:hAnsi="Palatino" w:cs="Palatino"/>
        </w:rPr>
      </w:pPr>
      <w:r w:rsidRPr="004F3D35">
        <w:rPr>
          <w:rFonts w:ascii="Palatino" w:hAnsi="Palatino" w:cs="Palatino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266.8pt;height:38.85pt">
            <v:imagedata r:id="rId12" o:title="sdsk_logo_red"/>
          </v:shape>
        </w:pict>
      </w:r>
    </w:p>
    <w:p w:rsidR="0009013F" w:rsidRDefault="0009013F">
      <w:pPr>
        <w:jc w:val="right"/>
        <w:rPr>
          <w:rFonts w:ascii="Arial Black" w:hAnsi="Arial Black"/>
          <w:b/>
          <w:sz w:val="28"/>
        </w:rPr>
      </w:pPr>
    </w:p>
    <w:p w:rsidR="000E36A2" w:rsidRDefault="000E36A2">
      <w:pPr>
        <w:jc w:val="right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SanDisk Corporation</w:t>
      </w:r>
    </w:p>
    <w:p w:rsidR="000E36A2" w:rsidRDefault="0009013F">
      <w:pPr>
        <w:jc w:val="right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 xml:space="preserve">Systems </w:t>
      </w:r>
      <w:r w:rsidR="000E36A2">
        <w:rPr>
          <w:rFonts w:ascii="Arial Black" w:hAnsi="Arial Black"/>
          <w:b/>
          <w:sz w:val="28"/>
        </w:rPr>
        <w:t>Engineering Department</w:t>
      </w:r>
    </w:p>
    <w:p w:rsidR="000E36A2" w:rsidRDefault="000E36A2">
      <w:pPr>
        <w:jc w:val="right"/>
        <w:rPr>
          <w:rFonts w:ascii="Arial Black" w:hAnsi="Arial Black"/>
          <w:b/>
          <w:sz w:val="28"/>
        </w:rPr>
      </w:pPr>
    </w:p>
    <w:p w:rsidR="000E36A2" w:rsidRDefault="000E36A2">
      <w:pPr>
        <w:jc w:val="right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C O N F I D E N T I A L</w:t>
      </w:r>
    </w:p>
    <w:p w:rsidR="0009013F" w:rsidRDefault="0009013F">
      <w:pPr>
        <w:jc w:val="right"/>
        <w:rPr>
          <w:rFonts w:ascii="Arial Black" w:hAnsi="Arial Black"/>
          <w:b/>
          <w:sz w:val="28"/>
        </w:rPr>
      </w:pPr>
    </w:p>
    <w:p w:rsidR="0009013F" w:rsidRPr="00D8113D" w:rsidRDefault="00D8113D" w:rsidP="00065459">
      <w:pPr>
        <w:jc w:val="right"/>
        <w:rPr>
          <w:rFonts w:ascii="Arial Black" w:hAnsi="Arial Black"/>
          <w:b/>
          <w:sz w:val="68"/>
          <w:szCs w:val="68"/>
        </w:rPr>
      </w:pPr>
      <w:r w:rsidRPr="00D8113D">
        <w:rPr>
          <w:rFonts w:ascii="Arial Black" w:hAnsi="Arial Black"/>
          <w:b/>
          <w:sz w:val="68"/>
          <w:szCs w:val="68"/>
        </w:rPr>
        <w:t xml:space="preserve">32nm </w:t>
      </w:r>
      <w:ins w:id="0" w:author="opetruschka" w:date="2009-08-06T10:26:00Z">
        <w:r w:rsidR="00627307">
          <w:rPr>
            <w:rFonts w:ascii="Arial Black" w:hAnsi="Arial Black"/>
            <w:b/>
            <w:sz w:val="68"/>
            <w:szCs w:val="68"/>
          </w:rPr>
          <w:t>X3</w:t>
        </w:r>
      </w:ins>
      <w:r w:rsidRPr="00D8113D">
        <w:rPr>
          <w:rFonts w:ascii="Arial Black" w:hAnsi="Arial Black"/>
          <w:b/>
          <w:sz w:val="68"/>
          <w:szCs w:val="68"/>
        </w:rPr>
        <w:t xml:space="preserve"> support for SD/MS based on </w:t>
      </w:r>
      <w:r w:rsidR="00065459" w:rsidRPr="00D8113D">
        <w:rPr>
          <w:rFonts w:ascii="Arial Black" w:hAnsi="Arial Black"/>
          <w:b/>
          <w:sz w:val="68"/>
          <w:szCs w:val="68"/>
        </w:rPr>
        <w:t>PhoenixC2Up9</w:t>
      </w:r>
    </w:p>
    <w:p w:rsidR="000E36A2" w:rsidRDefault="00D040D6" w:rsidP="00D040D6">
      <w:pPr>
        <w:tabs>
          <w:tab w:val="left" w:pos="5040"/>
        </w:tabs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ab/>
      </w:r>
    </w:p>
    <w:p w:rsidR="000E36A2" w:rsidRDefault="000E36A2">
      <w:pPr>
        <w:jc w:val="right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Requirements Document</w:t>
      </w:r>
    </w:p>
    <w:p w:rsidR="0009013F" w:rsidRDefault="0009013F">
      <w:pPr>
        <w:jc w:val="right"/>
        <w:rPr>
          <w:rFonts w:ascii="Arial Black" w:hAnsi="Arial Black"/>
          <w:b/>
          <w:sz w:val="28"/>
        </w:rPr>
      </w:pPr>
      <w:r>
        <w:rPr>
          <w:rFonts w:ascii="Arial Black" w:hAnsi="Arial Black"/>
          <w:b/>
          <w:sz w:val="28"/>
        </w:rPr>
        <w:t>EPRD</w:t>
      </w:r>
    </w:p>
    <w:p w:rsidR="000E36A2" w:rsidRDefault="000E36A2">
      <w:pPr>
        <w:jc w:val="right"/>
        <w:rPr>
          <w:rFonts w:ascii="Arial" w:hAnsi="Arial" w:hint="eastAsia"/>
          <w:sz w:val="21"/>
          <w:lang w:eastAsia="ja-JP"/>
        </w:rPr>
      </w:pPr>
    </w:p>
    <w:p w:rsidR="00E74EDA" w:rsidRDefault="000E36A2">
      <w:pPr>
        <w:jc w:val="right"/>
        <w:rPr>
          <w:rFonts w:ascii="Arial Black" w:hAnsi="Arial Black"/>
          <w:b/>
          <w:sz w:val="28"/>
        </w:rPr>
      </w:pPr>
      <w:r>
        <w:rPr>
          <w:rFonts w:ascii="Arial" w:hAnsi="Arial"/>
          <w:sz w:val="28"/>
        </w:rPr>
        <w:t>(</w:t>
      </w:r>
      <w:fldSimple w:instr=" COMMENTS   \* MERGEFORMAT ">
        <w:ins w:id="1" w:author="SanDisk User" w:date="2009-11-03T09:48:00Z">
          <w:r w:rsidR="00007846">
            <w:rPr>
              <w:rFonts w:ascii="Arial" w:hAnsi="Arial"/>
              <w:sz w:val="28"/>
            </w:rPr>
            <w:t>Revision 0.6</w:t>
          </w:r>
        </w:ins>
      </w:fldSimple>
      <w:r>
        <w:rPr>
          <w:rFonts w:ascii="Arial" w:hAnsi="Arial"/>
          <w:sz w:val="28"/>
        </w:rPr>
        <w:t>)</w:t>
      </w:r>
    </w:p>
    <w:p w:rsidR="0009013F" w:rsidRDefault="0009013F" w:rsidP="0009013F">
      <w:pPr>
        <w:pStyle w:val="Header"/>
        <w:tabs>
          <w:tab w:val="clear" w:pos="4320"/>
          <w:tab w:val="clear" w:pos="8640"/>
        </w:tabs>
      </w:pPr>
    </w:p>
    <w:p w:rsidR="00F421DE" w:rsidRDefault="00F421DE" w:rsidP="0009013F">
      <w:pPr>
        <w:pStyle w:val="Header"/>
        <w:tabs>
          <w:tab w:val="clear" w:pos="4320"/>
          <w:tab w:val="clear" w:pos="8640"/>
        </w:tabs>
      </w:pPr>
    </w:p>
    <w:p w:rsidR="00F421DE" w:rsidRDefault="00F421DE" w:rsidP="0009013F">
      <w:pPr>
        <w:pStyle w:val="Header"/>
        <w:tabs>
          <w:tab w:val="clear" w:pos="4320"/>
          <w:tab w:val="clear" w:pos="8640"/>
        </w:tabs>
      </w:pPr>
    </w:p>
    <w:p w:rsidR="00F421DE" w:rsidRDefault="00F421DE" w:rsidP="0009013F">
      <w:pPr>
        <w:pStyle w:val="Header"/>
        <w:tabs>
          <w:tab w:val="clear" w:pos="4320"/>
          <w:tab w:val="clear" w:pos="8640"/>
        </w:tabs>
      </w:pPr>
    </w:p>
    <w:tbl>
      <w:tblPr>
        <w:tblW w:w="9450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900"/>
        <w:gridCol w:w="1800"/>
        <w:gridCol w:w="5220"/>
        <w:gridCol w:w="1530"/>
      </w:tblGrid>
      <w:tr w:rsidR="00F421DE" w:rsidTr="00D74F9B">
        <w:tblPrEx>
          <w:tblCellMar>
            <w:top w:w="0" w:type="dxa"/>
            <w:bottom w:w="0" w:type="dxa"/>
          </w:tblCellMar>
        </w:tblPrEx>
        <w:trPr>
          <w:cantSplit/>
        </w:trPr>
        <w:tc>
          <w:tcPr>
            <w:tcW w:w="9450" w:type="dxa"/>
            <w:gridSpan w:val="4"/>
            <w:tcBorders>
              <w:bottom w:val="single" w:sz="6" w:space="0" w:color="auto"/>
            </w:tcBorders>
            <w:shd w:val="clear" w:color="auto" w:fill="C0C0C0"/>
          </w:tcPr>
          <w:p w:rsidR="00F421DE" w:rsidRDefault="00F421DE" w:rsidP="004853AA">
            <w:pPr>
              <w:pStyle w:val="BodyText"/>
              <w:rPr>
                <w:b/>
                <w:sz w:val="24"/>
              </w:rPr>
            </w:pPr>
            <w:r>
              <w:br w:type="page"/>
            </w:r>
            <w:r>
              <w:rPr>
                <w:b/>
                <w:sz w:val="24"/>
              </w:rPr>
              <w:t>REVISION HISTORY</w:t>
            </w:r>
          </w:p>
        </w:tc>
      </w:tr>
      <w:tr w:rsidR="00F421DE" w:rsidTr="00D74F9B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F421DE" w:rsidRDefault="00F421DE" w:rsidP="004853AA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Rev.</w:t>
            </w:r>
          </w:p>
        </w:tc>
        <w:tc>
          <w:tcPr>
            <w:tcW w:w="1800" w:type="dxa"/>
          </w:tcPr>
          <w:p w:rsidR="00F421DE" w:rsidRDefault="00F421DE" w:rsidP="004853AA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Author</w:t>
            </w:r>
          </w:p>
        </w:tc>
        <w:tc>
          <w:tcPr>
            <w:tcW w:w="5220" w:type="dxa"/>
          </w:tcPr>
          <w:p w:rsidR="00F421DE" w:rsidRDefault="00F421DE" w:rsidP="004853AA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Reason for Change</w:t>
            </w:r>
          </w:p>
        </w:tc>
        <w:tc>
          <w:tcPr>
            <w:tcW w:w="1530" w:type="dxa"/>
          </w:tcPr>
          <w:p w:rsidR="00F421DE" w:rsidRDefault="00F421DE" w:rsidP="004853AA">
            <w:pPr>
              <w:pStyle w:val="BodyText"/>
              <w:rPr>
                <w:b/>
                <w:sz w:val="24"/>
              </w:rPr>
            </w:pPr>
            <w:r>
              <w:rPr>
                <w:b/>
                <w:sz w:val="24"/>
              </w:rPr>
              <w:t>Date</w:t>
            </w:r>
          </w:p>
        </w:tc>
      </w:tr>
      <w:tr w:rsidR="00F421DE" w:rsidTr="00D74F9B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F421DE" w:rsidRDefault="00F421DE" w:rsidP="004853AA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0.1</w:t>
            </w:r>
          </w:p>
        </w:tc>
        <w:tc>
          <w:tcPr>
            <w:tcW w:w="1800" w:type="dxa"/>
          </w:tcPr>
          <w:p w:rsidR="00F421DE" w:rsidRDefault="00065459" w:rsidP="004853AA">
            <w:pPr>
              <w:pStyle w:val="BodyText"/>
              <w:rPr>
                <w:color w:val="808080"/>
                <w:sz w:val="24"/>
              </w:rPr>
            </w:pPr>
            <w:smartTag w:uri="urn:schemas-microsoft-com:office:smarttags" w:element="PersonName">
              <w:r>
                <w:rPr>
                  <w:color w:val="808080"/>
                  <w:sz w:val="24"/>
                </w:rPr>
                <w:t>David Zehavi</w:t>
              </w:r>
            </w:smartTag>
          </w:p>
          <w:p w:rsidR="00F421DE" w:rsidRDefault="00F421DE" w:rsidP="004853AA">
            <w:pPr>
              <w:pStyle w:val="BodyText"/>
              <w:jc w:val="left"/>
              <w:rPr>
                <w:color w:val="808080"/>
                <w:sz w:val="24"/>
              </w:rPr>
            </w:pPr>
          </w:p>
        </w:tc>
        <w:tc>
          <w:tcPr>
            <w:tcW w:w="5220" w:type="dxa"/>
          </w:tcPr>
          <w:p w:rsidR="00F421DE" w:rsidRDefault="00F421DE" w:rsidP="004853AA">
            <w:pPr>
              <w:pStyle w:val="BodyText"/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Initial Draft Version</w:t>
            </w:r>
          </w:p>
        </w:tc>
        <w:tc>
          <w:tcPr>
            <w:tcW w:w="1530" w:type="dxa"/>
          </w:tcPr>
          <w:p w:rsidR="00F421DE" w:rsidRDefault="00065459" w:rsidP="004853AA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Nov-27</w:t>
            </w:r>
            <w:r w:rsidR="00F421DE">
              <w:rPr>
                <w:color w:val="808080"/>
                <w:sz w:val="24"/>
              </w:rPr>
              <w:t>-08</w:t>
            </w:r>
          </w:p>
        </w:tc>
      </w:tr>
      <w:tr w:rsidR="00224426" w:rsidTr="00860D0D">
        <w:tblPrEx>
          <w:tblCellMar>
            <w:top w:w="0" w:type="dxa"/>
            <w:bottom w:w="0" w:type="dxa"/>
          </w:tblCellMar>
        </w:tblPrEx>
        <w:trPr>
          <w:trHeight w:val="1380"/>
        </w:trPr>
        <w:tc>
          <w:tcPr>
            <w:tcW w:w="900" w:type="dxa"/>
          </w:tcPr>
          <w:p w:rsidR="00224426" w:rsidRDefault="00C554F5" w:rsidP="004853AA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0.2</w:t>
            </w:r>
          </w:p>
        </w:tc>
        <w:tc>
          <w:tcPr>
            <w:tcW w:w="1800" w:type="dxa"/>
          </w:tcPr>
          <w:p w:rsidR="00224426" w:rsidRDefault="00460D26" w:rsidP="004853AA">
            <w:pPr>
              <w:pStyle w:val="BodyText"/>
              <w:rPr>
                <w:color w:val="808080"/>
                <w:sz w:val="24"/>
              </w:rPr>
            </w:pPr>
            <w:smartTag w:uri="urn:schemas-microsoft-com:office:smarttags" w:element="PersonName">
              <w:r>
                <w:rPr>
                  <w:color w:val="808080"/>
                  <w:sz w:val="24"/>
                </w:rPr>
                <w:t>David Zehavi</w:t>
              </w:r>
            </w:smartTag>
          </w:p>
        </w:tc>
        <w:tc>
          <w:tcPr>
            <w:tcW w:w="5220" w:type="dxa"/>
          </w:tcPr>
          <w:p w:rsidR="00224426" w:rsidRDefault="00FF3D8B" w:rsidP="00A51AD4">
            <w:pPr>
              <w:pStyle w:val="BodyText"/>
              <w:numPr>
                <w:ilvl w:val="0"/>
                <w:numId w:val="29"/>
                <w:numberingChange w:id="2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 xml:space="preserve">Change </w:t>
            </w:r>
            <w:r w:rsidR="00A51AD4">
              <w:rPr>
                <w:color w:val="808080"/>
                <w:sz w:val="24"/>
              </w:rPr>
              <w:t>risks table</w:t>
            </w:r>
          </w:p>
          <w:p w:rsidR="005C3D3A" w:rsidRDefault="005C3D3A" w:rsidP="005C3D3A">
            <w:pPr>
              <w:pStyle w:val="BodyText"/>
              <w:numPr>
                <w:ilvl w:val="0"/>
                <w:numId w:val="29"/>
                <w:numberingChange w:id="3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Update PhoenixC2 Schedules</w:t>
            </w:r>
          </w:p>
          <w:p w:rsidR="00A51AD4" w:rsidRPr="008D26AA" w:rsidRDefault="00CB1A76" w:rsidP="005C3D3A">
            <w:pPr>
              <w:pStyle w:val="BodyText"/>
              <w:numPr>
                <w:ilvl w:val="0"/>
                <w:numId w:val="29"/>
                <w:numberingChange w:id="4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 w:rsidRPr="008D26AA">
              <w:rPr>
                <w:color w:val="808080"/>
                <w:sz w:val="24"/>
              </w:rPr>
              <w:t>Add 52b ECC for 32nm D2</w:t>
            </w:r>
          </w:p>
          <w:p w:rsidR="00CB1A76" w:rsidRPr="008D26AA" w:rsidRDefault="00CB1A76" w:rsidP="005C3D3A">
            <w:pPr>
              <w:pStyle w:val="BodyText"/>
              <w:numPr>
                <w:ilvl w:val="0"/>
                <w:numId w:val="29"/>
                <w:numberingChange w:id="5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 w:rsidRPr="008D26AA">
              <w:rPr>
                <w:color w:val="808080"/>
                <w:sz w:val="24"/>
              </w:rPr>
              <w:t xml:space="preserve">Add USB support on </w:t>
            </w:r>
            <w:commentRangeStart w:id="6"/>
            <w:r w:rsidRPr="008D26AA">
              <w:rPr>
                <w:color w:val="808080"/>
                <w:sz w:val="24"/>
              </w:rPr>
              <w:t>PhoenixC2</w:t>
            </w:r>
            <w:commentRangeEnd w:id="6"/>
            <w:r w:rsidR="00515A0A">
              <w:rPr>
                <w:rStyle w:val="CommentReference"/>
              </w:rPr>
              <w:commentReference w:id="6"/>
            </w:r>
          </w:p>
          <w:p w:rsidR="008D26AA" w:rsidRDefault="008D26AA" w:rsidP="005C3D3A">
            <w:pPr>
              <w:pStyle w:val="BodyText"/>
              <w:numPr>
                <w:ilvl w:val="0"/>
                <w:numId w:val="29"/>
                <w:numberingChange w:id="7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Support of SD 3.0</w:t>
            </w:r>
          </w:p>
        </w:tc>
        <w:tc>
          <w:tcPr>
            <w:tcW w:w="1530" w:type="dxa"/>
          </w:tcPr>
          <w:p w:rsidR="00224426" w:rsidRDefault="008D26AA" w:rsidP="004853AA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Jan-11-09</w:t>
            </w:r>
          </w:p>
        </w:tc>
      </w:tr>
      <w:tr w:rsidR="00A11879" w:rsidTr="00D74F9B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A11879" w:rsidRDefault="001210D4" w:rsidP="004853AA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0.3</w:t>
            </w:r>
          </w:p>
        </w:tc>
        <w:tc>
          <w:tcPr>
            <w:tcW w:w="1800" w:type="dxa"/>
          </w:tcPr>
          <w:p w:rsidR="00C745B4" w:rsidRDefault="00C745B4" w:rsidP="004853AA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Georgi Todorov</w:t>
            </w:r>
          </w:p>
          <w:p w:rsidR="00F2516F" w:rsidRDefault="00F2516F" w:rsidP="00F2516F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Orna Petruschka</w:t>
            </w:r>
          </w:p>
          <w:p w:rsidR="00F2516F" w:rsidRDefault="00F2516F" w:rsidP="004853AA">
            <w:pPr>
              <w:pStyle w:val="BodyText"/>
              <w:rPr>
                <w:color w:val="808080"/>
                <w:sz w:val="24"/>
              </w:rPr>
            </w:pPr>
          </w:p>
        </w:tc>
        <w:tc>
          <w:tcPr>
            <w:tcW w:w="5220" w:type="dxa"/>
          </w:tcPr>
          <w:p w:rsidR="00A11879" w:rsidRDefault="00673FBA" w:rsidP="00C607D9">
            <w:pPr>
              <w:pStyle w:val="BodyText"/>
              <w:numPr>
                <w:ilvl w:val="0"/>
                <w:numId w:val="29"/>
                <w:numberingChange w:id="8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Update a</w:t>
            </w:r>
            <w:r w:rsidR="00C607D9">
              <w:rPr>
                <w:color w:val="808080"/>
                <w:sz w:val="24"/>
              </w:rPr>
              <w:t>pproval list</w:t>
            </w:r>
          </w:p>
          <w:p w:rsidR="00E54969" w:rsidRDefault="00E54969" w:rsidP="00E54969">
            <w:pPr>
              <w:pStyle w:val="BodyText"/>
              <w:numPr>
                <w:ilvl w:val="0"/>
                <w:numId w:val="29"/>
                <w:numberingChange w:id="9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ACT date to Dec/30</w:t>
            </w:r>
          </w:p>
          <w:p w:rsidR="00673FBA" w:rsidRDefault="00C745B4" w:rsidP="00C607D9">
            <w:pPr>
              <w:pStyle w:val="BodyText"/>
              <w:numPr>
                <w:ilvl w:val="0"/>
                <w:numId w:val="29"/>
                <w:numberingChange w:id="10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Add MS High-Performance Requirements</w:t>
            </w:r>
          </w:p>
          <w:p w:rsidR="00E54969" w:rsidRDefault="00E54969" w:rsidP="00E54969">
            <w:pPr>
              <w:pStyle w:val="BodyText"/>
              <w:numPr>
                <w:ilvl w:val="0"/>
                <w:numId w:val="29"/>
                <w:numberingChange w:id="11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MS-HG ROI justification</w:t>
            </w:r>
          </w:p>
          <w:p w:rsidR="00C745B4" w:rsidRDefault="00E54969" w:rsidP="00C607D9">
            <w:pPr>
              <w:pStyle w:val="BodyText"/>
              <w:numPr>
                <w:ilvl w:val="0"/>
                <w:numId w:val="29"/>
                <w:numberingChange w:id="12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lastRenderedPageBreak/>
              <w:t>Removal of HSI</w:t>
            </w:r>
          </w:p>
          <w:p w:rsidR="00C745B4" w:rsidRDefault="00C745B4" w:rsidP="00C607D9">
            <w:pPr>
              <w:pStyle w:val="BodyText"/>
              <w:numPr>
                <w:ilvl w:val="0"/>
                <w:numId w:val="29"/>
                <w:numberingChange w:id="13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Add SD Lightening</w:t>
            </w:r>
          </w:p>
          <w:p w:rsidR="00C745B4" w:rsidRDefault="00C745B4" w:rsidP="00C607D9">
            <w:pPr>
              <w:pStyle w:val="BodyText"/>
              <w:numPr>
                <w:ilvl w:val="0"/>
                <w:numId w:val="29"/>
                <w:numberingChange w:id="14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Add MMC speed class</w:t>
            </w:r>
          </w:p>
          <w:p w:rsidR="00C745B4" w:rsidRDefault="00C745B4" w:rsidP="00C607D9">
            <w:pPr>
              <w:pStyle w:val="BodyText"/>
              <w:numPr>
                <w:ilvl w:val="0"/>
                <w:numId w:val="29"/>
                <w:numberingChange w:id="15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Update # flash dies supported</w:t>
            </w:r>
          </w:p>
          <w:p w:rsidR="00C745B4" w:rsidRDefault="00E54969" w:rsidP="00C607D9">
            <w:pPr>
              <w:pStyle w:val="BodyText"/>
              <w:numPr>
                <w:ilvl w:val="0"/>
                <w:numId w:val="29"/>
                <w:numberingChange w:id="16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P</w:t>
            </w:r>
            <w:r w:rsidR="00C745B4">
              <w:rPr>
                <w:color w:val="808080"/>
                <w:sz w:val="24"/>
              </w:rPr>
              <w:t xml:space="preserve">ower </w:t>
            </w:r>
            <w:r>
              <w:rPr>
                <w:color w:val="808080"/>
                <w:sz w:val="24"/>
              </w:rPr>
              <w:t>section update</w:t>
            </w:r>
          </w:p>
          <w:p w:rsidR="00C745B4" w:rsidRDefault="00C745B4" w:rsidP="00C607D9">
            <w:pPr>
              <w:pStyle w:val="BodyText"/>
              <w:numPr>
                <w:ilvl w:val="0"/>
                <w:numId w:val="29"/>
                <w:numberingChange w:id="17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Change to product priority</w:t>
            </w:r>
          </w:p>
          <w:p w:rsidR="000E70BD" w:rsidRDefault="000E70BD" w:rsidP="00C607D9">
            <w:pPr>
              <w:pStyle w:val="BodyText"/>
              <w:numPr>
                <w:ilvl w:val="0"/>
                <w:numId w:val="29"/>
                <w:numberingChange w:id="18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Open issues section</w:t>
            </w:r>
          </w:p>
        </w:tc>
        <w:tc>
          <w:tcPr>
            <w:tcW w:w="1530" w:type="dxa"/>
          </w:tcPr>
          <w:p w:rsidR="00A11879" w:rsidRDefault="00A11879" w:rsidP="004853AA">
            <w:pPr>
              <w:pStyle w:val="BodyText"/>
              <w:rPr>
                <w:color w:val="808080"/>
                <w:sz w:val="24"/>
              </w:rPr>
            </w:pPr>
          </w:p>
        </w:tc>
      </w:tr>
      <w:tr w:rsidR="00B62CC4" w:rsidTr="00D74F9B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B62CC4" w:rsidRDefault="00B62CC4" w:rsidP="004853AA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lastRenderedPageBreak/>
              <w:t>0.4</w:t>
            </w:r>
          </w:p>
        </w:tc>
        <w:tc>
          <w:tcPr>
            <w:tcW w:w="1800" w:type="dxa"/>
          </w:tcPr>
          <w:p w:rsidR="00B62CC4" w:rsidRDefault="00B62CC4" w:rsidP="004853AA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Orna Petruschka</w:t>
            </w:r>
          </w:p>
        </w:tc>
        <w:tc>
          <w:tcPr>
            <w:tcW w:w="5220" w:type="dxa"/>
          </w:tcPr>
          <w:p w:rsidR="00B62CC4" w:rsidRDefault="00B62CC4" w:rsidP="00C607D9">
            <w:pPr>
              <w:pStyle w:val="BodyText"/>
              <w:numPr>
                <w:ilvl w:val="0"/>
                <w:numId w:val="29"/>
                <w:numberingChange w:id="19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Update resource section</w:t>
            </w:r>
          </w:p>
          <w:p w:rsidR="00000156" w:rsidRDefault="00000156" w:rsidP="00C607D9">
            <w:pPr>
              <w:pStyle w:val="BodyText"/>
              <w:numPr>
                <w:ilvl w:val="0"/>
                <w:numId w:val="29"/>
                <w:numberingChange w:id="20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Update approval list</w:t>
            </w:r>
          </w:p>
          <w:p w:rsidR="005B5D63" w:rsidRDefault="005B5D63" w:rsidP="00C607D9">
            <w:pPr>
              <w:pStyle w:val="BodyText"/>
              <w:numPr>
                <w:ilvl w:val="0"/>
                <w:numId w:val="29"/>
                <w:numberingChange w:id="21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Change ACT date</w:t>
            </w:r>
          </w:p>
          <w:p w:rsidR="002B3116" w:rsidRDefault="002B3116" w:rsidP="00C607D9">
            <w:pPr>
              <w:pStyle w:val="BodyText"/>
              <w:numPr>
                <w:ilvl w:val="0"/>
                <w:numId w:val="29"/>
                <w:numberingChange w:id="22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ASIC to support 50MB/sec throughput</w:t>
            </w:r>
          </w:p>
          <w:p w:rsidR="003B757F" w:rsidRDefault="003B757F" w:rsidP="00C607D9">
            <w:pPr>
              <w:pStyle w:val="BodyText"/>
              <w:numPr>
                <w:ilvl w:val="0"/>
                <w:numId w:val="29"/>
                <w:numberingChange w:id="23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ASIC process removed (not part of EPRD requirement)</w:t>
            </w:r>
          </w:p>
          <w:p w:rsidR="00C87682" w:rsidRDefault="00C87682" w:rsidP="00C607D9">
            <w:pPr>
              <w:pStyle w:val="BodyText"/>
              <w:numPr>
                <w:ilvl w:val="0"/>
                <w:numId w:val="29"/>
                <w:numberingChange w:id="24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Memory footprint</w:t>
            </w:r>
            <w:r w:rsidR="00261AE0">
              <w:rPr>
                <w:color w:val="808080"/>
                <w:sz w:val="24"/>
              </w:rPr>
              <w:t xml:space="preserve"> update</w:t>
            </w:r>
          </w:p>
          <w:p w:rsidR="005757FF" w:rsidRDefault="00420564" w:rsidP="00C607D9">
            <w:pPr>
              <w:pStyle w:val="BodyText"/>
              <w:numPr>
                <w:ilvl w:val="0"/>
                <w:numId w:val="29"/>
                <w:numberingChange w:id="25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Changed supported flash list</w:t>
            </w:r>
          </w:p>
          <w:p w:rsidR="00AE440D" w:rsidRDefault="00AE440D" w:rsidP="00C607D9">
            <w:pPr>
              <w:pStyle w:val="BodyText"/>
              <w:numPr>
                <w:ilvl w:val="0"/>
                <w:numId w:val="29"/>
                <w:numberingChange w:id="26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Add controller power</w:t>
            </w:r>
          </w:p>
          <w:p w:rsidR="00247BF1" w:rsidRDefault="00247BF1" w:rsidP="00247BF1">
            <w:pPr>
              <w:pStyle w:val="BodyText"/>
              <w:numPr>
                <w:ilvl w:val="0"/>
                <w:numId w:val="29"/>
                <w:numberingChange w:id="27" w:author="opetruschka" w:date="2009-08-02T23:20:00Z" w:original="-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Updated iNAND inputs</w:t>
            </w:r>
            <w:r w:rsidR="007A22B3">
              <w:rPr>
                <w:color w:val="808080"/>
                <w:sz w:val="24"/>
              </w:rPr>
              <w:t xml:space="preserve"> </w:t>
            </w:r>
            <w:r>
              <w:rPr>
                <w:color w:val="808080"/>
                <w:sz w:val="24"/>
              </w:rPr>
              <w:t>from marketing –</w:t>
            </w:r>
            <w:r w:rsidR="00E13608">
              <w:rPr>
                <w:color w:val="808080"/>
                <w:sz w:val="24"/>
              </w:rPr>
              <w:t xml:space="preserve"> </w:t>
            </w:r>
            <w:r>
              <w:rPr>
                <w:color w:val="808080"/>
                <w:sz w:val="24"/>
              </w:rPr>
              <w:t>performance, speed class, endurance</w:t>
            </w:r>
            <w:r w:rsidR="00D94C70">
              <w:rPr>
                <w:color w:val="808080"/>
                <w:sz w:val="24"/>
              </w:rPr>
              <w:t>, ESD</w:t>
            </w:r>
          </w:p>
        </w:tc>
        <w:tc>
          <w:tcPr>
            <w:tcW w:w="1530" w:type="dxa"/>
          </w:tcPr>
          <w:p w:rsidR="00B62CC4" w:rsidRDefault="00F45C31" w:rsidP="004853AA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Mar-5-09</w:t>
            </w:r>
          </w:p>
        </w:tc>
      </w:tr>
      <w:tr w:rsidR="003F7FCA" w:rsidTr="00D74F9B">
        <w:tblPrEx>
          <w:tblCellMar>
            <w:top w:w="0" w:type="dxa"/>
            <w:bottom w:w="0" w:type="dxa"/>
          </w:tblCellMar>
        </w:tblPrEx>
        <w:tc>
          <w:tcPr>
            <w:tcW w:w="900" w:type="dxa"/>
          </w:tcPr>
          <w:p w:rsidR="003F7FCA" w:rsidRDefault="003F7FCA" w:rsidP="004853AA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0.5</w:t>
            </w:r>
          </w:p>
        </w:tc>
        <w:tc>
          <w:tcPr>
            <w:tcW w:w="1800" w:type="dxa"/>
          </w:tcPr>
          <w:p w:rsidR="003F7FCA" w:rsidRDefault="003F7FCA" w:rsidP="004853AA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Orna Petruschka</w:t>
            </w:r>
            <w:r w:rsidR="00EE236C">
              <w:rPr>
                <w:color w:val="808080"/>
                <w:sz w:val="24"/>
              </w:rPr>
              <w:t xml:space="preserve">, </w:t>
            </w:r>
            <w:smartTag w:uri="urn:schemas-microsoft-com:office:smarttags" w:element="PersonName">
              <w:r w:rsidR="00EE236C">
                <w:rPr>
                  <w:color w:val="808080"/>
                  <w:sz w:val="24"/>
                </w:rPr>
                <w:t>David Zehavi</w:t>
              </w:r>
            </w:smartTag>
          </w:p>
        </w:tc>
        <w:tc>
          <w:tcPr>
            <w:tcW w:w="5220" w:type="dxa"/>
          </w:tcPr>
          <w:p w:rsidR="009A60FB" w:rsidRDefault="009A60FB" w:rsidP="00C607D9">
            <w:pPr>
              <w:pStyle w:val="BodyText"/>
              <w:numPr>
                <w:ilvl w:val="0"/>
                <w:numId w:val="29"/>
                <w:ins w:id="28" w:author="opetruschka" w:date="2009-08-12T22:19:00Z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Updated RAM sizes, schedules, product performance, controller power, SD priorities</w:t>
            </w:r>
          </w:p>
          <w:p w:rsidR="009A60FB" w:rsidRDefault="009A60FB" w:rsidP="00C607D9">
            <w:pPr>
              <w:pStyle w:val="BodyText"/>
              <w:numPr>
                <w:ilvl w:val="0"/>
                <w:numId w:val="29"/>
                <w:ins w:id="29" w:author="opetruschka" w:date="2009-08-12T22:20:00Z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Added ASIC support for 24nm X3</w:t>
            </w:r>
          </w:p>
          <w:p w:rsidR="009342A0" w:rsidRDefault="009342A0" w:rsidP="00C607D9">
            <w:pPr>
              <w:pStyle w:val="BodyText"/>
              <w:numPr>
                <w:ilvl w:val="0"/>
                <w:numId w:val="29"/>
                <w:ins w:id="30" w:author="opetruschka" w:date="2009-08-12T22:31:00Z"/>
              </w:numPr>
              <w:jc w:val="lef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Adding packaging resources</w:t>
            </w:r>
            <w:r w:rsidR="00EE236C">
              <w:rPr>
                <w:color w:val="808080"/>
                <w:sz w:val="24"/>
              </w:rPr>
              <w:t>, UHS-104 , AFM Support</w:t>
            </w:r>
          </w:p>
        </w:tc>
        <w:tc>
          <w:tcPr>
            <w:tcW w:w="1530" w:type="dxa"/>
          </w:tcPr>
          <w:p w:rsidR="003F7FCA" w:rsidRDefault="009A60FB" w:rsidP="004853AA">
            <w:pPr>
              <w:pStyle w:val="BodyText"/>
              <w:rPr>
                <w:color w:val="808080"/>
                <w:sz w:val="24"/>
              </w:rPr>
            </w:pPr>
            <w:r>
              <w:rPr>
                <w:color w:val="808080"/>
                <w:sz w:val="24"/>
              </w:rPr>
              <w:t>Aug-</w:t>
            </w:r>
            <w:r w:rsidR="007148E6">
              <w:rPr>
                <w:color w:val="808080"/>
                <w:sz w:val="24"/>
              </w:rPr>
              <w:t>31</w:t>
            </w:r>
            <w:r w:rsidR="003F7FCA">
              <w:rPr>
                <w:color w:val="808080"/>
                <w:sz w:val="24"/>
              </w:rPr>
              <w:t>-09</w:t>
            </w:r>
          </w:p>
        </w:tc>
      </w:tr>
      <w:tr w:rsidR="00007846" w:rsidTr="00D74F9B">
        <w:tblPrEx>
          <w:tblCellMar>
            <w:top w:w="0" w:type="dxa"/>
            <w:bottom w:w="0" w:type="dxa"/>
          </w:tblCellMar>
        </w:tblPrEx>
        <w:trPr>
          <w:ins w:id="31" w:author="SanDisk User" w:date="2009-11-03T09:48:00Z"/>
        </w:trPr>
        <w:tc>
          <w:tcPr>
            <w:tcW w:w="900" w:type="dxa"/>
          </w:tcPr>
          <w:p w:rsidR="00007846" w:rsidRDefault="00007846" w:rsidP="004853AA">
            <w:pPr>
              <w:pStyle w:val="BodyText"/>
              <w:rPr>
                <w:ins w:id="32" w:author="SanDisk User" w:date="2009-11-03T09:48:00Z"/>
                <w:color w:val="808080"/>
                <w:sz w:val="24"/>
              </w:rPr>
            </w:pPr>
            <w:ins w:id="33" w:author="SanDisk User" w:date="2009-11-03T09:48:00Z">
              <w:r>
                <w:rPr>
                  <w:color w:val="808080"/>
                  <w:sz w:val="24"/>
                </w:rPr>
                <w:t>0.6</w:t>
              </w:r>
            </w:ins>
          </w:p>
        </w:tc>
        <w:tc>
          <w:tcPr>
            <w:tcW w:w="1800" w:type="dxa"/>
          </w:tcPr>
          <w:p w:rsidR="00007846" w:rsidRDefault="00007846" w:rsidP="004853AA">
            <w:pPr>
              <w:pStyle w:val="BodyText"/>
              <w:rPr>
                <w:ins w:id="34" w:author="SanDisk User" w:date="2009-11-03T09:48:00Z"/>
                <w:color w:val="808080"/>
                <w:sz w:val="24"/>
              </w:rPr>
            </w:pPr>
            <w:ins w:id="35" w:author="SanDisk User" w:date="2009-11-03T09:48:00Z">
              <w:r>
                <w:rPr>
                  <w:color w:val="808080"/>
                  <w:sz w:val="24"/>
                </w:rPr>
                <w:t>Nadav Grosz</w:t>
              </w:r>
            </w:ins>
          </w:p>
        </w:tc>
        <w:tc>
          <w:tcPr>
            <w:tcW w:w="5220" w:type="dxa"/>
          </w:tcPr>
          <w:p w:rsidR="00B45AF8" w:rsidRDefault="00B45AF8" w:rsidP="00B45AF8">
            <w:pPr>
              <w:pStyle w:val="BodyText"/>
              <w:numPr>
                <w:ilvl w:val="0"/>
                <w:numId w:val="29"/>
              </w:numPr>
              <w:jc w:val="left"/>
              <w:rPr>
                <w:ins w:id="36" w:author="SanDisk User" w:date="2009-11-03T10:04:00Z"/>
                <w:color w:val="808080"/>
                <w:sz w:val="24"/>
              </w:rPr>
            </w:pPr>
            <w:ins w:id="37" w:author="SanDisk User" w:date="2009-11-03T10:03:00Z">
              <w:r>
                <w:rPr>
                  <w:color w:val="808080"/>
                  <w:sz w:val="24"/>
                </w:rPr>
                <w:t>Updated SW</w:t>
              </w:r>
            </w:ins>
            <w:ins w:id="38" w:author="SanDisk User" w:date="2009-11-03T10:04:00Z">
              <w:r>
                <w:rPr>
                  <w:color w:val="808080"/>
                  <w:sz w:val="24"/>
                </w:rPr>
                <w:t xml:space="preserve"> dev. Cost</w:t>
              </w:r>
            </w:ins>
          </w:p>
          <w:p w:rsidR="00007846" w:rsidRDefault="00D36A0B" w:rsidP="00B45AF8">
            <w:pPr>
              <w:pStyle w:val="BodyText"/>
              <w:numPr>
                <w:ilvl w:val="0"/>
                <w:numId w:val="29"/>
              </w:numPr>
              <w:jc w:val="left"/>
              <w:rPr>
                <w:ins w:id="39" w:author="SanDisk User" w:date="2009-11-03T10:09:00Z"/>
                <w:color w:val="808080"/>
                <w:sz w:val="24"/>
              </w:rPr>
            </w:pPr>
            <w:ins w:id="40" w:author="SanDisk User" w:date="2009-11-03T10:04:00Z">
              <w:r>
                <w:rPr>
                  <w:color w:val="808080"/>
                  <w:sz w:val="24"/>
                </w:rPr>
                <w:t>Added Lightning support</w:t>
              </w:r>
              <w:r w:rsidR="00B45AF8">
                <w:rPr>
                  <w:color w:val="808080"/>
                  <w:sz w:val="24"/>
                </w:rPr>
                <w:t xml:space="preserve"> </w:t>
              </w:r>
            </w:ins>
          </w:p>
          <w:p w:rsidR="00A85D24" w:rsidRDefault="00A85D24" w:rsidP="00B45AF8">
            <w:pPr>
              <w:pStyle w:val="BodyText"/>
              <w:numPr>
                <w:ilvl w:val="0"/>
                <w:numId w:val="29"/>
              </w:numPr>
              <w:jc w:val="left"/>
              <w:rPr>
                <w:ins w:id="41" w:author="SanDisk User" w:date="2009-11-03T10:10:00Z"/>
                <w:color w:val="808080"/>
                <w:sz w:val="24"/>
              </w:rPr>
            </w:pPr>
            <w:ins w:id="42" w:author="SanDisk User" w:date="2009-11-03T10:09:00Z">
              <w:r>
                <w:rPr>
                  <w:color w:val="808080"/>
                  <w:sz w:val="24"/>
                </w:rPr>
                <w:t>Added MMC</w:t>
              </w:r>
            </w:ins>
            <w:ins w:id="43" w:author="David Zehavi" w:date="2009-11-12T11:40:00Z">
              <w:r w:rsidR="00CD51DE">
                <w:rPr>
                  <w:color w:val="808080"/>
                  <w:sz w:val="24"/>
                </w:rPr>
                <w:t xml:space="preserve"> and SD</w:t>
              </w:r>
            </w:ins>
            <w:ins w:id="44" w:author="SanDisk User" w:date="2009-11-03T10:09:00Z">
              <w:r>
                <w:rPr>
                  <w:color w:val="808080"/>
                  <w:sz w:val="24"/>
                </w:rPr>
                <w:t xml:space="preserve"> </w:t>
              </w:r>
            </w:ins>
            <w:ins w:id="45" w:author="SanDisk User" w:date="2009-11-03T10:10:00Z">
              <w:r>
                <w:rPr>
                  <w:color w:val="808080"/>
                  <w:sz w:val="24"/>
                </w:rPr>
                <w:t xml:space="preserve">with X3 </w:t>
              </w:r>
            </w:ins>
            <w:ins w:id="46" w:author="SanDisk User" w:date="2009-11-03T10:09:00Z">
              <w:r>
                <w:rPr>
                  <w:color w:val="808080"/>
                  <w:sz w:val="24"/>
                </w:rPr>
                <w:t>perf</w:t>
              </w:r>
            </w:ins>
            <w:ins w:id="47" w:author="SanDisk User" w:date="2009-11-03T10:10:00Z">
              <w:r>
                <w:rPr>
                  <w:color w:val="808080"/>
                  <w:sz w:val="24"/>
                </w:rPr>
                <w:t>ormance</w:t>
              </w:r>
            </w:ins>
          </w:p>
          <w:p w:rsidR="00A85D24" w:rsidRDefault="00A80100" w:rsidP="00B45AF8">
            <w:pPr>
              <w:pStyle w:val="BodyText"/>
              <w:numPr>
                <w:ilvl w:val="0"/>
                <w:numId w:val="29"/>
              </w:numPr>
              <w:jc w:val="left"/>
              <w:rPr>
                <w:ins w:id="48" w:author="SanDisk User" w:date="2009-11-03T09:48:00Z"/>
                <w:color w:val="808080"/>
                <w:sz w:val="24"/>
              </w:rPr>
            </w:pPr>
            <w:ins w:id="49" w:author="David Zehavi" w:date="2009-11-11T16:33:00Z">
              <w:r>
                <w:rPr>
                  <w:color w:val="808080"/>
                  <w:sz w:val="24"/>
                </w:rPr>
                <w:t>UHS-104 support limitation and constraints</w:t>
              </w:r>
            </w:ins>
          </w:p>
        </w:tc>
        <w:tc>
          <w:tcPr>
            <w:tcW w:w="1530" w:type="dxa"/>
          </w:tcPr>
          <w:p w:rsidR="00007846" w:rsidRDefault="00007846" w:rsidP="004853AA">
            <w:pPr>
              <w:pStyle w:val="BodyText"/>
              <w:rPr>
                <w:ins w:id="50" w:author="SanDisk User" w:date="2009-11-03T09:48:00Z"/>
                <w:color w:val="808080"/>
                <w:sz w:val="24"/>
              </w:rPr>
            </w:pPr>
            <w:ins w:id="51" w:author="SanDisk User" w:date="2009-11-03T09:48:00Z">
              <w:del w:id="52" w:author="David Zehavi" w:date="2009-11-12T11:41:00Z">
                <w:r w:rsidDel="00CD51DE">
                  <w:rPr>
                    <w:color w:val="808080"/>
                    <w:sz w:val="24"/>
                  </w:rPr>
                  <w:delText>3</w:delText>
                </w:r>
              </w:del>
            </w:ins>
            <w:ins w:id="53" w:author="David Zehavi" w:date="2009-11-12T11:41:00Z">
              <w:r w:rsidR="00CD51DE">
                <w:rPr>
                  <w:color w:val="808080"/>
                  <w:sz w:val="24"/>
                </w:rPr>
                <w:t>12</w:t>
              </w:r>
            </w:ins>
            <w:ins w:id="54" w:author="SanDisk User" w:date="2009-11-03T09:48:00Z">
              <w:r>
                <w:rPr>
                  <w:color w:val="808080"/>
                  <w:sz w:val="24"/>
                </w:rPr>
                <w:t>-Nov-09</w:t>
              </w:r>
            </w:ins>
          </w:p>
        </w:tc>
      </w:tr>
    </w:tbl>
    <w:p w:rsidR="0009013F" w:rsidRDefault="00965764" w:rsidP="00E616AE">
      <w:pPr>
        <w:rPr>
          <w:b/>
        </w:rPr>
      </w:pPr>
      <w:r>
        <w:rPr>
          <w:b/>
        </w:rPr>
        <w:br w:type="page"/>
      </w:r>
      <w:r w:rsidR="00E616AE">
        <w:rPr>
          <w:b/>
          <w:sz w:val="32"/>
          <w:szCs w:val="32"/>
        </w:rPr>
        <w:lastRenderedPageBreak/>
        <w:t>Approvals</w:t>
      </w:r>
      <w:r w:rsidR="0009013F">
        <w:rPr>
          <w:b/>
        </w:rPr>
        <w:t xml:space="preserve">: </w:t>
      </w:r>
    </w:p>
    <w:p w:rsidR="0009013F" w:rsidRDefault="0009013F" w:rsidP="0009013F">
      <w:pPr>
        <w:rPr>
          <w:b/>
        </w:rPr>
      </w:pPr>
    </w:p>
    <w:tbl>
      <w:tblPr>
        <w:tblW w:w="8972" w:type="dxa"/>
        <w:tblInd w:w="-162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/>
      </w:tblPr>
      <w:tblGrid>
        <w:gridCol w:w="2970"/>
        <w:gridCol w:w="1800"/>
        <w:gridCol w:w="2852"/>
        <w:gridCol w:w="1350"/>
      </w:tblGrid>
      <w:tr w:rsidR="0009013F" w:rsidTr="00AB09DE">
        <w:tblPrEx>
          <w:tblCellMar>
            <w:top w:w="0" w:type="dxa"/>
            <w:bottom w:w="0" w:type="dxa"/>
          </w:tblCellMar>
        </w:tblPrEx>
        <w:tc>
          <w:tcPr>
            <w:tcW w:w="2970" w:type="dxa"/>
            <w:shd w:val="clear" w:color="auto" w:fill="C0C0C0"/>
          </w:tcPr>
          <w:p w:rsidR="0009013F" w:rsidRDefault="0009013F" w:rsidP="00AB09DE">
            <w:pPr>
              <w:rPr>
                <w:b/>
              </w:rPr>
            </w:pPr>
            <w:r>
              <w:rPr>
                <w:b/>
              </w:rPr>
              <w:t>Title</w:t>
            </w:r>
          </w:p>
        </w:tc>
        <w:tc>
          <w:tcPr>
            <w:tcW w:w="1800" w:type="dxa"/>
            <w:shd w:val="clear" w:color="auto" w:fill="C0C0C0"/>
          </w:tcPr>
          <w:p w:rsidR="0009013F" w:rsidRDefault="0009013F" w:rsidP="00AB09DE">
            <w:pPr>
              <w:rPr>
                <w:b/>
              </w:rPr>
            </w:pPr>
            <w:r>
              <w:rPr>
                <w:b/>
              </w:rPr>
              <w:t>Name</w:t>
            </w:r>
          </w:p>
        </w:tc>
        <w:tc>
          <w:tcPr>
            <w:tcW w:w="2852" w:type="dxa"/>
            <w:shd w:val="clear" w:color="auto" w:fill="C0C0C0"/>
          </w:tcPr>
          <w:p w:rsidR="0009013F" w:rsidRDefault="0009013F" w:rsidP="00AB09DE">
            <w:pPr>
              <w:rPr>
                <w:b/>
              </w:rPr>
            </w:pPr>
            <w:r>
              <w:rPr>
                <w:b/>
              </w:rPr>
              <w:t>Signature</w:t>
            </w:r>
          </w:p>
        </w:tc>
        <w:tc>
          <w:tcPr>
            <w:tcW w:w="1350" w:type="dxa"/>
            <w:shd w:val="clear" w:color="auto" w:fill="C0C0C0"/>
          </w:tcPr>
          <w:p w:rsidR="0009013F" w:rsidRDefault="0009013F" w:rsidP="00AB09DE">
            <w:pPr>
              <w:rPr>
                <w:b/>
              </w:rPr>
            </w:pPr>
            <w:r>
              <w:rPr>
                <w:b/>
              </w:rPr>
              <w:t>Date</w:t>
            </w:r>
          </w:p>
        </w:tc>
      </w:tr>
      <w:tr w:rsidR="0009013F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09013F" w:rsidRDefault="00000156" w:rsidP="00AB09DE">
            <w:pPr>
              <w:rPr>
                <w:sz w:val="20"/>
              </w:rPr>
            </w:pPr>
            <w:r>
              <w:rPr>
                <w:sz w:val="20"/>
              </w:rPr>
              <w:t>E</w:t>
            </w:r>
            <w:r w:rsidR="0009013F">
              <w:rPr>
                <w:sz w:val="20"/>
              </w:rPr>
              <w:t xml:space="preserve">VP, </w:t>
            </w:r>
            <w:r w:rsidR="008D4A65">
              <w:rPr>
                <w:sz w:val="20"/>
              </w:rPr>
              <w:t xml:space="preserve"> </w:t>
            </w:r>
            <w:r>
              <w:rPr>
                <w:sz w:val="20"/>
              </w:rPr>
              <w:t xml:space="preserve">GM OEM Business &amp; </w:t>
            </w:r>
            <w:r w:rsidR="008D4A65">
              <w:rPr>
                <w:sz w:val="20"/>
              </w:rPr>
              <w:t xml:space="preserve">Corporate </w:t>
            </w:r>
            <w:r w:rsidR="0009013F">
              <w:rPr>
                <w:sz w:val="20"/>
              </w:rPr>
              <w:t>Engineering</w:t>
            </w:r>
          </w:p>
        </w:tc>
        <w:tc>
          <w:tcPr>
            <w:tcW w:w="1800" w:type="dxa"/>
          </w:tcPr>
          <w:p w:rsidR="0009013F" w:rsidRDefault="0009013F" w:rsidP="00AB09DE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Yoram Cedar</w:t>
              </w:r>
            </w:smartTag>
          </w:p>
        </w:tc>
        <w:tc>
          <w:tcPr>
            <w:tcW w:w="2852" w:type="dxa"/>
          </w:tcPr>
          <w:p w:rsidR="0009013F" w:rsidRDefault="0009013F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09013F" w:rsidRDefault="0009013F" w:rsidP="00AB09DE">
            <w:pPr>
              <w:rPr>
                <w:sz w:val="20"/>
              </w:rPr>
            </w:pPr>
          </w:p>
        </w:tc>
      </w:tr>
      <w:tr w:rsidR="0009013F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09013F" w:rsidRDefault="0009013F" w:rsidP="00AB09DE">
            <w:pPr>
              <w:rPr>
                <w:sz w:val="20"/>
              </w:rPr>
            </w:pPr>
            <w:r>
              <w:rPr>
                <w:sz w:val="20"/>
              </w:rPr>
              <w:t xml:space="preserve">VP, </w:t>
            </w:r>
            <w:r w:rsidR="008D4A65">
              <w:rPr>
                <w:sz w:val="20"/>
              </w:rPr>
              <w:t xml:space="preserve">Corporate </w:t>
            </w:r>
            <w:r>
              <w:rPr>
                <w:sz w:val="20"/>
              </w:rPr>
              <w:t>Engineering</w:t>
            </w:r>
          </w:p>
        </w:tc>
        <w:tc>
          <w:tcPr>
            <w:tcW w:w="1800" w:type="dxa"/>
          </w:tcPr>
          <w:p w:rsidR="0009013F" w:rsidRDefault="00260470" w:rsidP="00AB09DE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Simon Stolero</w:t>
              </w:r>
            </w:smartTag>
          </w:p>
        </w:tc>
        <w:tc>
          <w:tcPr>
            <w:tcW w:w="2852" w:type="dxa"/>
          </w:tcPr>
          <w:p w:rsidR="0009013F" w:rsidRDefault="0009013F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09013F" w:rsidRDefault="0009013F" w:rsidP="00AB09DE">
            <w:pPr>
              <w:rPr>
                <w:sz w:val="20"/>
              </w:rPr>
            </w:pPr>
          </w:p>
        </w:tc>
      </w:tr>
      <w:tr w:rsidR="0009013F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09013F" w:rsidRDefault="0009013F" w:rsidP="00AB09DE">
            <w:pPr>
              <w:rPr>
                <w:sz w:val="20"/>
              </w:rPr>
            </w:pPr>
            <w:r>
              <w:rPr>
                <w:sz w:val="20"/>
              </w:rPr>
              <w:t>VP, Packaging and Assembly</w:t>
            </w:r>
          </w:p>
        </w:tc>
        <w:tc>
          <w:tcPr>
            <w:tcW w:w="1800" w:type="dxa"/>
          </w:tcPr>
          <w:p w:rsidR="003F7FCA" w:rsidRDefault="0009013F" w:rsidP="003F7FCA">
            <w:pPr>
              <w:rPr>
                <w:sz w:val="20"/>
              </w:rPr>
            </w:pPr>
            <w:r>
              <w:rPr>
                <w:sz w:val="20"/>
              </w:rPr>
              <w:t>Hem Takiar</w:t>
            </w:r>
          </w:p>
        </w:tc>
        <w:tc>
          <w:tcPr>
            <w:tcW w:w="2852" w:type="dxa"/>
          </w:tcPr>
          <w:p w:rsidR="0009013F" w:rsidRPr="00A009DD" w:rsidRDefault="0009013F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09013F" w:rsidRDefault="0009013F" w:rsidP="00AB09DE">
            <w:pPr>
              <w:rPr>
                <w:sz w:val="20"/>
              </w:rPr>
            </w:pPr>
          </w:p>
        </w:tc>
      </w:tr>
      <w:tr w:rsidR="0009013F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09013F" w:rsidRDefault="0009013F" w:rsidP="00AB09DE">
            <w:pPr>
              <w:rPr>
                <w:sz w:val="20"/>
              </w:rPr>
            </w:pPr>
            <w:r>
              <w:rPr>
                <w:sz w:val="20"/>
              </w:rPr>
              <w:t>VP, Product Test</w:t>
            </w:r>
          </w:p>
        </w:tc>
        <w:tc>
          <w:tcPr>
            <w:tcW w:w="1800" w:type="dxa"/>
          </w:tcPr>
          <w:p w:rsidR="0009013F" w:rsidRPr="003B69C1" w:rsidRDefault="003B69C1" w:rsidP="00AB09DE">
            <w:pPr>
              <w:rPr>
                <w:sz w:val="20"/>
              </w:rPr>
            </w:pPr>
            <w:smartTag w:uri="urn:schemas-microsoft-com:office:smarttags" w:element="PersonName">
              <w:r w:rsidRPr="003B69C1">
                <w:rPr>
                  <w:sz w:val="20"/>
                </w:rPr>
                <w:t>Larry Rowland</w:t>
              </w:r>
            </w:smartTag>
          </w:p>
        </w:tc>
        <w:tc>
          <w:tcPr>
            <w:tcW w:w="2852" w:type="dxa"/>
          </w:tcPr>
          <w:p w:rsidR="0009013F" w:rsidRDefault="0009013F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09013F" w:rsidRDefault="0009013F" w:rsidP="00AB09DE">
            <w:pPr>
              <w:rPr>
                <w:sz w:val="20"/>
              </w:rPr>
            </w:pPr>
          </w:p>
        </w:tc>
      </w:tr>
      <w:tr w:rsidR="001210D4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1210D4" w:rsidRDefault="001210D4" w:rsidP="00AB09DE">
            <w:pPr>
              <w:rPr>
                <w:sz w:val="20"/>
              </w:rPr>
            </w:pPr>
            <w:r>
              <w:rPr>
                <w:sz w:val="20"/>
              </w:rPr>
              <w:t>Quality and Reliability</w:t>
            </w:r>
          </w:p>
        </w:tc>
        <w:tc>
          <w:tcPr>
            <w:tcW w:w="1800" w:type="dxa"/>
          </w:tcPr>
          <w:p w:rsidR="001210D4" w:rsidRPr="001210D4" w:rsidRDefault="001210D4" w:rsidP="00AB09DE">
            <w:pPr>
              <w:rPr>
                <w:sz w:val="20"/>
              </w:rPr>
            </w:pPr>
            <w:r w:rsidRPr="001210D4">
              <w:rPr>
                <w:sz w:val="20"/>
              </w:rPr>
              <w:t>Arun Malhotra</w:t>
            </w:r>
          </w:p>
        </w:tc>
        <w:tc>
          <w:tcPr>
            <w:tcW w:w="2852" w:type="dxa"/>
          </w:tcPr>
          <w:p w:rsidR="001210D4" w:rsidRDefault="001210D4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1210D4" w:rsidRDefault="001210D4" w:rsidP="00AB09DE">
            <w:pPr>
              <w:rPr>
                <w:sz w:val="20"/>
              </w:rPr>
            </w:pPr>
          </w:p>
        </w:tc>
      </w:tr>
      <w:tr w:rsidR="008D4A65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8D4A65" w:rsidRDefault="008D4A65" w:rsidP="00AB09DE">
            <w:pPr>
              <w:rPr>
                <w:sz w:val="20"/>
              </w:rPr>
            </w:pPr>
            <w:r>
              <w:rPr>
                <w:sz w:val="20"/>
              </w:rPr>
              <w:t>Sr. Dir, ASIC Development</w:t>
            </w:r>
          </w:p>
        </w:tc>
        <w:tc>
          <w:tcPr>
            <w:tcW w:w="1800" w:type="dxa"/>
          </w:tcPr>
          <w:p w:rsidR="008D4A65" w:rsidRDefault="008D4A65" w:rsidP="00AB09DE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Stan Chapski</w:t>
              </w:r>
            </w:smartTag>
          </w:p>
        </w:tc>
        <w:tc>
          <w:tcPr>
            <w:tcW w:w="2852" w:type="dxa"/>
          </w:tcPr>
          <w:p w:rsidR="008D4A65" w:rsidRDefault="008D4A65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D4A65" w:rsidRDefault="008D4A65" w:rsidP="00AB09DE">
            <w:pPr>
              <w:rPr>
                <w:sz w:val="20"/>
              </w:rPr>
            </w:pPr>
          </w:p>
        </w:tc>
      </w:tr>
      <w:tr w:rsidR="008D4A65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8D4A65" w:rsidRDefault="008D4A65" w:rsidP="00AB09DE">
            <w:pPr>
              <w:rPr>
                <w:sz w:val="20"/>
              </w:rPr>
            </w:pPr>
            <w:r>
              <w:rPr>
                <w:sz w:val="20"/>
              </w:rPr>
              <w:t>Sr. Dir, Firmware Development</w:t>
            </w:r>
          </w:p>
        </w:tc>
        <w:tc>
          <w:tcPr>
            <w:tcW w:w="1800" w:type="dxa"/>
          </w:tcPr>
          <w:p w:rsidR="00F73203" w:rsidRPr="00E116BC" w:rsidRDefault="00E116BC" w:rsidP="00F73203">
            <w:pPr>
              <w:rPr>
                <w:sz w:val="20"/>
              </w:rPr>
            </w:pPr>
            <w:smartTag w:uri="urn:schemas-microsoft-com:office:smarttags" w:element="PersonName">
              <w:r w:rsidRPr="00E116BC">
                <w:rPr>
                  <w:sz w:val="20"/>
                </w:rPr>
                <w:t>Carlos Gonzalez</w:t>
              </w:r>
            </w:smartTag>
          </w:p>
        </w:tc>
        <w:tc>
          <w:tcPr>
            <w:tcW w:w="2852" w:type="dxa"/>
          </w:tcPr>
          <w:p w:rsidR="008D4A65" w:rsidRDefault="008D4A65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D4A65" w:rsidRDefault="008D4A65" w:rsidP="00AB09DE">
            <w:pPr>
              <w:rPr>
                <w:sz w:val="20"/>
              </w:rPr>
            </w:pPr>
          </w:p>
        </w:tc>
      </w:tr>
      <w:tr w:rsidR="00BB0F31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BB0F31" w:rsidRDefault="00BB0F31" w:rsidP="000A078B">
            <w:pPr>
              <w:rPr>
                <w:sz w:val="20"/>
              </w:rPr>
            </w:pPr>
            <w:r>
              <w:rPr>
                <w:sz w:val="20"/>
              </w:rPr>
              <w:t>Dir, SDMMC R&amp;D Manager</w:t>
            </w:r>
          </w:p>
        </w:tc>
        <w:tc>
          <w:tcPr>
            <w:tcW w:w="1800" w:type="dxa"/>
          </w:tcPr>
          <w:p w:rsidR="00BB0F31" w:rsidRPr="00E116BC" w:rsidRDefault="00BB0F31" w:rsidP="000A078B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Reuven Elhamias</w:t>
              </w:r>
            </w:smartTag>
          </w:p>
        </w:tc>
        <w:tc>
          <w:tcPr>
            <w:tcW w:w="2852" w:type="dxa"/>
          </w:tcPr>
          <w:p w:rsidR="00BB0F31" w:rsidRDefault="00BB0F31" w:rsidP="000A078B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BB0F31" w:rsidRDefault="00BB0F31" w:rsidP="000A078B">
            <w:pPr>
              <w:rPr>
                <w:sz w:val="20"/>
              </w:rPr>
            </w:pPr>
          </w:p>
        </w:tc>
      </w:tr>
      <w:tr w:rsidR="00A97750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A97750" w:rsidRDefault="00A97750" w:rsidP="00AB09DE">
            <w:pPr>
              <w:rPr>
                <w:sz w:val="20"/>
              </w:rPr>
            </w:pPr>
            <w:r>
              <w:rPr>
                <w:sz w:val="20"/>
              </w:rPr>
              <w:t>BE System</w:t>
            </w:r>
          </w:p>
        </w:tc>
        <w:tc>
          <w:tcPr>
            <w:tcW w:w="1800" w:type="dxa"/>
          </w:tcPr>
          <w:p w:rsidR="00A97750" w:rsidRDefault="00A97750" w:rsidP="00AB09DE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Jian Chen</w:t>
              </w:r>
            </w:smartTag>
          </w:p>
        </w:tc>
        <w:tc>
          <w:tcPr>
            <w:tcW w:w="2852" w:type="dxa"/>
          </w:tcPr>
          <w:p w:rsidR="00A97750" w:rsidRDefault="00A97750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A97750" w:rsidRDefault="00A97750" w:rsidP="00AB09DE">
            <w:pPr>
              <w:rPr>
                <w:sz w:val="20"/>
              </w:rPr>
            </w:pPr>
          </w:p>
        </w:tc>
      </w:tr>
      <w:tr w:rsidR="008D4A65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8D4A65" w:rsidRPr="00C232C6" w:rsidRDefault="003E7FC6" w:rsidP="001210D4">
            <w:pPr>
              <w:autoSpaceDE w:val="0"/>
              <w:autoSpaceDN w:val="0"/>
              <w:adjustRightInd w:val="0"/>
              <w:rPr>
                <w:rFonts w:eastAsia="Times New Roman" w:cs="Courier New"/>
                <w:sz w:val="20"/>
              </w:rPr>
            </w:pPr>
            <w:r>
              <w:rPr>
                <w:sz w:val="20"/>
              </w:rPr>
              <w:t>S</w:t>
            </w:r>
            <w:r w:rsidR="008D4A65" w:rsidRPr="00C232C6">
              <w:rPr>
                <w:sz w:val="20"/>
              </w:rPr>
              <w:t xml:space="preserve">VP, </w:t>
            </w:r>
            <w:r w:rsidR="001210D4" w:rsidRPr="00C232C6">
              <w:rPr>
                <w:rFonts w:eastAsia="Times New Roman" w:cs="Courier New"/>
                <w:sz w:val="20"/>
              </w:rPr>
              <w:t>Memory Technology &amp; Memory Product Development</w:t>
            </w:r>
          </w:p>
        </w:tc>
        <w:tc>
          <w:tcPr>
            <w:tcW w:w="1800" w:type="dxa"/>
          </w:tcPr>
          <w:p w:rsidR="008D4A65" w:rsidRDefault="008D4A65" w:rsidP="00AB09DE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Khandker Quader</w:t>
              </w:r>
            </w:smartTag>
          </w:p>
        </w:tc>
        <w:tc>
          <w:tcPr>
            <w:tcW w:w="2852" w:type="dxa"/>
          </w:tcPr>
          <w:p w:rsidR="008D4A65" w:rsidRDefault="008D4A65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8D4A65" w:rsidRDefault="008D4A65" w:rsidP="00AB09DE">
            <w:pPr>
              <w:rPr>
                <w:sz w:val="20"/>
              </w:rPr>
            </w:pPr>
          </w:p>
        </w:tc>
      </w:tr>
      <w:tr w:rsidR="001210D4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1210D4" w:rsidRPr="00C232C6" w:rsidRDefault="001210D4" w:rsidP="001210D4">
            <w:pPr>
              <w:autoSpaceDE w:val="0"/>
              <w:autoSpaceDN w:val="0"/>
              <w:adjustRightInd w:val="0"/>
              <w:rPr>
                <w:rFonts w:eastAsia="Times New Roman" w:cs="Courier New"/>
                <w:sz w:val="20"/>
              </w:rPr>
            </w:pPr>
            <w:r w:rsidRPr="00C232C6">
              <w:rPr>
                <w:rFonts w:eastAsia="Times New Roman" w:cs="Courier New"/>
                <w:sz w:val="20"/>
              </w:rPr>
              <w:t>Memory device/process/</w:t>
            </w:r>
            <w:r w:rsidRPr="00C232C6">
              <w:rPr>
                <w:rFonts w:eastAsia="Times New Roman" w:cs="Courier New"/>
                <w:sz w:val="20"/>
              </w:rPr>
              <w:br/>
              <w:t>technology Development</w:t>
            </w:r>
          </w:p>
          <w:p w:rsidR="001210D4" w:rsidRDefault="001210D4" w:rsidP="00AB09DE">
            <w:pPr>
              <w:rPr>
                <w:sz w:val="20"/>
              </w:rPr>
            </w:pPr>
          </w:p>
        </w:tc>
        <w:tc>
          <w:tcPr>
            <w:tcW w:w="1800" w:type="dxa"/>
          </w:tcPr>
          <w:p w:rsidR="001210D4" w:rsidRPr="001210D4" w:rsidRDefault="00BE63DB" w:rsidP="00AB09DE">
            <w:pPr>
              <w:rPr>
                <w:sz w:val="20"/>
              </w:rPr>
            </w:pPr>
            <w:r>
              <w:rPr>
                <w:sz w:val="20"/>
              </w:rPr>
              <w:t>Khandker Quader</w:t>
            </w:r>
          </w:p>
        </w:tc>
        <w:tc>
          <w:tcPr>
            <w:tcW w:w="2852" w:type="dxa"/>
          </w:tcPr>
          <w:p w:rsidR="001210D4" w:rsidRDefault="001210D4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1210D4" w:rsidRDefault="001210D4" w:rsidP="00AB09DE">
            <w:pPr>
              <w:rPr>
                <w:sz w:val="20"/>
              </w:rPr>
            </w:pPr>
          </w:p>
        </w:tc>
      </w:tr>
      <w:tr w:rsidR="00260470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260470" w:rsidRDefault="00260470" w:rsidP="00BB51AA">
            <w:pPr>
              <w:rPr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20"/>
                  </w:rPr>
                  <w:t>PLM</w:t>
                </w:r>
              </w:smartTag>
              <w:r>
                <w:rPr>
                  <w:sz w:val="20"/>
                </w:rPr>
                <w:t xml:space="preserve">, </w:t>
              </w:r>
              <w:smartTag w:uri="urn:schemas-microsoft-com:office:smarttags" w:element="State">
                <w:r>
                  <w:rPr>
                    <w:sz w:val="20"/>
                  </w:rPr>
                  <w:t>MS</w:t>
                </w:r>
              </w:smartTag>
            </w:smartTag>
          </w:p>
        </w:tc>
        <w:tc>
          <w:tcPr>
            <w:tcW w:w="1800" w:type="dxa"/>
          </w:tcPr>
          <w:p w:rsidR="00260470" w:rsidRDefault="00260470" w:rsidP="00BB51AA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Mike McCarthy</w:t>
              </w:r>
            </w:smartTag>
          </w:p>
        </w:tc>
        <w:tc>
          <w:tcPr>
            <w:tcW w:w="2852" w:type="dxa"/>
          </w:tcPr>
          <w:p w:rsidR="00260470" w:rsidRDefault="00260470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260470" w:rsidRDefault="00260470" w:rsidP="00AB09DE">
            <w:pPr>
              <w:rPr>
                <w:sz w:val="20"/>
              </w:rPr>
            </w:pPr>
          </w:p>
        </w:tc>
      </w:tr>
      <w:tr w:rsidR="00260470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260470" w:rsidRDefault="00260470" w:rsidP="00BB51AA">
            <w:pPr>
              <w:rPr>
                <w:sz w:val="20"/>
              </w:rPr>
            </w:pPr>
            <w:smartTag w:uri="urn:schemas-microsoft-com:office:smarttags" w:element="place">
              <w:smartTag w:uri="urn:schemas-microsoft-com:office:smarttags" w:element="City">
                <w:r>
                  <w:rPr>
                    <w:sz w:val="20"/>
                  </w:rPr>
                  <w:t>PLM</w:t>
                </w:r>
              </w:smartTag>
              <w:r>
                <w:rPr>
                  <w:sz w:val="20"/>
                </w:rPr>
                <w:t xml:space="preserve">, </w:t>
              </w:r>
              <w:smartTag w:uri="urn:schemas-microsoft-com:office:smarttags" w:element="State">
                <w:r>
                  <w:rPr>
                    <w:sz w:val="20"/>
                  </w:rPr>
                  <w:t>SD</w:t>
                </w:r>
              </w:smartTag>
            </w:smartTag>
          </w:p>
        </w:tc>
        <w:tc>
          <w:tcPr>
            <w:tcW w:w="1800" w:type="dxa"/>
          </w:tcPr>
          <w:p w:rsidR="00260470" w:rsidRDefault="00260470" w:rsidP="00BB51AA">
            <w:pPr>
              <w:rPr>
                <w:sz w:val="20"/>
              </w:rPr>
            </w:pPr>
            <w:smartTag w:uri="urn:schemas-microsoft-com:office:smarttags" w:element="PersonName">
              <w:r>
                <w:rPr>
                  <w:sz w:val="20"/>
                </w:rPr>
                <w:t>Yosi Zatelman</w:t>
              </w:r>
            </w:smartTag>
          </w:p>
        </w:tc>
        <w:tc>
          <w:tcPr>
            <w:tcW w:w="2852" w:type="dxa"/>
          </w:tcPr>
          <w:p w:rsidR="00260470" w:rsidRDefault="00260470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260470" w:rsidRDefault="00260470" w:rsidP="00AB09DE">
            <w:pPr>
              <w:rPr>
                <w:sz w:val="20"/>
              </w:rPr>
            </w:pPr>
          </w:p>
        </w:tc>
      </w:tr>
      <w:tr w:rsidR="00260470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260470" w:rsidRDefault="003E7FC6" w:rsidP="00BB51AA">
            <w:pPr>
              <w:rPr>
                <w:sz w:val="20"/>
              </w:rPr>
            </w:pPr>
            <w:r>
              <w:rPr>
                <w:sz w:val="20"/>
              </w:rPr>
              <w:t>S</w:t>
            </w:r>
            <w:r w:rsidR="00260470">
              <w:rPr>
                <w:sz w:val="20"/>
              </w:rPr>
              <w:t>VP, Finance</w:t>
            </w:r>
          </w:p>
        </w:tc>
        <w:tc>
          <w:tcPr>
            <w:tcW w:w="1800" w:type="dxa"/>
          </w:tcPr>
          <w:p w:rsidR="00260470" w:rsidRDefault="00260470" w:rsidP="00BB51AA">
            <w:pPr>
              <w:rPr>
                <w:sz w:val="20"/>
              </w:rPr>
            </w:pPr>
            <w:smartTag w:uri="urn:schemas-microsoft-com:office:smarttags" w:element="PersonName">
              <w:smartTag w:uri="urn:schemas-microsoft-com:office:smarttags" w:element="place">
                <w:r>
                  <w:rPr>
                    <w:sz w:val="20"/>
                  </w:rPr>
                  <w:t>Milo</w:t>
                </w:r>
              </w:smartTag>
              <w:r>
                <w:rPr>
                  <w:sz w:val="20"/>
                </w:rPr>
                <w:t xml:space="preserve"> Azarmsa</w:t>
              </w:r>
            </w:smartTag>
          </w:p>
        </w:tc>
        <w:tc>
          <w:tcPr>
            <w:tcW w:w="2852" w:type="dxa"/>
          </w:tcPr>
          <w:p w:rsidR="00260470" w:rsidRDefault="00260470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260470" w:rsidRDefault="00260470" w:rsidP="00AB09DE">
            <w:pPr>
              <w:rPr>
                <w:sz w:val="20"/>
              </w:rPr>
            </w:pPr>
          </w:p>
        </w:tc>
      </w:tr>
      <w:tr w:rsidR="00260470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260470" w:rsidRDefault="00B75BE1" w:rsidP="00AB09DE">
            <w:pPr>
              <w:rPr>
                <w:sz w:val="20"/>
              </w:rPr>
            </w:pPr>
            <w:r>
              <w:rPr>
                <w:sz w:val="20"/>
              </w:rPr>
              <w:t xml:space="preserve">Corporate </w:t>
            </w:r>
            <w:r w:rsidR="000A0836">
              <w:rPr>
                <w:sz w:val="20"/>
              </w:rPr>
              <w:t>PM</w:t>
            </w:r>
            <w:r w:rsidR="00872175">
              <w:rPr>
                <w:sz w:val="20"/>
              </w:rPr>
              <w:t>,</w:t>
            </w:r>
          </w:p>
        </w:tc>
        <w:tc>
          <w:tcPr>
            <w:tcW w:w="1800" w:type="dxa"/>
          </w:tcPr>
          <w:p w:rsidR="00260470" w:rsidRPr="00C15D31" w:rsidRDefault="00C15D31" w:rsidP="00AB09DE">
            <w:pPr>
              <w:rPr>
                <w:rFonts w:cs="Courier New"/>
                <w:sz w:val="20"/>
                <w:lang w:eastAsia="ja-JP"/>
              </w:rPr>
            </w:pPr>
            <w:r w:rsidRPr="00C15D31">
              <w:rPr>
                <w:rFonts w:cs="Courier New"/>
                <w:sz w:val="20"/>
                <w:lang w:eastAsia="ja-JP"/>
              </w:rPr>
              <w:t>Mike Morganstern</w:t>
            </w:r>
          </w:p>
        </w:tc>
        <w:tc>
          <w:tcPr>
            <w:tcW w:w="2852" w:type="dxa"/>
          </w:tcPr>
          <w:p w:rsidR="00260470" w:rsidRDefault="00260470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260470" w:rsidRDefault="00260470" w:rsidP="00AB09DE">
            <w:pPr>
              <w:rPr>
                <w:sz w:val="20"/>
              </w:rPr>
            </w:pPr>
          </w:p>
        </w:tc>
      </w:tr>
      <w:tr w:rsidR="00965764" w:rsidTr="00AB09DE">
        <w:tblPrEx>
          <w:tblCellMar>
            <w:top w:w="0" w:type="dxa"/>
            <w:bottom w:w="0" w:type="dxa"/>
          </w:tblCellMar>
        </w:tblPrEx>
        <w:trPr>
          <w:trHeight w:val="432"/>
        </w:trPr>
        <w:tc>
          <w:tcPr>
            <w:tcW w:w="2970" w:type="dxa"/>
          </w:tcPr>
          <w:p w:rsidR="00965764" w:rsidRDefault="002606DB" w:rsidP="00AB09DE">
            <w:pPr>
              <w:rPr>
                <w:sz w:val="20"/>
              </w:rPr>
            </w:pPr>
            <w:r>
              <w:rPr>
                <w:sz w:val="20"/>
              </w:rPr>
              <w:t>Marketing</w:t>
            </w:r>
            <w:r w:rsidR="00965764">
              <w:rPr>
                <w:sz w:val="20"/>
              </w:rPr>
              <w:t xml:space="preserve">, </w:t>
            </w:r>
            <w:r w:rsidR="00BE63DB">
              <w:rPr>
                <w:sz w:val="20"/>
              </w:rPr>
              <w:t>MIV</w:t>
            </w:r>
          </w:p>
        </w:tc>
        <w:tc>
          <w:tcPr>
            <w:tcW w:w="1800" w:type="dxa"/>
          </w:tcPr>
          <w:p w:rsidR="00965764" w:rsidRPr="000A0836" w:rsidRDefault="00BE63DB" w:rsidP="00AB09DE">
            <w:pPr>
              <w:rPr>
                <w:rFonts w:cs="Courier New"/>
                <w:sz w:val="20"/>
                <w:lang w:eastAsia="ja-JP"/>
              </w:rPr>
            </w:pPr>
            <w:r>
              <w:rPr>
                <w:rFonts w:cs="Courier New"/>
                <w:sz w:val="20"/>
                <w:lang w:eastAsia="ja-JP"/>
              </w:rPr>
              <w:t>Oded Sagee</w:t>
            </w:r>
          </w:p>
        </w:tc>
        <w:tc>
          <w:tcPr>
            <w:tcW w:w="2852" w:type="dxa"/>
          </w:tcPr>
          <w:p w:rsidR="00965764" w:rsidRDefault="00965764" w:rsidP="00AB09DE">
            <w:pPr>
              <w:rPr>
                <w:sz w:val="20"/>
              </w:rPr>
            </w:pPr>
          </w:p>
        </w:tc>
        <w:tc>
          <w:tcPr>
            <w:tcW w:w="1350" w:type="dxa"/>
          </w:tcPr>
          <w:p w:rsidR="00965764" w:rsidRDefault="00965764" w:rsidP="00AB09DE">
            <w:pPr>
              <w:rPr>
                <w:sz w:val="20"/>
              </w:rPr>
            </w:pPr>
          </w:p>
        </w:tc>
      </w:tr>
    </w:tbl>
    <w:p w:rsidR="0009013F" w:rsidRDefault="0009013F" w:rsidP="0009013F"/>
    <w:p w:rsidR="00F421DE" w:rsidRDefault="00F421DE" w:rsidP="0009013F"/>
    <w:p w:rsidR="00F421DE" w:rsidRDefault="00F421DE" w:rsidP="0009013F"/>
    <w:p w:rsidR="0022737C" w:rsidRDefault="0022737C">
      <w:pPr>
        <w:jc w:val="right"/>
        <w:rPr>
          <w:rFonts w:ascii="Arial Black" w:hAnsi="Arial Black"/>
          <w:b/>
          <w:sz w:val="20"/>
        </w:rPr>
      </w:pPr>
    </w:p>
    <w:p w:rsidR="000E36A2" w:rsidRDefault="000E36A2"/>
    <w:p w:rsidR="003F0DEE" w:rsidRPr="003F0DEE" w:rsidRDefault="00965764" w:rsidP="003F0DEE">
      <w:pPr>
        <w:rPr>
          <w:b/>
          <w:sz w:val="32"/>
          <w:szCs w:val="32"/>
        </w:rPr>
      </w:pPr>
      <w:r>
        <w:rPr>
          <w:b/>
          <w:sz w:val="32"/>
          <w:szCs w:val="32"/>
        </w:rPr>
        <w:br w:type="page"/>
      </w:r>
      <w:r w:rsidR="003F0DEE" w:rsidRPr="003F0DEE">
        <w:rPr>
          <w:b/>
          <w:sz w:val="32"/>
          <w:szCs w:val="32"/>
        </w:rPr>
        <w:lastRenderedPageBreak/>
        <w:t>Table Of Contents</w:t>
      </w:r>
    </w:p>
    <w:p w:rsidR="00CD51DE" w:rsidRDefault="0026696B">
      <w:pPr>
        <w:pStyle w:val="TOC1"/>
        <w:rPr>
          <w:ins w:id="55" w:author="David Zehavi" w:date="2009-11-12T11:41:00Z"/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ins w:id="56" w:author="David Zehavi" w:date="2009-11-12T11:41:00Z">
        <w:r w:rsidR="00CD51DE" w:rsidRPr="008A3527">
          <w:rPr>
            <w:rStyle w:val="Hyperlink"/>
            <w:noProof/>
          </w:rPr>
          <w:fldChar w:fldCharType="begin"/>
        </w:r>
        <w:r w:rsidR="00CD51DE" w:rsidRPr="008A3527">
          <w:rPr>
            <w:rStyle w:val="Hyperlink"/>
            <w:noProof/>
          </w:rPr>
          <w:instrText xml:space="preserve"> </w:instrText>
        </w:r>
        <w:r w:rsidR="00CD51DE">
          <w:rPr>
            <w:noProof/>
          </w:rPr>
          <w:instrText>HYPERLINK \l "_Toc245789411"</w:instrText>
        </w:r>
        <w:r w:rsidR="00CD51DE" w:rsidRPr="008A3527">
          <w:rPr>
            <w:rStyle w:val="Hyperlink"/>
            <w:noProof/>
          </w:rPr>
          <w:instrText xml:space="preserve"> </w:instrText>
        </w:r>
        <w:r w:rsidR="00CD51DE" w:rsidRPr="008A3527">
          <w:rPr>
            <w:rStyle w:val="Hyperlink"/>
            <w:noProof/>
          </w:rPr>
        </w:r>
        <w:r w:rsidR="00CD51DE" w:rsidRPr="008A3527">
          <w:rPr>
            <w:rStyle w:val="Hyperlink"/>
            <w:noProof/>
          </w:rPr>
          <w:fldChar w:fldCharType="separate"/>
        </w:r>
        <w:r w:rsidR="00CD51DE" w:rsidRPr="008A3527">
          <w:rPr>
            <w:rStyle w:val="Hyperlink"/>
            <w:noProof/>
          </w:rPr>
          <w:t xml:space="preserve">Section I. </w:t>
        </w:r>
        <w:r w:rsidR="00CD51DE"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="00CD51DE" w:rsidRPr="008A3527">
          <w:rPr>
            <w:rStyle w:val="Hyperlink"/>
            <w:noProof/>
          </w:rPr>
          <w:t>Executive Summary</w:t>
        </w:r>
        <w:r w:rsidR="00CD51DE">
          <w:rPr>
            <w:noProof/>
            <w:webHidden/>
          </w:rPr>
          <w:tab/>
        </w:r>
        <w:r w:rsidR="00CD51DE">
          <w:rPr>
            <w:noProof/>
            <w:webHidden/>
          </w:rPr>
          <w:fldChar w:fldCharType="begin"/>
        </w:r>
        <w:r w:rsidR="00CD51DE">
          <w:rPr>
            <w:noProof/>
            <w:webHidden/>
          </w:rPr>
          <w:instrText xml:space="preserve"> PAGEREF _Toc245789411 \h </w:instrText>
        </w:r>
        <w:r w:rsidR="00CD51DE">
          <w:rPr>
            <w:noProof/>
            <w:webHidden/>
          </w:rPr>
        </w:r>
      </w:ins>
      <w:r w:rsidR="00CD51DE">
        <w:rPr>
          <w:noProof/>
          <w:webHidden/>
        </w:rPr>
        <w:fldChar w:fldCharType="separate"/>
      </w:r>
      <w:ins w:id="57" w:author="David Zehavi" w:date="2009-11-12T11:41:00Z">
        <w:r w:rsidR="00CD51DE">
          <w:rPr>
            <w:noProof/>
            <w:webHidden/>
          </w:rPr>
          <w:t>5</w:t>
        </w:r>
        <w:r w:rsidR="00CD51DE">
          <w:rPr>
            <w:noProof/>
            <w:webHidden/>
          </w:rPr>
          <w:fldChar w:fldCharType="end"/>
        </w:r>
        <w:r w:rsidR="00CD51DE" w:rsidRPr="008A3527">
          <w:rPr>
            <w:rStyle w:val="Hyperlink"/>
            <w:noProof/>
          </w:rPr>
          <w:fldChar w:fldCharType="end"/>
        </w:r>
      </w:ins>
    </w:p>
    <w:p w:rsidR="00CD51DE" w:rsidRDefault="00CD51DE">
      <w:pPr>
        <w:pStyle w:val="TOC1"/>
        <w:rPr>
          <w:ins w:id="58" w:author="David Zehavi" w:date="2009-11-12T11:41:00Z"/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ins w:id="59" w:author="David Zehavi" w:date="2009-11-12T11:41:00Z">
        <w:r w:rsidRPr="008A3527">
          <w:rPr>
            <w:rStyle w:val="Hyperlink"/>
            <w:noProof/>
          </w:rPr>
          <w:fldChar w:fldCharType="begin"/>
        </w:r>
        <w:r w:rsidRPr="008A352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"_Toc245789412"</w:instrText>
        </w:r>
        <w:r w:rsidRPr="008A3527">
          <w:rPr>
            <w:rStyle w:val="Hyperlink"/>
            <w:noProof/>
          </w:rPr>
          <w:instrText xml:space="preserve"> </w:instrText>
        </w:r>
        <w:r w:rsidRPr="008A3527">
          <w:rPr>
            <w:rStyle w:val="Hyperlink"/>
            <w:noProof/>
          </w:rPr>
        </w:r>
        <w:r w:rsidRPr="008A3527">
          <w:rPr>
            <w:rStyle w:val="Hyperlink"/>
            <w:noProof/>
          </w:rPr>
          <w:fldChar w:fldCharType="separate"/>
        </w:r>
        <w:r w:rsidRPr="008A3527">
          <w:rPr>
            <w:rStyle w:val="Hyperlink"/>
            <w:noProof/>
          </w:rPr>
          <w:t xml:space="preserve">Section II. </w:t>
        </w:r>
        <w:r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Pr="008A3527">
          <w:rPr>
            <w:rStyle w:val="Hyperlink"/>
            <w:noProof/>
          </w:rPr>
          <w:t>Strategy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_Toc245789412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0" w:author="David Zehavi" w:date="2009-11-12T11:41:00Z"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  <w:r w:rsidRPr="008A3527">
          <w:rPr>
            <w:rStyle w:val="Hyperlink"/>
            <w:noProof/>
          </w:rPr>
          <w:fldChar w:fldCharType="end"/>
        </w:r>
      </w:ins>
    </w:p>
    <w:p w:rsidR="00CD51DE" w:rsidRDefault="00CD51DE">
      <w:pPr>
        <w:pStyle w:val="TOC1"/>
        <w:rPr>
          <w:ins w:id="61" w:author="David Zehavi" w:date="2009-11-12T11:41:00Z"/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ins w:id="62" w:author="David Zehavi" w:date="2009-11-12T11:41:00Z">
        <w:r w:rsidRPr="008A3527">
          <w:rPr>
            <w:rStyle w:val="Hyperlink"/>
            <w:noProof/>
          </w:rPr>
          <w:fldChar w:fldCharType="begin"/>
        </w:r>
        <w:r w:rsidRPr="008A352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"_Toc245789413"</w:instrText>
        </w:r>
        <w:r w:rsidRPr="008A3527">
          <w:rPr>
            <w:rStyle w:val="Hyperlink"/>
            <w:noProof/>
          </w:rPr>
          <w:instrText xml:space="preserve"> </w:instrText>
        </w:r>
        <w:r w:rsidRPr="008A3527">
          <w:rPr>
            <w:rStyle w:val="Hyperlink"/>
            <w:noProof/>
          </w:rPr>
        </w:r>
        <w:r w:rsidRPr="008A3527">
          <w:rPr>
            <w:rStyle w:val="Hyperlink"/>
            <w:noProof/>
          </w:rPr>
          <w:fldChar w:fldCharType="separate"/>
        </w:r>
        <w:r w:rsidRPr="008A3527">
          <w:rPr>
            <w:rStyle w:val="Hyperlink"/>
            <w:noProof/>
          </w:rPr>
          <w:t xml:space="preserve">Section III. </w:t>
        </w:r>
        <w:r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Pr="008A3527">
          <w:rPr>
            <w:rStyle w:val="Hyperlink"/>
            <w:noProof/>
          </w:rPr>
          <w:t>Technology Profile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_Toc245789413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3" w:author="David Zehavi" w:date="2009-11-12T11:41:00Z"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  <w:r w:rsidRPr="008A3527">
          <w:rPr>
            <w:rStyle w:val="Hyperlink"/>
            <w:noProof/>
          </w:rPr>
          <w:fldChar w:fldCharType="end"/>
        </w:r>
      </w:ins>
    </w:p>
    <w:p w:rsidR="00CD51DE" w:rsidRDefault="00CD51DE">
      <w:pPr>
        <w:pStyle w:val="TOC1"/>
        <w:rPr>
          <w:ins w:id="64" w:author="David Zehavi" w:date="2009-11-12T11:41:00Z"/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ins w:id="65" w:author="David Zehavi" w:date="2009-11-12T11:41:00Z">
        <w:r w:rsidRPr="008A3527">
          <w:rPr>
            <w:rStyle w:val="Hyperlink"/>
            <w:noProof/>
          </w:rPr>
          <w:fldChar w:fldCharType="begin"/>
        </w:r>
        <w:r w:rsidRPr="008A352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"_Toc245789414"</w:instrText>
        </w:r>
        <w:r w:rsidRPr="008A3527">
          <w:rPr>
            <w:rStyle w:val="Hyperlink"/>
            <w:noProof/>
          </w:rPr>
          <w:instrText xml:space="preserve"> </w:instrText>
        </w:r>
        <w:r w:rsidRPr="008A3527">
          <w:rPr>
            <w:rStyle w:val="Hyperlink"/>
            <w:noProof/>
          </w:rPr>
        </w:r>
        <w:r w:rsidRPr="008A3527">
          <w:rPr>
            <w:rStyle w:val="Hyperlink"/>
            <w:noProof/>
          </w:rPr>
          <w:fldChar w:fldCharType="separate"/>
        </w:r>
        <w:r w:rsidRPr="008A3527">
          <w:rPr>
            <w:rStyle w:val="Hyperlink"/>
            <w:noProof/>
          </w:rPr>
          <w:t xml:space="preserve">Section IV. </w:t>
        </w:r>
        <w:r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Pr="008A3527">
          <w:rPr>
            <w:rStyle w:val="Hyperlink"/>
            <w:noProof/>
          </w:rPr>
          <w:t>Risks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_Toc245789414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6" w:author="David Zehavi" w:date="2009-11-12T11:41:00Z"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  <w:r w:rsidRPr="008A3527">
          <w:rPr>
            <w:rStyle w:val="Hyperlink"/>
            <w:noProof/>
          </w:rPr>
          <w:fldChar w:fldCharType="end"/>
        </w:r>
      </w:ins>
    </w:p>
    <w:p w:rsidR="00CD51DE" w:rsidRDefault="00CD51DE">
      <w:pPr>
        <w:pStyle w:val="TOC1"/>
        <w:rPr>
          <w:ins w:id="67" w:author="David Zehavi" w:date="2009-11-12T11:41:00Z"/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ins w:id="68" w:author="David Zehavi" w:date="2009-11-12T11:41:00Z">
        <w:r w:rsidRPr="008A3527">
          <w:rPr>
            <w:rStyle w:val="Hyperlink"/>
            <w:noProof/>
          </w:rPr>
          <w:fldChar w:fldCharType="begin"/>
        </w:r>
        <w:r w:rsidRPr="008A352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"_Toc245789415"</w:instrText>
        </w:r>
        <w:r w:rsidRPr="008A3527">
          <w:rPr>
            <w:rStyle w:val="Hyperlink"/>
            <w:noProof/>
          </w:rPr>
          <w:instrText xml:space="preserve"> </w:instrText>
        </w:r>
        <w:r w:rsidRPr="008A3527">
          <w:rPr>
            <w:rStyle w:val="Hyperlink"/>
            <w:noProof/>
          </w:rPr>
        </w:r>
        <w:r w:rsidRPr="008A3527">
          <w:rPr>
            <w:rStyle w:val="Hyperlink"/>
            <w:noProof/>
          </w:rPr>
          <w:fldChar w:fldCharType="separate"/>
        </w:r>
        <w:r w:rsidRPr="008A3527">
          <w:rPr>
            <w:rStyle w:val="Hyperlink"/>
            <w:noProof/>
          </w:rPr>
          <w:t>Section V.</w:t>
        </w:r>
        <w:r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Pr="008A3527">
          <w:rPr>
            <w:rStyle w:val="Hyperlink"/>
            <w:noProof/>
          </w:rPr>
          <w:t xml:space="preserve"> Development Cost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_Toc245789415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69" w:author="David Zehavi" w:date="2009-11-12T11:41:00Z"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  <w:r w:rsidRPr="008A3527">
          <w:rPr>
            <w:rStyle w:val="Hyperlink"/>
            <w:noProof/>
          </w:rPr>
          <w:fldChar w:fldCharType="end"/>
        </w:r>
      </w:ins>
    </w:p>
    <w:p w:rsidR="00CD51DE" w:rsidRDefault="00CD51DE">
      <w:pPr>
        <w:pStyle w:val="TOC1"/>
        <w:rPr>
          <w:ins w:id="70" w:author="David Zehavi" w:date="2009-11-12T11:41:00Z"/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ins w:id="71" w:author="David Zehavi" w:date="2009-11-12T11:41:00Z">
        <w:r w:rsidRPr="008A3527">
          <w:rPr>
            <w:rStyle w:val="Hyperlink"/>
            <w:noProof/>
          </w:rPr>
          <w:fldChar w:fldCharType="begin"/>
        </w:r>
        <w:r w:rsidRPr="008A352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"_Toc245789416"</w:instrText>
        </w:r>
        <w:r w:rsidRPr="008A3527">
          <w:rPr>
            <w:rStyle w:val="Hyperlink"/>
            <w:noProof/>
          </w:rPr>
          <w:instrText xml:space="preserve"> </w:instrText>
        </w:r>
        <w:r w:rsidRPr="008A3527">
          <w:rPr>
            <w:rStyle w:val="Hyperlink"/>
            <w:noProof/>
          </w:rPr>
        </w:r>
        <w:r w:rsidRPr="008A3527">
          <w:rPr>
            <w:rStyle w:val="Hyperlink"/>
            <w:noProof/>
          </w:rPr>
          <w:fldChar w:fldCharType="separate"/>
        </w:r>
        <w:r w:rsidRPr="008A3527">
          <w:rPr>
            <w:rStyle w:val="Hyperlink"/>
            <w:noProof/>
          </w:rPr>
          <w:t xml:space="preserve">Section VI. </w:t>
        </w:r>
        <w:r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Pr="008A3527">
          <w:rPr>
            <w:rStyle w:val="Hyperlink"/>
            <w:noProof/>
          </w:rPr>
          <w:t xml:space="preserve"> Appendix – Major Decisions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_Toc245789416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2" w:author="David Zehavi" w:date="2009-11-12T11:41:00Z"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  <w:r w:rsidRPr="008A3527">
          <w:rPr>
            <w:rStyle w:val="Hyperlink"/>
            <w:noProof/>
          </w:rPr>
          <w:fldChar w:fldCharType="end"/>
        </w:r>
      </w:ins>
    </w:p>
    <w:p w:rsidR="00CD51DE" w:rsidRDefault="00CD51DE">
      <w:pPr>
        <w:pStyle w:val="TOC1"/>
        <w:rPr>
          <w:ins w:id="73" w:author="David Zehavi" w:date="2009-11-12T11:41:00Z"/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ins w:id="74" w:author="David Zehavi" w:date="2009-11-12T11:41:00Z">
        <w:r w:rsidRPr="008A3527">
          <w:rPr>
            <w:rStyle w:val="Hyperlink"/>
            <w:noProof/>
          </w:rPr>
          <w:fldChar w:fldCharType="begin"/>
        </w:r>
        <w:r w:rsidRPr="008A352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"_Toc245789417"</w:instrText>
        </w:r>
        <w:r w:rsidRPr="008A3527">
          <w:rPr>
            <w:rStyle w:val="Hyperlink"/>
            <w:noProof/>
          </w:rPr>
          <w:instrText xml:space="preserve"> </w:instrText>
        </w:r>
        <w:r w:rsidRPr="008A3527">
          <w:rPr>
            <w:rStyle w:val="Hyperlink"/>
            <w:noProof/>
          </w:rPr>
        </w:r>
        <w:r w:rsidRPr="008A3527">
          <w:rPr>
            <w:rStyle w:val="Hyperlink"/>
            <w:noProof/>
          </w:rPr>
          <w:fldChar w:fldCharType="separate"/>
        </w:r>
        <w:r w:rsidRPr="008A3527">
          <w:rPr>
            <w:rStyle w:val="Hyperlink"/>
            <w:noProof/>
          </w:rPr>
          <w:t xml:space="preserve">Section VII. </w:t>
        </w:r>
        <w:r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Pr="008A3527">
          <w:rPr>
            <w:rStyle w:val="Hyperlink"/>
            <w:noProof/>
          </w:rPr>
          <w:t xml:space="preserve"> Appendix – Open Issues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_Toc245789417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5" w:author="David Zehavi" w:date="2009-11-12T11:41:00Z">
        <w:r>
          <w:rPr>
            <w:noProof/>
            <w:webHidden/>
          </w:rPr>
          <w:t>14</w:t>
        </w:r>
        <w:r>
          <w:rPr>
            <w:noProof/>
            <w:webHidden/>
          </w:rPr>
          <w:fldChar w:fldCharType="end"/>
        </w:r>
        <w:r w:rsidRPr="008A3527">
          <w:rPr>
            <w:rStyle w:val="Hyperlink"/>
            <w:noProof/>
          </w:rPr>
          <w:fldChar w:fldCharType="end"/>
        </w:r>
      </w:ins>
    </w:p>
    <w:p w:rsidR="00CD51DE" w:rsidRDefault="00CD51DE">
      <w:pPr>
        <w:pStyle w:val="TOC1"/>
        <w:rPr>
          <w:ins w:id="76" w:author="David Zehavi" w:date="2009-11-12T11:41:00Z"/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ins w:id="77" w:author="David Zehavi" w:date="2009-11-12T11:41:00Z">
        <w:r w:rsidRPr="008A3527">
          <w:rPr>
            <w:rStyle w:val="Hyperlink"/>
            <w:noProof/>
          </w:rPr>
          <w:fldChar w:fldCharType="begin"/>
        </w:r>
        <w:r w:rsidRPr="008A352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"_Toc245789418"</w:instrText>
        </w:r>
        <w:r w:rsidRPr="008A3527">
          <w:rPr>
            <w:rStyle w:val="Hyperlink"/>
            <w:noProof/>
          </w:rPr>
          <w:instrText xml:space="preserve"> </w:instrText>
        </w:r>
        <w:r w:rsidRPr="008A3527">
          <w:rPr>
            <w:rStyle w:val="Hyperlink"/>
            <w:noProof/>
          </w:rPr>
        </w:r>
        <w:r w:rsidRPr="008A3527">
          <w:rPr>
            <w:rStyle w:val="Hyperlink"/>
            <w:noProof/>
          </w:rPr>
          <w:fldChar w:fldCharType="separate"/>
        </w:r>
        <w:r w:rsidRPr="008A3527">
          <w:rPr>
            <w:rStyle w:val="Hyperlink"/>
            <w:noProof/>
          </w:rPr>
          <w:t xml:space="preserve">Appendix A </w:t>
        </w:r>
        <w:r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Pr="008A3527">
          <w:rPr>
            <w:rStyle w:val="Hyperlink"/>
            <w:noProof/>
          </w:rPr>
          <w:t xml:space="preserve">  MMC random performance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_Toc245789418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78" w:author="David Zehavi" w:date="2009-11-12T11:41:00Z">
        <w:r>
          <w:rPr>
            <w:noProof/>
            <w:webHidden/>
          </w:rPr>
          <w:t>15</w:t>
        </w:r>
        <w:r>
          <w:rPr>
            <w:noProof/>
            <w:webHidden/>
          </w:rPr>
          <w:fldChar w:fldCharType="end"/>
        </w:r>
        <w:r w:rsidRPr="008A3527">
          <w:rPr>
            <w:rStyle w:val="Hyperlink"/>
            <w:noProof/>
          </w:rPr>
          <w:fldChar w:fldCharType="end"/>
        </w:r>
      </w:ins>
    </w:p>
    <w:p w:rsidR="00CD51DE" w:rsidRDefault="00CD51DE">
      <w:pPr>
        <w:pStyle w:val="TOC1"/>
        <w:rPr>
          <w:ins w:id="79" w:author="David Zehavi" w:date="2009-11-12T11:41:00Z"/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ins w:id="80" w:author="David Zehavi" w:date="2009-11-12T11:41:00Z">
        <w:r w:rsidRPr="008A3527">
          <w:rPr>
            <w:rStyle w:val="Hyperlink"/>
            <w:noProof/>
          </w:rPr>
          <w:fldChar w:fldCharType="begin"/>
        </w:r>
        <w:r w:rsidRPr="008A352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"_Toc245789419"</w:instrText>
        </w:r>
        <w:r w:rsidRPr="008A3527">
          <w:rPr>
            <w:rStyle w:val="Hyperlink"/>
            <w:noProof/>
          </w:rPr>
          <w:instrText xml:space="preserve"> </w:instrText>
        </w:r>
        <w:r w:rsidRPr="008A3527">
          <w:rPr>
            <w:rStyle w:val="Hyperlink"/>
            <w:noProof/>
          </w:rPr>
        </w:r>
        <w:r w:rsidRPr="008A3527">
          <w:rPr>
            <w:rStyle w:val="Hyperlink"/>
            <w:noProof/>
          </w:rPr>
          <w:fldChar w:fldCharType="separate"/>
        </w:r>
        <w:r w:rsidRPr="008A3527">
          <w:rPr>
            <w:rStyle w:val="Hyperlink"/>
            <w:noProof/>
          </w:rPr>
          <w:t xml:space="preserve">Appendix B </w:t>
        </w:r>
        <w:r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Pr="008A3527">
          <w:rPr>
            <w:rStyle w:val="Hyperlink"/>
            <w:noProof/>
          </w:rPr>
          <w:t xml:space="preserve">  ESD Requirements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_Toc245789419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1" w:author="David Zehavi" w:date="2009-11-12T11:41:00Z">
        <w:r>
          <w:rPr>
            <w:noProof/>
            <w:webHidden/>
          </w:rPr>
          <w:t>16</w:t>
        </w:r>
        <w:r>
          <w:rPr>
            <w:noProof/>
            <w:webHidden/>
          </w:rPr>
          <w:fldChar w:fldCharType="end"/>
        </w:r>
        <w:r w:rsidRPr="008A3527">
          <w:rPr>
            <w:rStyle w:val="Hyperlink"/>
            <w:noProof/>
          </w:rPr>
          <w:fldChar w:fldCharType="end"/>
        </w:r>
      </w:ins>
    </w:p>
    <w:p w:rsidR="00CD51DE" w:rsidRDefault="00CD51DE">
      <w:pPr>
        <w:pStyle w:val="TOC1"/>
        <w:rPr>
          <w:ins w:id="82" w:author="David Zehavi" w:date="2009-11-12T11:41:00Z"/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ins w:id="83" w:author="David Zehavi" w:date="2009-11-12T11:41:00Z">
        <w:r w:rsidRPr="008A3527">
          <w:rPr>
            <w:rStyle w:val="Hyperlink"/>
            <w:noProof/>
          </w:rPr>
          <w:fldChar w:fldCharType="begin"/>
        </w:r>
        <w:r w:rsidRPr="008A352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"_Toc245789420"</w:instrText>
        </w:r>
        <w:r w:rsidRPr="008A3527">
          <w:rPr>
            <w:rStyle w:val="Hyperlink"/>
            <w:noProof/>
          </w:rPr>
          <w:instrText xml:space="preserve"> </w:instrText>
        </w:r>
        <w:r w:rsidRPr="008A3527">
          <w:rPr>
            <w:rStyle w:val="Hyperlink"/>
            <w:noProof/>
          </w:rPr>
        </w:r>
        <w:r w:rsidRPr="008A3527">
          <w:rPr>
            <w:rStyle w:val="Hyperlink"/>
            <w:noProof/>
          </w:rPr>
          <w:fldChar w:fldCharType="separate"/>
        </w:r>
        <w:r w:rsidRPr="008A3527">
          <w:rPr>
            <w:rStyle w:val="Hyperlink"/>
            <w:noProof/>
          </w:rPr>
          <w:t xml:space="preserve">Appendix C </w:t>
        </w:r>
        <w:r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Pr="008A3527">
          <w:rPr>
            <w:rStyle w:val="Hyperlink"/>
            <w:noProof/>
          </w:rPr>
          <w:t xml:space="preserve">  Memory Configurations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_Toc245789420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4" w:author="David Zehavi" w:date="2009-11-12T11:41:00Z"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  <w:r w:rsidRPr="008A3527">
          <w:rPr>
            <w:rStyle w:val="Hyperlink"/>
            <w:noProof/>
          </w:rPr>
          <w:fldChar w:fldCharType="end"/>
        </w:r>
      </w:ins>
    </w:p>
    <w:p w:rsidR="00CD51DE" w:rsidRDefault="00CD51DE">
      <w:pPr>
        <w:pStyle w:val="TOC1"/>
        <w:rPr>
          <w:ins w:id="85" w:author="David Zehavi" w:date="2009-11-12T11:41:00Z"/>
          <w:rFonts w:ascii="Calibri" w:eastAsia="Times New Roman" w:hAnsi="Calibri" w:cs="Arial"/>
          <w:b w:val="0"/>
          <w:bCs w:val="0"/>
          <w:caps w:val="0"/>
          <w:noProof/>
          <w:sz w:val="22"/>
          <w:szCs w:val="22"/>
          <w:lang w:bidi="he-IL"/>
        </w:rPr>
      </w:pPr>
      <w:ins w:id="86" w:author="David Zehavi" w:date="2009-11-12T11:41:00Z">
        <w:r w:rsidRPr="008A3527">
          <w:rPr>
            <w:rStyle w:val="Hyperlink"/>
            <w:noProof/>
          </w:rPr>
          <w:fldChar w:fldCharType="begin"/>
        </w:r>
        <w:r w:rsidRPr="008A3527">
          <w:rPr>
            <w:rStyle w:val="Hyperlink"/>
            <w:noProof/>
          </w:rPr>
          <w:instrText xml:space="preserve"> </w:instrText>
        </w:r>
        <w:r>
          <w:rPr>
            <w:noProof/>
          </w:rPr>
          <w:instrText>HYPERLINK \l "_Toc245789421"</w:instrText>
        </w:r>
        <w:r w:rsidRPr="008A3527">
          <w:rPr>
            <w:rStyle w:val="Hyperlink"/>
            <w:noProof/>
          </w:rPr>
          <w:instrText xml:space="preserve"> </w:instrText>
        </w:r>
        <w:r w:rsidRPr="008A3527">
          <w:rPr>
            <w:rStyle w:val="Hyperlink"/>
            <w:noProof/>
          </w:rPr>
        </w:r>
        <w:r w:rsidRPr="008A3527">
          <w:rPr>
            <w:rStyle w:val="Hyperlink"/>
            <w:noProof/>
          </w:rPr>
          <w:fldChar w:fldCharType="separate"/>
        </w:r>
        <w:r w:rsidRPr="008A3527">
          <w:rPr>
            <w:rStyle w:val="Hyperlink"/>
            <w:noProof/>
          </w:rPr>
          <w:t xml:space="preserve">Appendix D </w:t>
        </w:r>
        <w:r>
          <w:rPr>
            <w:rFonts w:ascii="Calibri" w:eastAsia="Times New Roman" w:hAnsi="Calibri" w:cs="Arial"/>
            <w:b w:val="0"/>
            <w:bCs w:val="0"/>
            <w:caps w:val="0"/>
            <w:noProof/>
            <w:sz w:val="22"/>
            <w:szCs w:val="22"/>
            <w:lang w:bidi="he-IL"/>
          </w:rPr>
          <w:tab/>
        </w:r>
        <w:r w:rsidRPr="008A3527">
          <w:rPr>
            <w:rStyle w:val="Hyperlink"/>
            <w:noProof/>
          </w:rPr>
          <w:t xml:space="preserve">  UHS-104 support limitations and constraints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_Toc245789421 \h </w:instrText>
        </w:r>
        <w:r>
          <w:rPr>
            <w:noProof/>
            <w:webHidden/>
          </w:rPr>
        </w:r>
      </w:ins>
      <w:r>
        <w:rPr>
          <w:noProof/>
          <w:webHidden/>
        </w:rPr>
        <w:fldChar w:fldCharType="separate"/>
      </w:r>
      <w:ins w:id="87" w:author="David Zehavi" w:date="2009-11-12T11:41:00Z"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  <w:r w:rsidRPr="008A3527">
          <w:rPr>
            <w:rStyle w:val="Hyperlink"/>
            <w:noProof/>
          </w:rPr>
          <w:fldChar w:fldCharType="end"/>
        </w:r>
      </w:ins>
    </w:p>
    <w:p w:rsidR="00715435" w:rsidDel="00D67A0D" w:rsidRDefault="00715435">
      <w:pPr>
        <w:pStyle w:val="TOC1"/>
        <w:rPr>
          <w:del w:id="88" w:author="David Zehavi" w:date="2009-11-11T16:39:00Z"/>
          <w:b w:val="0"/>
          <w:bCs w:val="0"/>
          <w:caps w:val="0"/>
          <w:noProof/>
          <w:sz w:val="24"/>
          <w:szCs w:val="24"/>
          <w:lang w:eastAsia="ja-JP" w:bidi="he-IL"/>
        </w:rPr>
      </w:pPr>
      <w:del w:id="89" w:author="David Zehavi" w:date="2009-11-11T16:39:00Z">
        <w:r w:rsidRPr="00D67A0D" w:rsidDel="00D67A0D">
          <w:rPr>
            <w:rStyle w:val="Hyperlink"/>
            <w:noProof/>
          </w:rPr>
          <w:delText xml:space="preserve">Section I. </w:delText>
        </w:r>
        <w:r w:rsidDel="00D67A0D">
          <w:rPr>
            <w:b w:val="0"/>
            <w:bCs w:val="0"/>
            <w:caps w:val="0"/>
            <w:noProof/>
            <w:sz w:val="24"/>
            <w:szCs w:val="24"/>
            <w:lang w:eastAsia="ja-JP" w:bidi="he-IL"/>
          </w:rPr>
          <w:tab/>
        </w:r>
        <w:r w:rsidRPr="00D67A0D" w:rsidDel="00D67A0D">
          <w:rPr>
            <w:rStyle w:val="Hyperlink"/>
            <w:noProof/>
          </w:rPr>
          <w:delText>Executive Summary</w:delText>
        </w:r>
        <w:r w:rsidDel="00D67A0D">
          <w:rPr>
            <w:noProof/>
            <w:webHidden/>
          </w:rPr>
          <w:tab/>
          <w:delText>5</w:delText>
        </w:r>
      </w:del>
    </w:p>
    <w:p w:rsidR="00715435" w:rsidDel="00D67A0D" w:rsidRDefault="00715435">
      <w:pPr>
        <w:pStyle w:val="TOC1"/>
        <w:rPr>
          <w:del w:id="90" w:author="David Zehavi" w:date="2009-11-11T16:39:00Z"/>
          <w:b w:val="0"/>
          <w:bCs w:val="0"/>
          <w:caps w:val="0"/>
          <w:noProof/>
          <w:sz w:val="24"/>
          <w:szCs w:val="24"/>
          <w:lang w:eastAsia="ja-JP" w:bidi="he-IL"/>
        </w:rPr>
      </w:pPr>
      <w:del w:id="91" w:author="David Zehavi" w:date="2009-11-11T16:39:00Z">
        <w:r w:rsidRPr="00D67A0D" w:rsidDel="00D67A0D">
          <w:rPr>
            <w:rStyle w:val="Hyperlink"/>
            <w:noProof/>
          </w:rPr>
          <w:delText xml:space="preserve">Section II. </w:delText>
        </w:r>
        <w:r w:rsidDel="00D67A0D">
          <w:rPr>
            <w:b w:val="0"/>
            <w:bCs w:val="0"/>
            <w:caps w:val="0"/>
            <w:noProof/>
            <w:sz w:val="24"/>
            <w:szCs w:val="24"/>
            <w:lang w:eastAsia="ja-JP" w:bidi="he-IL"/>
          </w:rPr>
          <w:tab/>
        </w:r>
        <w:r w:rsidRPr="00D67A0D" w:rsidDel="00D67A0D">
          <w:rPr>
            <w:rStyle w:val="Hyperlink"/>
            <w:noProof/>
          </w:rPr>
          <w:delText>Strategy</w:delText>
        </w:r>
        <w:r w:rsidDel="00D67A0D">
          <w:rPr>
            <w:noProof/>
            <w:webHidden/>
          </w:rPr>
          <w:tab/>
          <w:delText>6</w:delText>
        </w:r>
      </w:del>
    </w:p>
    <w:p w:rsidR="00715435" w:rsidDel="00D67A0D" w:rsidRDefault="00715435">
      <w:pPr>
        <w:pStyle w:val="TOC1"/>
        <w:rPr>
          <w:del w:id="92" w:author="David Zehavi" w:date="2009-11-11T16:39:00Z"/>
          <w:b w:val="0"/>
          <w:bCs w:val="0"/>
          <w:caps w:val="0"/>
          <w:noProof/>
          <w:sz w:val="24"/>
          <w:szCs w:val="24"/>
          <w:lang w:eastAsia="ja-JP" w:bidi="he-IL"/>
        </w:rPr>
      </w:pPr>
      <w:del w:id="93" w:author="David Zehavi" w:date="2009-11-11T16:39:00Z">
        <w:r w:rsidRPr="00D67A0D" w:rsidDel="00D67A0D">
          <w:rPr>
            <w:rStyle w:val="Hyperlink"/>
            <w:noProof/>
          </w:rPr>
          <w:delText xml:space="preserve">Section III. </w:delText>
        </w:r>
        <w:r w:rsidDel="00D67A0D">
          <w:rPr>
            <w:b w:val="0"/>
            <w:bCs w:val="0"/>
            <w:caps w:val="0"/>
            <w:noProof/>
            <w:sz w:val="24"/>
            <w:szCs w:val="24"/>
            <w:lang w:eastAsia="ja-JP" w:bidi="he-IL"/>
          </w:rPr>
          <w:tab/>
        </w:r>
        <w:r w:rsidRPr="00D67A0D" w:rsidDel="00D67A0D">
          <w:rPr>
            <w:rStyle w:val="Hyperlink"/>
            <w:noProof/>
          </w:rPr>
          <w:delText>Technology Profile</w:delText>
        </w:r>
        <w:r w:rsidDel="00D67A0D">
          <w:rPr>
            <w:noProof/>
            <w:webHidden/>
          </w:rPr>
          <w:tab/>
          <w:delText>7</w:delText>
        </w:r>
      </w:del>
    </w:p>
    <w:p w:rsidR="00715435" w:rsidDel="00D67A0D" w:rsidRDefault="00715435">
      <w:pPr>
        <w:pStyle w:val="TOC1"/>
        <w:rPr>
          <w:del w:id="94" w:author="David Zehavi" w:date="2009-11-11T16:39:00Z"/>
          <w:b w:val="0"/>
          <w:bCs w:val="0"/>
          <w:caps w:val="0"/>
          <w:noProof/>
          <w:sz w:val="24"/>
          <w:szCs w:val="24"/>
          <w:lang w:eastAsia="ja-JP" w:bidi="he-IL"/>
        </w:rPr>
      </w:pPr>
      <w:del w:id="95" w:author="David Zehavi" w:date="2009-11-11T16:39:00Z">
        <w:r w:rsidRPr="00D67A0D" w:rsidDel="00D67A0D">
          <w:rPr>
            <w:rStyle w:val="Hyperlink"/>
            <w:noProof/>
          </w:rPr>
          <w:delText xml:space="preserve">Section IV. </w:delText>
        </w:r>
        <w:r w:rsidDel="00D67A0D">
          <w:rPr>
            <w:b w:val="0"/>
            <w:bCs w:val="0"/>
            <w:caps w:val="0"/>
            <w:noProof/>
            <w:sz w:val="24"/>
            <w:szCs w:val="24"/>
            <w:lang w:eastAsia="ja-JP" w:bidi="he-IL"/>
          </w:rPr>
          <w:tab/>
        </w:r>
        <w:r w:rsidRPr="00D67A0D" w:rsidDel="00D67A0D">
          <w:rPr>
            <w:rStyle w:val="Hyperlink"/>
            <w:noProof/>
          </w:rPr>
          <w:delText>Risks</w:delText>
        </w:r>
        <w:r w:rsidDel="00D67A0D">
          <w:rPr>
            <w:noProof/>
            <w:webHidden/>
          </w:rPr>
          <w:tab/>
          <w:delText>11</w:delText>
        </w:r>
      </w:del>
    </w:p>
    <w:p w:rsidR="00715435" w:rsidDel="00D67A0D" w:rsidRDefault="00715435">
      <w:pPr>
        <w:pStyle w:val="TOC1"/>
        <w:rPr>
          <w:del w:id="96" w:author="David Zehavi" w:date="2009-11-11T16:39:00Z"/>
          <w:b w:val="0"/>
          <w:bCs w:val="0"/>
          <w:caps w:val="0"/>
          <w:noProof/>
          <w:sz w:val="24"/>
          <w:szCs w:val="24"/>
          <w:lang w:eastAsia="ja-JP" w:bidi="he-IL"/>
        </w:rPr>
      </w:pPr>
      <w:del w:id="97" w:author="David Zehavi" w:date="2009-11-11T16:39:00Z">
        <w:r w:rsidRPr="00D67A0D" w:rsidDel="00D67A0D">
          <w:rPr>
            <w:rStyle w:val="Hyperlink"/>
            <w:noProof/>
          </w:rPr>
          <w:delText>Section V.</w:delText>
        </w:r>
        <w:r w:rsidDel="00D67A0D">
          <w:rPr>
            <w:b w:val="0"/>
            <w:bCs w:val="0"/>
            <w:caps w:val="0"/>
            <w:noProof/>
            <w:sz w:val="24"/>
            <w:szCs w:val="24"/>
            <w:lang w:eastAsia="ja-JP" w:bidi="he-IL"/>
          </w:rPr>
          <w:tab/>
        </w:r>
        <w:r w:rsidRPr="00D67A0D" w:rsidDel="00D67A0D">
          <w:rPr>
            <w:rStyle w:val="Hyperlink"/>
            <w:noProof/>
          </w:rPr>
          <w:delText xml:space="preserve"> Development Cost</w:delText>
        </w:r>
        <w:r w:rsidDel="00D67A0D">
          <w:rPr>
            <w:noProof/>
            <w:webHidden/>
          </w:rPr>
          <w:tab/>
          <w:delText>12</w:delText>
        </w:r>
      </w:del>
    </w:p>
    <w:p w:rsidR="00715435" w:rsidDel="00D67A0D" w:rsidRDefault="00715435">
      <w:pPr>
        <w:pStyle w:val="TOC1"/>
        <w:rPr>
          <w:del w:id="98" w:author="David Zehavi" w:date="2009-11-11T16:39:00Z"/>
          <w:b w:val="0"/>
          <w:bCs w:val="0"/>
          <w:caps w:val="0"/>
          <w:noProof/>
          <w:sz w:val="24"/>
          <w:szCs w:val="24"/>
          <w:lang w:eastAsia="ja-JP" w:bidi="he-IL"/>
        </w:rPr>
      </w:pPr>
      <w:del w:id="99" w:author="David Zehavi" w:date="2009-11-11T16:39:00Z">
        <w:r w:rsidRPr="00D67A0D" w:rsidDel="00D67A0D">
          <w:rPr>
            <w:rStyle w:val="Hyperlink"/>
            <w:noProof/>
          </w:rPr>
          <w:delText xml:space="preserve">Section VI. </w:delText>
        </w:r>
        <w:r w:rsidDel="00D67A0D">
          <w:rPr>
            <w:b w:val="0"/>
            <w:bCs w:val="0"/>
            <w:caps w:val="0"/>
            <w:noProof/>
            <w:sz w:val="24"/>
            <w:szCs w:val="24"/>
            <w:lang w:eastAsia="ja-JP" w:bidi="he-IL"/>
          </w:rPr>
          <w:tab/>
        </w:r>
        <w:r w:rsidRPr="00D67A0D" w:rsidDel="00D67A0D">
          <w:rPr>
            <w:rStyle w:val="Hyperlink"/>
            <w:noProof/>
          </w:rPr>
          <w:delText xml:space="preserve"> Appendix – Major Decisions</w:delText>
        </w:r>
        <w:r w:rsidDel="00D67A0D">
          <w:rPr>
            <w:noProof/>
            <w:webHidden/>
          </w:rPr>
          <w:tab/>
          <w:delText>13</w:delText>
        </w:r>
      </w:del>
    </w:p>
    <w:p w:rsidR="00715435" w:rsidDel="00D67A0D" w:rsidRDefault="00715435">
      <w:pPr>
        <w:pStyle w:val="TOC1"/>
        <w:rPr>
          <w:del w:id="100" w:author="David Zehavi" w:date="2009-11-11T16:39:00Z"/>
          <w:b w:val="0"/>
          <w:bCs w:val="0"/>
          <w:caps w:val="0"/>
          <w:noProof/>
          <w:sz w:val="24"/>
          <w:szCs w:val="24"/>
          <w:lang w:eastAsia="ja-JP" w:bidi="he-IL"/>
        </w:rPr>
      </w:pPr>
      <w:del w:id="101" w:author="David Zehavi" w:date="2009-11-11T16:39:00Z">
        <w:r w:rsidRPr="00D67A0D" w:rsidDel="00D67A0D">
          <w:rPr>
            <w:rStyle w:val="Hyperlink"/>
            <w:noProof/>
          </w:rPr>
          <w:delText xml:space="preserve">Section VII. </w:delText>
        </w:r>
        <w:r w:rsidDel="00D67A0D">
          <w:rPr>
            <w:b w:val="0"/>
            <w:bCs w:val="0"/>
            <w:caps w:val="0"/>
            <w:noProof/>
            <w:sz w:val="24"/>
            <w:szCs w:val="24"/>
            <w:lang w:eastAsia="ja-JP" w:bidi="he-IL"/>
          </w:rPr>
          <w:tab/>
        </w:r>
        <w:r w:rsidRPr="00D67A0D" w:rsidDel="00D67A0D">
          <w:rPr>
            <w:rStyle w:val="Hyperlink"/>
            <w:noProof/>
          </w:rPr>
          <w:delText xml:space="preserve"> Appendix – Open Issues</w:delText>
        </w:r>
        <w:r w:rsidDel="00D67A0D">
          <w:rPr>
            <w:noProof/>
            <w:webHidden/>
          </w:rPr>
          <w:tab/>
          <w:delText>14</w:delText>
        </w:r>
      </w:del>
    </w:p>
    <w:p w:rsidR="00715435" w:rsidDel="00D67A0D" w:rsidRDefault="00715435">
      <w:pPr>
        <w:pStyle w:val="TOC1"/>
        <w:rPr>
          <w:del w:id="102" w:author="David Zehavi" w:date="2009-11-11T16:39:00Z"/>
          <w:b w:val="0"/>
          <w:bCs w:val="0"/>
          <w:caps w:val="0"/>
          <w:noProof/>
          <w:sz w:val="24"/>
          <w:szCs w:val="24"/>
          <w:lang w:eastAsia="ja-JP" w:bidi="he-IL"/>
        </w:rPr>
      </w:pPr>
      <w:del w:id="103" w:author="David Zehavi" w:date="2009-11-11T16:39:00Z">
        <w:r w:rsidRPr="00D67A0D" w:rsidDel="00D67A0D">
          <w:rPr>
            <w:rStyle w:val="Hyperlink"/>
            <w:noProof/>
          </w:rPr>
          <w:delText xml:space="preserve">Appendix A </w:delText>
        </w:r>
        <w:r w:rsidDel="00D67A0D">
          <w:rPr>
            <w:b w:val="0"/>
            <w:bCs w:val="0"/>
            <w:caps w:val="0"/>
            <w:noProof/>
            <w:sz w:val="24"/>
            <w:szCs w:val="24"/>
            <w:lang w:eastAsia="ja-JP" w:bidi="he-IL"/>
          </w:rPr>
          <w:tab/>
        </w:r>
        <w:r w:rsidRPr="00D67A0D" w:rsidDel="00D67A0D">
          <w:rPr>
            <w:rStyle w:val="Hyperlink"/>
            <w:noProof/>
          </w:rPr>
          <w:delText xml:space="preserve">  MMC random performance</w:delText>
        </w:r>
        <w:r w:rsidDel="00D67A0D">
          <w:rPr>
            <w:noProof/>
            <w:webHidden/>
          </w:rPr>
          <w:tab/>
          <w:delText>15</w:delText>
        </w:r>
      </w:del>
    </w:p>
    <w:p w:rsidR="00715435" w:rsidDel="00D67A0D" w:rsidRDefault="00715435">
      <w:pPr>
        <w:pStyle w:val="TOC1"/>
        <w:rPr>
          <w:del w:id="104" w:author="David Zehavi" w:date="2009-11-11T16:39:00Z"/>
          <w:b w:val="0"/>
          <w:bCs w:val="0"/>
          <w:caps w:val="0"/>
          <w:noProof/>
          <w:sz w:val="24"/>
          <w:szCs w:val="24"/>
          <w:lang w:eastAsia="ja-JP" w:bidi="he-IL"/>
        </w:rPr>
      </w:pPr>
      <w:del w:id="105" w:author="David Zehavi" w:date="2009-11-11T16:39:00Z">
        <w:r w:rsidRPr="00D67A0D" w:rsidDel="00D67A0D">
          <w:rPr>
            <w:rStyle w:val="Hyperlink"/>
            <w:noProof/>
          </w:rPr>
          <w:delText xml:space="preserve">Appendix B </w:delText>
        </w:r>
        <w:r w:rsidDel="00D67A0D">
          <w:rPr>
            <w:b w:val="0"/>
            <w:bCs w:val="0"/>
            <w:caps w:val="0"/>
            <w:noProof/>
            <w:sz w:val="24"/>
            <w:szCs w:val="24"/>
            <w:lang w:eastAsia="ja-JP" w:bidi="he-IL"/>
          </w:rPr>
          <w:tab/>
        </w:r>
        <w:r w:rsidRPr="00D67A0D" w:rsidDel="00D67A0D">
          <w:rPr>
            <w:rStyle w:val="Hyperlink"/>
            <w:noProof/>
          </w:rPr>
          <w:delText xml:space="preserve">  ESD Requirements</w:delText>
        </w:r>
        <w:r w:rsidDel="00D67A0D">
          <w:rPr>
            <w:noProof/>
            <w:webHidden/>
          </w:rPr>
          <w:tab/>
          <w:delText>16</w:delText>
        </w:r>
      </w:del>
    </w:p>
    <w:p w:rsidR="00715435" w:rsidDel="00D67A0D" w:rsidRDefault="00715435">
      <w:pPr>
        <w:pStyle w:val="TOC1"/>
        <w:rPr>
          <w:del w:id="106" w:author="David Zehavi" w:date="2009-11-11T16:39:00Z"/>
          <w:b w:val="0"/>
          <w:bCs w:val="0"/>
          <w:caps w:val="0"/>
          <w:noProof/>
          <w:sz w:val="24"/>
          <w:szCs w:val="24"/>
          <w:lang w:eastAsia="ja-JP" w:bidi="he-IL"/>
        </w:rPr>
      </w:pPr>
      <w:del w:id="107" w:author="David Zehavi" w:date="2009-11-11T16:39:00Z">
        <w:r w:rsidRPr="00D67A0D" w:rsidDel="00D67A0D">
          <w:rPr>
            <w:rStyle w:val="Hyperlink"/>
            <w:noProof/>
          </w:rPr>
          <w:delText xml:space="preserve">Appendix C </w:delText>
        </w:r>
        <w:r w:rsidDel="00D67A0D">
          <w:rPr>
            <w:b w:val="0"/>
            <w:bCs w:val="0"/>
            <w:caps w:val="0"/>
            <w:noProof/>
            <w:sz w:val="24"/>
            <w:szCs w:val="24"/>
            <w:lang w:eastAsia="ja-JP" w:bidi="he-IL"/>
          </w:rPr>
          <w:tab/>
        </w:r>
        <w:r w:rsidRPr="00D67A0D" w:rsidDel="00D67A0D">
          <w:rPr>
            <w:rStyle w:val="Hyperlink"/>
            <w:noProof/>
          </w:rPr>
          <w:delText xml:space="preserve">  Memory Configurations</w:delText>
        </w:r>
        <w:r w:rsidDel="00D67A0D">
          <w:rPr>
            <w:noProof/>
            <w:webHidden/>
          </w:rPr>
          <w:tab/>
          <w:delText>17</w:delText>
        </w:r>
      </w:del>
    </w:p>
    <w:p w:rsidR="000E36A2" w:rsidRPr="003454BC" w:rsidRDefault="0026696B" w:rsidP="003F0DEE">
      <w:pPr>
        <w:pStyle w:val="Header"/>
        <w:tabs>
          <w:tab w:val="clear" w:pos="4320"/>
          <w:tab w:val="clear" w:pos="8640"/>
        </w:tabs>
        <w:rPr>
          <w:color w:val="3366FF"/>
        </w:rPr>
      </w:pPr>
      <w:r>
        <w:fldChar w:fldCharType="end"/>
      </w:r>
    </w:p>
    <w:p w:rsidR="009F3BCF" w:rsidRPr="003454BC" w:rsidRDefault="009F3BCF" w:rsidP="009F3BCF">
      <w:pPr>
        <w:rPr>
          <w:color w:val="3366FF"/>
        </w:rPr>
      </w:pPr>
    </w:p>
    <w:p w:rsidR="003F0DEE" w:rsidRPr="003454BC" w:rsidRDefault="00E96E73" w:rsidP="003F0DEE">
      <w:pPr>
        <w:pStyle w:val="Header"/>
        <w:tabs>
          <w:tab w:val="clear" w:pos="4320"/>
          <w:tab w:val="clear" w:pos="8640"/>
        </w:tabs>
        <w:rPr>
          <w:color w:val="3366FF"/>
        </w:rPr>
      </w:pPr>
      <w:r w:rsidRPr="003454BC">
        <w:rPr>
          <w:color w:val="3366FF"/>
        </w:rPr>
        <w:br w:type="page"/>
      </w:r>
    </w:p>
    <w:p w:rsidR="0026696B" w:rsidRPr="00C277D2" w:rsidRDefault="0026696B" w:rsidP="003F0DEE">
      <w:pPr>
        <w:pStyle w:val="Heading1"/>
      </w:pPr>
      <w:bookmarkStart w:id="108" w:name="_Toc245789411"/>
      <w:r w:rsidRPr="00C277D2">
        <w:t xml:space="preserve">Section I. </w:t>
      </w:r>
      <w:r w:rsidR="003F0DEE" w:rsidRPr="00C277D2">
        <w:tab/>
      </w:r>
      <w:r w:rsidRPr="00C277D2">
        <w:t>Executive Summary</w:t>
      </w:r>
      <w:bookmarkEnd w:id="108"/>
    </w:p>
    <w:p w:rsidR="00E96E73" w:rsidRPr="00C277D2" w:rsidRDefault="00E96E73" w:rsidP="00E96E73"/>
    <w:p w:rsidR="00686496" w:rsidRDefault="00407A2F" w:rsidP="00686496">
      <w:r w:rsidRPr="00C277D2">
        <w:t xml:space="preserve">The following EPRD sets the requirements for the </w:t>
      </w:r>
      <w:r w:rsidR="00CE7BDF">
        <w:t>PhoenixC</w:t>
      </w:r>
      <w:r w:rsidR="00686496">
        <w:t>2</w:t>
      </w:r>
      <w:r w:rsidR="00CE7BDF">
        <w:t>Up9</w:t>
      </w:r>
      <w:r w:rsidR="00A05A29">
        <w:t xml:space="preserve"> </w:t>
      </w:r>
      <w:r w:rsidRPr="00C277D2">
        <w:t>controller.</w:t>
      </w:r>
      <w:r w:rsidR="00A05A29">
        <w:t xml:space="preserve"> </w:t>
      </w:r>
    </w:p>
    <w:p w:rsidR="00686496" w:rsidRDefault="00CE7BDF" w:rsidP="00686496">
      <w:r>
        <w:t>PhoenixC</w:t>
      </w:r>
      <w:r w:rsidR="00686496">
        <w:t>2</w:t>
      </w:r>
      <w:r>
        <w:t>Up9</w:t>
      </w:r>
      <w:r w:rsidR="00A05A29">
        <w:t xml:space="preserve"> </w:t>
      </w:r>
      <w:r w:rsidR="00136438" w:rsidRPr="00C277D2">
        <w:t xml:space="preserve">is designed to </w:t>
      </w:r>
      <w:r w:rsidR="00A05A29">
        <w:t xml:space="preserve">be a low cost </w:t>
      </w:r>
      <w:r w:rsidR="0038340E" w:rsidRPr="00B049DC">
        <w:t>SD and MS controller</w:t>
      </w:r>
      <w:r w:rsidR="0038340E">
        <w:t xml:space="preserve"> targeted specifically for </w:t>
      </w:r>
      <w:r w:rsidR="00686496">
        <w:t xml:space="preserve">SD </w:t>
      </w:r>
      <w:r w:rsidR="0038340E">
        <w:t xml:space="preserve">blue label </w:t>
      </w:r>
      <w:r w:rsidR="00D860AB">
        <w:t>(</w:t>
      </w:r>
      <w:r w:rsidR="00E116BC">
        <w:t>3</w:t>
      </w:r>
      <w:r w:rsidR="00686496">
        <w:t>.0</w:t>
      </w:r>
      <w:r w:rsidR="0019026E">
        <w:t>/</w:t>
      </w:r>
      <w:r w:rsidR="00426253">
        <w:t>5</w:t>
      </w:r>
      <w:r w:rsidR="00686496">
        <w:t>.0</w:t>
      </w:r>
      <w:r w:rsidR="00426253">
        <w:t>MB/sec</w:t>
      </w:r>
      <w:r w:rsidR="00D860AB">
        <w:t>)</w:t>
      </w:r>
      <w:r w:rsidR="00426253">
        <w:t xml:space="preserve"> </w:t>
      </w:r>
      <w:r w:rsidR="00686496">
        <w:t xml:space="preserve">and M2 Mobile Standard (3.0/6.0MB/sec) </w:t>
      </w:r>
      <w:r w:rsidR="0038340E">
        <w:t>card performance</w:t>
      </w:r>
      <w:r w:rsidR="00686496">
        <w:t xml:space="preserve"> with 32nm </w:t>
      </w:r>
      <w:ins w:id="109" w:author="opetruschka" w:date="2009-08-02T23:52:00Z">
        <w:r w:rsidR="00857FF9">
          <w:t>X</w:t>
        </w:r>
      </w:ins>
      <w:del w:id="110" w:author="opetruschka" w:date="2009-08-02T23:52:00Z">
        <w:r w:rsidR="00686496" w:rsidDel="00857FF9">
          <w:delText>D</w:delText>
        </w:r>
      </w:del>
      <w:r w:rsidR="00686496">
        <w:t>3</w:t>
      </w:r>
      <w:r w:rsidR="003819B1">
        <w:t>/E</w:t>
      </w:r>
      <w:ins w:id="111" w:author="opetruschka" w:date="2009-08-03T00:00:00Z">
        <w:r w:rsidR="00304BDC">
          <w:t>X</w:t>
        </w:r>
      </w:ins>
      <w:del w:id="112" w:author="opetruschka" w:date="2009-08-03T00:00:00Z">
        <w:r w:rsidR="003819B1" w:rsidDel="00304BDC">
          <w:delText>D</w:delText>
        </w:r>
      </w:del>
      <w:r w:rsidR="003819B1">
        <w:t>3</w:t>
      </w:r>
      <w:r w:rsidR="00686496">
        <w:t xml:space="preserve"> </w:t>
      </w:r>
      <w:ins w:id="113" w:author="David Zehavi" w:date="2009-11-12T11:31:00Z">
        <w:r w:rsidR="00B6770D">
          <w:t xml:space="preserve">and 24nm X2 </w:t>
        </w:r>
      </w:ins>
      <w:commentRangeStart w:id="114"/>
      <w:r w:rsidR="00686496">
        <w:t>memory</w:t>
      </w:r>
      <w:commentRangeEnd w:id="114"/>
      <w:r w:rsidR="00515A0A">
        <w:rPr>
          <w:rStyle w:val="CommentReference"/>
        </w:rPr>
        <w:commentReference w:id="114"/>
      </w:r>
      <w:r w:rsidR="0038340E">
        <w:t>.</w:t>
      </w:r>
    </w:p>
    <w:p w:rsidR="00686496" w:rsidRDefault="00686496" w:rsidP="00903C62">
      <w:r>
        <w:t xml:space="preserve">PhoenixC2Up9 </w:t>
      </w:r>
      <w:r w:rsidRPr="00C277D2">
        <w:t xml:space="preserve">is </w:t>
      </w:r>
      <w:r w:rsidR="008F3248" w:rsidRPr="00C277D2">
        <w:t>designed</w:t>
      </w:r>
      <w:r w:rsidRPr="00C277D2">
        <w:t xml:space="preserve"> </w:t>
      </w:r>
      <w:r>
        <w:t>also to support M2 Mobile Ultra (6/18MB/sec), SD Ultra (</w:t>
      </w:r>
      <w:r w:rsidR="00903C62" w:rsidRPr="006B78A6">
        <w:t>7</w:t>
      </w:r>
      <w:r>
        <w:t>/15MB/sec)</w:t>
      </w:r>
      <w:r w:rsidR="0066463D">
        <w:t>, SD Lightening (30/30MB/sec)</w:t>
      </w:r>
      <w:r w:rsidR="00931691">
        <w:t>, MS High-Performance (a combined SKU for ProHG 30MB/s and VideoHD/Mark2 15MB/s)</w:t>
      </w:r>
      <w:r w:rsidR="00C67EC2">
        <w:t>, iNAN</w:t>
      </w:r>
      <w:r w:rsidR="00903C62">
        <w:t xml:space="preserve">D eMMC4.4 boot &amp; </w:t>
      </w:r>
      <w:r w:rsidR="00903C62" w:rsidRPr="00406142">
        <w:t>storage (</w:t>
      </w:r>
      <w:r w:rsidR="00EA2EFD" w:rsidRPr="00406142">
        <w:t xml:space="preserve">up to </w:t>
      </w:r>
      <w:r w:rsidR="00267634" w:rsidRPr="00406142">
        <w:t>9</w:t>
      </w:r>
      <w:r w:rsidR="00C67EC2" w:rsidRPr="00406142">
        <w:t>/30MB/sec)</w:t>
      </w:r>
      <w:r w:rsidR="00C67EC2">
        <w:t xml:space="preserve"> </w:t>
      </w:r>
      <w:r>
        <w:t>and SD UHS-</w:t>
      </w:r>
      <w:r w:rsidR="006E2644">
        <w:t>50</w:t>
      </w:r>
      <w:r>
        <w:t xml:space="preserve"> performance (30</w:t>
      </w:r>
      <w:r w:rsidR="0066463D">
        <w:t xml:space="preserve">/30 </w:t>
      </w:r>
      <w:r>
        <w:t>MB/</w:t>
      </w:r>
      <w:commentRangeStart w:id="115"/>
      <w:r>
        <w:t>Sec</w:t>
      </w:r>
      <w:commentRangeEnd w:id="115"/>
      <w:r w:rsidR="00515A0A">
        <w:rPr>
          <w:rStyle w:val="CommentReference"/>
        </w:rPr>
        <w:commentReference w:id="115"/>
      </w:r>
      <w:r>
        <w:t>).</w:t>
      </w:r>
    </w:p>
    <w:p w:rsidR="00136438" w:rsidRPr="00C277D2" w:rsidRDefault="0038340E" w:rsidP="00686496">
      <w:r>
        <w:t xml:space="preserve">This controller is designed to compete with SanDisk low cost controller competitors. </w:t>
      </w:r>
    </w:p>
    <w:p w:rsidR="00B96483" w:rsidRDefault="00B96483" w:rsidP="00426253"/>
    <w:p w:rsidR="009F3BCF" w:rsidRPr="00C277D2" w:rsidRDefault="00CE7BDF" w:rsidP="00686496">
      <w:r>
        <w:t>PhoenixC</w:t>
      </w:r>
      <w:r w:rsidR="00686496">
        <w:t>2</w:t>
      </w:r>
      <w:r>
        <w:t>Up9</w:t>
      </w:r>
      <w:r w:rsidR="009F3BCF" w:rsidRPr="00C277D2">
        <w:t xml:space="preserve"> die cost </w:t>
      </w:r>
      <w:r w:rsidR="00426253">
        <w:t xml:space="preserve">target is </w:t>
      </w:r>
      <w:r w:rsidR="00686496">
        <w:t>&lt;$0.13</w:t>
      </w:r>
      <w:r w:rsidR="009F3BCF" w:rsidRPr="00C277D2">
        <w:t xml:space="preserve">  </w:t>
      </w:r>
    </w:p>
    <w:p w:rsidR="009F3BCF" w:rsidRPr="00C277D2" w:rsidRDefault="009F3BCF" w:rsidP="00407A2F"/>
    <w:p w:rsidR="009F3BCF" w:rsidRPr="00C277D2" w:rsidRDefault="00686496" w:rsidP="00903C62">
      <w:r>
        <w:t>PhoenixC2Up9</w:t>
      </w:r>
      <w:r w:rsidR="00B96483">
        <w:t xml:space="preserve"> ASIC </w:t>
      </w:r>
      <w:r w:rsidR="004C2A0F">
        <w:t xml:space="preserve">architectures will be </w:t>
      </w:r>
      <w:r w:rsidR="008E23D7">
        <w:t xml:space="preserve">based on PhoenixC1Up9 and </w:t>
      </w:r>
      <w:r w:rsidR="003168CD">
        <w:t xml:space="preserve">Gen6 </w:t>
      </w:r>
      <w:r w:rsidR="008E23D7">
        <w:t xml:space="preserve">FW architecture </w:t>
      </w:r>
      <w:r w:rsidR="004C2A0F">
        <w:t>optimized</w:t>
      </w:r>
      <w:r w:rsidR="00B96483">
        <w:t xml:space="preserve"> to support a low cost</w:t>
      </w:r>
      <w:r w:rsidR="00AD3D44">
        <w:t xml:space="preserve"> </w:t>
      </w:r>
      <w:r w:rsidR="00B96483">
        <w:t xml:space="preserve">controller </w:t>
      </w:r>
      <w:r w:rsidR="007F4BAF">
        <w:t xml:space="preserve">with SanDisk’s memory support </w:t>
      </w:r>
      <w:r w:rsidR="00932724">
        <w:t xml:space="preserve">of </w:t>
      </w:r>
      <w:r w:rsidR="00AD3D44">
        <w:t xml:space="preserve">32nm </w:t>
      </w:r>
      <w:r w:rsidR="00857FF9">
        <w:t>X</w:t>
      </w:r>
      <w:r w:rsidR="00297637">
        <w:t>1/</w:t>
      </w:r>
      <w:r w:rsidR="00857FF9">
        <w:t>X</w:t>
      </w:r>
      <w:r w:rsidR="00AD3D44">
        <w:t>2</w:t>
      </w:r>
      <w:r w:rsidR="008E23D7">
        <w:t>/</w:t>
      </w:r>
      <w:r w:rsidR="00857FF9">
        <w:t>X</w:t>
      </w:r>
      <w:r w:rsidR="008E23D7">
        <w:t>3</w:t>
      </w:r>
      <w:r w:rsidR="00267634">
        <w:t>/E</w:t>
      </w:r>
      <w:r w:rsidR="00857FF9">
        <w:t>X</w:t>
      </w:r>
      <w:r w:rsidR="00267634">
        <w:t xml:space="preserve">3, </w:t>
      </w:r>
      <w:r w:rsidR="006B78A6">
        <w:t>24</w:t>
      </w:r>
      <w:r w:rsidR="00FC1851">
        <w:t xml:space="preserve">nm </w:t>
      </w:r>
      <w:r w:rsidR="00857FF9">
        <w:t>X</w:t>
      </w:r>
      <w:r w:rsidR="004462DF">
        <w:t>1/</w:t>
      </w:r>
      <w:r w:rsidR="00857FF9">
        <w:t>X</w:t>
      </w:r>
      <w:r w:rsidR="003819B1">
        <w:t>2</w:t>
      </w:r>
      <w:r w:rsidR="00FF7D54">
        <w:t xml:space="preserve">, </w:t>
      </w:r>
      <w:r w:rsidR="00C16F4A">
        <w:t>ASIC/</w:t>
      </w:r>
      <w:r w:rsidR="00857FF9">
        <w:t>ROM support</w:t>
      </w:r>
      <w:r w:rsidR="00FF7D54">
        <w:t xml:space="preserve"> for 24nm X3 (</w:t>
      </w:r>
      <w:r w:rsidR="003C5983">
        <w:t>if 122-bit ECC is sufficient</w:t>
      </w:r>
      <w:r w:rsidR="00857FF9">
        <w:t>)</w:t>
      </w:r>
      <w:r w:rsidR="00BE63DB">
        <w:t xml:space="preserve"> </w:t>
      </w:r>
      <w:r w:rsidR="004462DF">
        <w:t xml:space="preserve">and </w:t>
      </w:r>
      <w:r w:rsidR="00903C62">
        <w:t>Samsung memory.</w:t>
      </w:r>
    </w:p>
    <w:p w:rsidR="00DC73DF" w:rsidRPr="00C277D2" w:rsidRDefault="00DC73DF" w:rsidP="00407A2F"/>
    <w:p w:rsidR="00C138ED" w:rsidRPr="00C277D2" w:rsidRDefault="007F4BAF" w:rsidP="00407A2F">
      <w:r>
        <w:t>The</w:t>
      </w:r>
      <w:r w:rsidR="00136438" w:rsidRPr="00C277D2">
        <w:t xml:space="preserve"> AS</w:t>
      </w:r>
      <w:r>
        <w:t xml:space="preserve">IC will support MS and SD </w:t>
      </w:r>
      <w:r w:rsidR="00136438" w:rsidRPr="00C277D2">
        <w:t xml:space="preserve">as follows: </w:t>
      </w:r>
    </w:p>
    <w:p w:rsidR="00811720" w:rsidRPr="00C277D2" w:rsidRDefault="00811720" w:rsidP="004C01FA">
      <w:pPr>
        <w:rPr>
          <w:b/>
          <w:u w:val="single"/>
        </w:rPr>
      </w:pPr>
    </w:p>
    <w:p w:rsidR="004C01FA" w:rsidRPr="00C277D2" w:rsidRDefault="004C01FA" w:rsidP="004C01FA">
      <w:pPr>
        <w:rPr>
          <w:b/>
          <w:u w:val="single"/>
        </w:rPr>
      </w:pPr>
      <w:r w:rsidRPr="00C277D2">
        <w:rPr>
          <w:b/>
          <w:u w:val="single"/>
        </w:rPr>
        <w:t>Memory Stick</w:t>
      </w:r>
    </w:p>
    <w:p w:rsidR="00051A65" w:rsidRDefault="00686496" w:rsidP="00385C5D">
      <w:r>
        <w:t>PhoenixC2Up9</w:t>
      </w:r>
      <w:r w:rsidR="00051A65" w:rsidRPr="00C277D2">
        <w:t xml:space="preserve"> will support legacy MS </w:t>
      </w:r>
      <w:r w:rsidR="00051A65" w:rsidRPr="00B049DC">
        <w:t>PRO Duo</w:t>
      </w:r>
      <w:r w:rsidR="00931691">
        <w:t>, MS Pro-HG</w:t>
      </w:r>
      <w:r w:rsidR="0061102C">
        <w:t xml:space="preserve"> and </w:t>
      </w:r>
      <w:r w:rsidR="0061102C" w:rsidRPr="00C277D2">
        <w:t>Memory Stick Micro (M2)</w:t>
      </w:r>
      <w:r w:rsidR="0061102C">
        <w:t>.</w:t>
      </w:r>
      <w:r w:rsidR="00051A65" w:rsidRPr="00C277D2">
        <w:t xml:space="preserve"> Specifics are presented later in this document.</w:t>
      </w:r>
    </w:p>
    <w:p w:rsidR="00811720" w:rsidRPr="00C277D2" w:rsidRDefault="00811720" w:rsidP="00407A2F">
      <w:pPr>
        <w:rPr>
          <w:b/>
          <w:u w:val="single"/>
        </w:rPr>
      </w:pPr>
    </w:p>
    <w:p w:rsidR="00C138ED" w:rsidRPr="00C277D2" w:rsidRDefault="004C01FA" w:rsidP="00407A2F">
      <w:pPr>
        <w:rPr>
          <w:b/>
          <w:u w:val="single"/>
        </w:rPr>
      </w:pPr>
      <w:r w:rsidRPr="00C277D2">
        <w:rPr>
          <w:b/>
          <w:u w:val="single"/>
        </w:rPr>
        <w:t>SD</w:t>
      </w:r>
    </w:p>
    <w:p w:rsidR="00811720" w:rsidRDefault="00686496" w:rsidP="000C7D68">
      <w:r>
        <w:t>PhoenixC2Up9</w:t>
      </w:r>
      <w:r w:rsidR="00811720" w:rsidRPr="00B049DC">
        <w:t xml:space="preserve"> will support </w:t>
      </w:r>
      <w:r w:rsidR="004C01FA" w:rsidRPr="00B049DC">
        <w:t>SD</w:t>
      </w:r>
      <w:r w:rsidR="000B35E0">
        <w:t>/SDHC</w:t>
      </w:r>
      <w:r w:rsidR="000A5CEB">
        <w:t>/SDXC</w:t>
      </w:r>
      <w:r w:rsidR="008E23D7">
        <w:t>,</w:t>
      </w:r>
      <w:r w:rsidR="000A5CEB">
        <w:t xml:space="preserve"> </w:t>
      </w:r>
      <w:r w:rsidR="00811720" w:rsidRPr="00B049DC">
        <w:t>m</w:t>
      </w:r>
      <w:r w:rsidR="004C01FA" w:rsidRPr="00B049DC">
        <w:t>icroSD</w:t>
      </w:r>
      <w:r w:rsidR="008E23D7">
        <w:t xml:space="preserve"> and MMC</w:t>
      </w:r>
      <w:r w:rsidR="00811720" w:rsidRPr="00B049DC">
        <w:t>.</w:t>
      </w:r>
      <w:r w:rsidR="00811720" w:rsidRPr="00C277D2">
        <w:t xml:space="preserve">  Specifics are presented later in this document.</w:t>
      </w:r>
    </w:p>
    <w:p w:rsidR="008D26AA" w:rsidRDefault="008D26AA" w:rsidP="008E23D7"/>
    <w:p w:rsidR="00903C62" w:rsidRPr="00C277D2" w:rsidRDefault="00903C62" w:rsidP="00903C62">
      <w:pPr>
        <w:rPr>
          <w:b/>
          <w:u w:val="single"/>
        </w:rPr>
      </w:pPr>
      <w:r>
        <w:rPr>
          <w:b/>
          <w:u w:val="single"/>
        </w:rPr>
        <w:t>eMMC</w:t>
      </w:r>
    </w:p>
    <w:p w:rsidR="00903C62" w:rsidRPr="00903C62" w:rsidRDefault="00903C62" w:rsidP="00903C62">
      <w:pPr>
        <w:rPr>
          <w:b/>
          <w:u w:val="single"/>
        </w:rPr>
      </w:pPr>
      <w:r>
        <w:t>PhoenixC2Up9 will support legacy iNAND eMMC4.3 features as well as the eMMC4.4 spec</w:t>
      </w:r>
      <w:r w:rsidRPr="00B049DC">
        <w:t>.</w:t>
      </w:r>
      <w:r w:rsidRPr="00C277D2">
        <w:t xml:space="preserve">  Specifics are presented later in this document</w:t>
      </w:r>
      <w:r w:rsidRPr="008D26AA" w:rsidDel="00FB097C">
        <w:rPr>
          <w:b/>
          <w:u w:val="single"/>
        </w:rPr>
        <w:t xml:space="preserve"> </w:t>
      </w:r>
    </w:p>
    <w:p w:rsidR="008D26AA" w:rsidRPr="00C277D2" w:rsidRDefault="008D26AA" w:rsidP="008E23D7"/>
    <w:p w:rsidR="009F3BCF" w:rsidRPr="00C277D2" w:rsidRDefault="009F3BCF" w:rsidP="005C3D3A">
      <w:r w:rsidRPr="00C277D2">
        <w:t>T</w:t>
      </w:r>
      <w:r w:rsidR="00D71812">
        <w:t xml:space="preserve">arget tape-out </w:t>
      </w:r>
      <w:r w:rsidR="00D71812" w:rsidRPr="00267634">
        <w:t xml:space="preserve">date is </w:t>
      </w:r>
      <w:r w:rsidR="00857FF9">
        <w:t>Aug</w:t>
      </w:r>
      <w:r w:rsidR="005C3D3A" w:rsidRPr="00267634">
        <w:t xml:space="preserve"> </w:t>
      </w:r>
      <w:r w:rsidR="00EE236C">
        <w:t>31</w:t>
      </w:r>
      <w:r w:rsidR="001D1837" w:rsidRPr="00267634">
        <w:t xml:space="preserve">, </w:t>
      </w:r>
      <w:r w:rsidR="008E23D7" w:rsidRPr="00267634">
        <w:t>2009</w:t>
      </w:r>
      <w:r w:rsidRPr="00267634">
        <w:t>.</w:t>
      </w:r>
    </w:p>
    <w:p w:rsidR="009F3BCF" w:rsidRPr="003454BC" w:rsidRDefault="00407A2F" w:rsidP="00407A2F">
      <w:pPr>
        <w:rPr>
          <w:color w:val="3366FF"/>
        </w:rPr>
      </w:pPr>
      <w:r w:rsidRPr="003454BC">
        <w:rPr>
          <w:color w:val="3366FF"/>
        </w:rPr>
        <w:t xml:space="preserve">  </w:t>
      </w:r>
    </w:p>
    <w:p w:rsidR="00552C21" w:rsidRPr="002769B2" w:rsidRDefault="009F3BCF" w:rsidP="00552C21">
      <w:pPr>
        <w:pStyle w:val="Heading1"/>
      </w:pPr>
      <w:r w:rsidRPr="003454BC">
        <w:br w:type="page"/>
      </w:r>
      <w:bookmarkStart w:id="116" w:name="_Toc212801773"/>
      <w:bookmarkStart w:id="117" w:name="_Toc212966513"/>
      <w:bookmarkStart w:id="118" w:name="_Toc245789412"/>
      <w:r w:rsidR="00552C21" w:rsidRPr="002769B2">
        <w:lastRenderedPageBreak/>
        <w:t xml:space="preserve">Section II. </w:t>
      </w:r>
      <w:r w:rsidR="00552C21" w:rsidRPr="002769B2">
        <w:tab/>
        <w:t>Strategy</w:t>
      </w:r>
      <w:bookmarkEnd w:id="116"/>
      <w:bookmarkEnd w:id="117"/>
      <w:bookmarkEnd w:id="118"/>
    </w:p>
    <w:p w:rsidR="00552C21" w:rsidRPr="003454BC" w:rsidRDefault="00552C21" w:rsidP="00552C21">
      <w:pPr>
        <w:rPr>
          <w:color w:val="3366FF"/>
        </w:rPr>
      </w:pPr>
    </w:p>
    <w:tbl>
      <w:tblPr>
        <w:tblW w:w="10530" w:type="dxa"/>
        <w:tblInd w:w="-162" w:type="dxa"/>
        <w:tblLayout w:type="fixed"/>
        <w:tblLook w:val="0000"/>
      </w:tblPr>
      <w:tblGrid>
        <w:gridCol w:w="1530"/>
        <w:gridCol w:w="9000"/>
      </w:tblGrid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1530" w:type="dxa"/>
          </w:tcPr>
          <w:p w:rsidR="00552C21" w:rsidRDefault="00552C21" w:rsidP="00242F23">
            <w:pPr>
              <w:jc w:val="right"/>
            </w:pPr>
            <w:r>
              <w:t>Goals</w:t>
            </w:r>
          </w:p>
        </w:tc>
        <w:tc>
          <w:tcPr>
            <w:tcW w:w="9000" w:type="dxa"/>
          </w:tcPr>
          <w:p w:rsidR="00552C21" w:rsidRDefault="00552C21" w:rsidP="00242F23">
            <w:pPr>
              <w:numPr>
                <w:ilvl w:val="0"/>
                <w:numId w:val="1"/>
                <w:numberingChange w:id="119" w:author="opetruschka" w:date="2009-08-02T23:20:00Z" w:original=""/>
              </w:numPr>
            </w:pPr>
            <w:r>
              <w:t xml:space="preserve">Develop controller to support 32nm </w:t>
            </w:r>
            <w:r w:rsidR="00857FF9">
              <w:t>X</w:t>
            </w:r>
            <w:r>
              <w:t>3</w:t>
            </w:r>
            <w:r w:rsidR="003819B1">
              <w:t>/E</w:t>
            </w:r>
            <w:r w:rsidR="00627307">
              <w:t>X</w:t>
            </w:r>
            <w:r w:rsidR="003819B1">
              <w:t>3</w:t>
            </w:r>
            <w:r>
              <w:t xml:space="preserve"> </w:t>
            </w:r>
            <w:ins w:id="120" w:author="David Zehavi" w:date="2009-11-12T11:31:00Z">
              <w:r w:rsidR="00B6770D">
                <w:t xml:space="preserve">and 24nm </w:t>
              </w:r>
            </w:ins>
            <w:del w:id="121" w:author="David Zehavi" w:date="2009-11-12T11:41:00Z">
              <w:r w:rsidDel="00CD51DE">
                <w:delText>memory</w:delText>
              </w:r>
            </w:del>
            <w:ins w:id="122" w:author="David Zehavi" w:date="2009-11-12T11:41:00Z">
              <w:r w:rsidR="00CD51DE">
                <w:t xml:space="preserve">X 2 </w:t>
              </w:r>
              <w:commentRangeStart w:id="123"/>
              <w:r w:rsidR="00CD51DE">
                <w:t>memories</w:t>
              </w:r>
            </w:ins>
            <w:commentRangeEnd w:id="123"/>
            <w:r w:rsidR="00515A0A">
              <w:rPr>
                <w:rStyle w:val="CommentReference"/>
              </w:rPr>
              <w:commentReference w:id="123"/>
            </w:r>
            <w:r>
              <w:t>.</w:t>
            </w:r>
          </w:p>
          <w:p w:rsidR="00552C21" w:rsidRDefault="003168CD" w:rsidP="00242F23">
            <w:pPr>
              <w:numPr>
                <w:ilvl w:val="0"/>
                <w:numId w:val="1"/>
                <w:numberingChange w:id="124" w:author="opetruschka" w:date="2009-08-02T23:20:00Z" w:original=""/>
              </w:numPr>
            </w:pPr>
            <w:r>
              <w:t>Develop low cost controller for Ultra p</w:t>
            </w:r>
            <w:r w:rsidR="00552C21">
              <w:t>erformance for SD</w:t>
            </w:r>
            <w:r w:rsidR="00903C62">
              <w:t>, eMMC</w:t>
            </w:r>
            <w:r w:rsidR="00552C21">
              <w:t xml:space="preserve"> and MS.</w:t>
            </w:r>
          </w:p>
          <w:p w:rsidR="003168CD" w:rsidRDefault="003168CD" w:rsidP="000A5CEB">
            <w:pPr>
              <w:numPr>
                <w:ilvl w:val="0"/>
                <w:numId w:val="1"/>
                <w:numberingChange w:id="125" w:author="opetruschka" w:date="2009-08-02T23:20:00Z" w:original=""/>
              </w:numPr>
            </w:pPr>
            <w:r>
              <w:t xml:space="preserve">Develop controller that will support SD </w:t>
            </w:r>
            <w:r w:rsidR="000A5CEB">
              <w:t xml:space="preserve">3.0  up to </w:t>
            </w:r>
            <w:r>
              <w:t>UHS</w:t>
            </w:r>
            <w:ins w:id="126" w:author="David Zehavi" w:date="2009-11-11T16:34:00Z">
              <w:r w:rsidR="00A80100">
                <w:t>-I</w:t>
              </w:r>
            </w:ins>
            <w:del w:id="127" w:author="David Zehavi" w:date="2009-11-11T16:34:00Z">
              <w:r w:rsidR="006E2644" w:rsidDel="00A80100">
                <w:delText>50</w:delText>
              </w:r>
            </w:del>
            <w:r>
              <w:t xml:space="preserve"> </w:t>
            </w:r>
            <w:r w:rsidR="000A5CEB">
              <w:t>performance</w:t>
            </w:r>
          </w:p>
          <w:p w:rsidR="003168CD" w:rsidRDefault="003168CD" w:rsidP="00242F23">
            <w:pPr>
              <w:numPr>
                <w:ilvl w:val="0"/>
                <w:numId w:val="1"/>
                <w:numberingChange w:id="128" w:author="opetruschka" w:date="2009-08-02T23:20:00Z" w:original=""/>
              </w:numPr>
            </w:pPr>
            <w:r>
              <w:t xml:space="preserve">Develop controller to support eMMC 4.4 Specification  </w:t>
            </w:r>
          </w:p>
          <w:p w:rsidR="00931691" w:rsidRDefault="00931691" w:rsidP="00242F23">
            <w:pPr>
              <w:numPr>
                <w:ilvl w:val="0"/>
                <w:numId w:val="1"/>
                <w:numberingChange w:id="129" w:author="opetruschka" w:date="2009-08-02T23:20:00Z" w:original=""/>
              </w:numPr>
            </w:pPr>
            <w:r>
              <w:t>Develop a controller to support MS High-Performance (a combined SKU for ProHG, VideoHD and Mark2 channels)</w:t>
            </w:r>
          </w:p>
        </w:tc>
      </w:tr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1530" w:type="dxa"/>
          </w:tcPr>
          <w:p w:rsidR="00552C21" w:rsidRDefault="00552C21" w:rsidP="00242F23">
            <w:pPr>
              <w:jc w:val="right"/>
            </w:pPr>
            <w:r>
              <w:t>Objectives</w:t>
            </w:r>
          </w:p>
        </w:tc>
        <w:tc>
          <w:tcPr>
            <w:tcW w:w="9000" w:type="dxa"/>
          </w:tcPr>
          <w:p w:rsidR="00552C21" w:rsidRDefault="00552C21" w:rsidP="00242F23">
            <w:pPr>
              <w:numPr>
                <w:ilvl w:val="0"/>
                <w:numId w:val="16"/>
                <w:numberingChange w:id="130" w:author="opetruschka" w:date="2009-08-02T23:20:00Z" w:original=""/>
              </w:numPr>
              <w:tabs>
                <w:tab w:val="clear" w:pos="360"/>
              </w:tabs>
              <w:ind w:left="252" w:hanging="252"/>
            </w:pPr>
            <w:r>
              <w:t xml:space="preserve">Support new memory technology 32nm </w:t>
            </w:r>
            <w:r w:rsidR="00857FF9">
              <w:t>X</w:t>
            </w:r>
            <w:r>
              <w:t>3</w:t>
            </w:r>
            <w:r w:rsidR="003819B1">
              <w:t>/E</w:t>
            </w:r>
            <w:r w:rsidR="00A84220">
              <w:t>X</w:t>
            </w:r>
            <w:r w:rsidR="003819B1">
              <w:t>3</w:t>
            </w:r>
            <w:ins w:id="131" w:author="David Zehavi" w:date="2009-11-12T11:31:00Z">
              <w:r w:rsidR="00B6770D">
                <w:t xml:space="preserve"> and 24nm </w:t>
              </w:r>
              <w:commentRangeStart w:id="132"/>
              <w:r w:rsidR="00B6770D">
                <w:t>X2</w:t>
              </w:r>
            </w:ins>
            <w:commentRangeEnd w:id="132"/>
            <w:r w:rsidR="00515A0A">
              <w:rPr>
                <w:rStyle w:val="CommentReference"/>
              </w:rPr>
              <w:commentReference w:id="132"/>
            </w:r>
          </w:p>
          <w:p w:rsidR="003168CD" w:rsidRDefault="003168CD" w:rsidP="003168CD">
            <w:pPr>
              <w:numPr>
                <w:ilvl w:val="0"/>
                <w:numId w:val="16"/>
                <w:numberingChange w:id="133" w:author="opetruschka" w:date="2009-08-02T23:20:00Z" w:original=""/>
              </w:numPr>
              <w:tabs>
                <w:tab w:val="clear" w:pos="360"/>
              </w:tabs>
              <w:ind w:left="252" w:hanging="252"/>
            </w:pPr>
            <w:r>
              <w:t>Support markets mainstream for 2010</w:t>
            </w:r>
            <w:r w:rsidR="00EA2EFD">
              <w:t>/2011</w:t>
            </w:r>
            <w:r>
              <w:t xml:space="preserve"> with the following products:</w:t>
            </w:r>
          </w:p>
          <w:p w:rsidR="003168CD" w:rsidRDefault="003168CD" w:rsidP="006E2644">
            <w:r>
              <w:t xml:space="preserve">        - </w:t>
            </w:r>
            <w:r w:rsidR="00552C21">
              <w:t xml:space="preserve">SD/uSD blue label </w:t>
            </w:r>
            <w:r>
              <w:t>, Ultra</w:t>
            </w:r>
            <w:r w:rsidR="00FB097C">
              <w:t xml:space="preserve">, </w:t>
            </w:r>
            <w:ins w:id="134" w:author="David Zehavi" w:date="2009-11-12T11:34:00Z">
              <w:r w:rsidR="00B6770D">
                <w:t xml:space="preserve">Extreme, </w:t>
              </w:r>
            </w:ins>
            <w:r w:rsidR="00FB097C">
              <w:t>Lightening</w:t>
            </w:r>
            <w:ins w:id="135" w:author="David Zehavi" w:date="2009-08-30T08:12:00Z">
              <w:r w:rsidR="00EE236C">
                <w:t xml:space="preserve">, </w:t>
              </w:r>
            </w:ins>
            <w:r>
              <w:t>UHS-</w:t>
            </w:r>
            <w:r w:rsidR="006E2644">
              <w:t>50</w:t>
            </w:r>
            <w:r w:rsidR="00EE236C">
              <w:t xml:space="preserve"> and UHS 104</w:t>
            </w:r>
          </w:p>
          <w:p w:rsidR="003168CD" w:rsidRDefault="003168CD" w:rsidP="003168CD">
            <w:r>
              <w:t xml:space="preserve">        - </w:t>
            </w:r>
            <w:r w:rsidR="00903C62">
              <w:t xml:space="preserve">iNAND </w:t>
            </w:r>
            <w:r>
              <w:t>eMMC 4.4 for the OEM embedded markets</w:t>
            </w:r>
            <w:r w:rsidR="00903C62">
              <w:t xml:space="preserve"> (covering boot + storage)  </w:t>
            </w:r>
            <w:r>
              <w:t xml:space="preserve">  </w:t>
            </w:r>
          </w:p>
          <w:p w:rsidR="009F07C4" w:rsidRDefault="003168CD" w:rsidP="009F07C4">
            <w:r>
              <w:t xml:space="preserve">        - </w:t>
            </w:r>
            <w:r w:rsidR="00552C21">
              <w:t>M2 Standard</w:t>
            </w:r>
            <w:r>
              <w:t xml:space="preserve"> and Ultra</w:t>
            </w:r>
          </w:p>
          <w:p w:rsidR="009F07C4" w:rsidRDefault="009F07C4" w:rsidP="009F07C4">
            <w:r>
              <w:t xml:space="preserve">        - eMS/eM2 for OEM embedded markets</w:t>
            </w:r>
          </w:p>
          <w:p w:rsidR="008D26AA" w:rsidRDefault="009F07C4" w:rsidP="009F07C4">
            <w:r>
              <w:t xml:space="preserve">        - MS High-Performance for Ultra, Video and high-end Digital Imaging markets</w:t>
            </w:r>
          </w:p>
        </w:tc>
      </w:tr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1530" w:type="dxa"/>
          </w:tcPr>
          <w:p w:rsidR="00552C21" w:rsidRDefault="00552C21" w:rsidP="00242F23">
            <w:pPr>
              <w:jc w:val="right"/>
            </w:pPr>
            <w:r>
              <w:t>Markets Addressed</w:t>
            </w:r>
          </w:p>
        </w:tc>
        <w:tc>
          <w:tcPr>
            <w:tcW w:w="9000" w:type="dxa"/>
          </w:tcPr>
          <w:p w:rsidR="00552C21" w:rsidRDefault="00552C21" w:rsidP="00242F23">
            <w:pPr>
              <w:numPr>
                <w:ilvl w:val="0"/>
                <w:numId w:val="1"/>
                <w:numberingChange w:id="136" w:author="opetruschka" w:date="2009-08-02T23:20:00Z" w:original=""/>
              </w:numPr>
            </w:pPr>
            <w:r>
              <w:t xml:space="preserve">MS </w:t>
            </w:r>
            <w:r w:rsidRPr="00B049DC">
              <w:t xml:space="preserve">Duo, </w:t>
            </w:r>
            <w:r w:rsidR="00683F0B">
              <w:t xml:space="preserve">MS ProHG, eMS/eM2, </w:t>
            </w:r>
            <w:r>
              <w:t>MS M2,</w:t>
            </w:r>
            <w:r w:rsidRPr="00B049DC">
              <w:t xml:space="preserve"> MicroSD, SD</w:t>
            </w:r>
            <w:r w:rsidR="003168CD">
              <w:t>/SDHC/</w:t>
            </w:r>
            <w:r w:rsidR="00FB097C">
              <w:t>SDXC/</w:t>
            </w:r>
            <w:r w:rsidRPr="00701E0A">
              <w:t>eSD</w:t>
            </w:r>
            <w:r w:rsidR="003168CD">
              <w:t>/eMMC</w:t>
            </w:r>
          </w:p>
        </w:tc>
      </w:tr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1530" w:type="dxa"/>
          </w:tcPr>
          <w:p w:rsidR="00552C21" w:rsidRDefault="00552C21" w:rsidP="00242F23">
            <w:pPr>
              <w:jc w:val="right"/>
            </w:pPr>
            <w:r>
              <w:t>Development Strategy</w:t>
            </w:r>
          </w:p>
        </w:tc>
        <w:tc>
          <w:tcPr>
            <w:tcW w:w="9000" w:type="dxa"/>
          </w:tcPr>
          <w:p w:rsidR="00552C21" w:rsidRPr="0064615F" w:rsidRDefault="00552C21" w:rsidP="00242F23">
            <w:pPr>
              <w:numPr>
                <w:ilvl w:val="0"/>
                <w:numId w:val="15"/>
                <w:numberingChange w:id="137" w:author="opetruschka" w:date="2009-08-02T23:20:00Z" w:original=""/>
              </w:numPr>
              <w:tabs>
                <w:tab w:val="clear" w:pos="720"/>
              </w:tabs>
              <w:ind w:left="252" w:hanging="252"/>
            </w:pPr>
            <w:r w:rsidRPr="0064615F">
              <w:t>Controller ASIC architecture, firmware architecture to be developed by SanDisk Engineering.</w:t>
            </w:r>
          </w:p>
        </w:tc>
      </w:tr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1530" w:type="dxa"/>
          </w:tcPr>
          <w:p w:rsidR="00552C21" w:rsidRDefault="00552C21" w:rsidP="00242F23">
            <w:pPr>
              <w:jc w:val="right"/>
            </w:pPr>
            <w:r>
              <w:t>Product Families</w:t>
            </w:r>
          </w:p>
        </w:tc>
        <w:tc>
          <w:tcPr>
            <w:tcW w:w="9000" w:type="dxa"/>
          </w:tcPr>
          <w:p w:rsidR="003168CD" w:rsidRDefault="00552C21" w:rsidP="00242F23">
            <w:pPr>
              <w:numPr>
                <w:ilvl w:val="0"/>
                <w:numId w:val="1"/>
                <w:numberingChange w:id="138" w:author="opetruschka" w:date="2009-08-02T23:20:00Z" w:original=""/>
              </w:numPr>
            </w:pPr>
            <w:commentRangeStart w:id="139"/>
            <w:r>
              <w:t>Blue</w:t>
            </w:r>
            <w:commentRangeEnd w:id="139"/>
            <w:r w:rsidR="00D7094A">
              <w:rPr>
                <w:rStyle w:val="CommentReference"/>
              </w:rPr>
              <w:commentReference w:id="139"/>
            </w:r>
            <w:r>
              <w:t xml:space="preserve"> Line (3.0/5.0MB/sec) retail and generic OEM </w:t>
            </w:r>
            <w:commentRangeStart w:id="140"/>
            <w:r>
              <w:t>cards</w:t>
            </w:r>
            <w:commentRangeEnd w:id="140"/>
            <w:r w:rsidR="00515A0A">
              <w:rPr>
                <w:rStyle w:val="CommentReference"/>
              </w:rPr>
              <w:commentReference w:id="140"/>
            </w:r>
          </w:p>
          <w:p w:rsidR="00857FF9" w:rsidRDefault="00105957" w:rsidP="00242F23">
            <w:pPr>
              <w:numPr>
                <w:ilvl w:val="0"/>
                <w:numId w:val="1"/>
              </w:numPr>
            </w:pPr>
            <w:r>
              <w:t>Blue Line (5/15</w:t>
            </w:r>
            <w:r w:rsidR="00857FF9">
              <w:t xml:space="preserve">MB/sec) uSD custom </w:t>
            </w:r>
            <w:commentRangeStart w:id="141"/>
            <w:r w:rsidR="00857FF9">
              <w:t>OEM</w:t>
            </w:r>
            <w:commentRangeEnd w:id="141"/>
            <w:r w:rsidR="00515A0A">
              <w:rPr>
                <w:rStyle w:val="CommentReference"/>
              </w:rPr>
              <w:commentReference w:id="141"/>
            </w:r>
          </w:p>
          <w:p w:rsidR="00552C21" w:rsidRDefault="003168CD" w:rsidP="00EA2EFD">
            <w:pPr>
              <w:numPr>
                <w:ilvl w:val="0"/>
                <w:numId w:val="1"/>
                <w:numberingChange w:id="142" w:author="opetruschka" w:date="2009-08-02T23:20:00Z" w:original=""/>
              </w:numPr>
            </w:pPr>
            <w:r>
              <w:t>Ultra</w:t>
            </w:r>
            <w:r w:rsidR="00857FF9">
              <w:t>/Mobile Ultra</w:t>
            </w:r>
            <w:r>
              <w:t xml:space="preserve"> Line </w:t>
            </w:r>
            <w:r w:rsidRPr="006B78A6">
              <w:t>(</w:t>
            </w:r>
            <w:r w:rsidR="00EA2EFD" w:rsidRPr="006B78A6">
              <w:t>7</w:t>
            </w:r>
            <w:r>
              <w:t>/15MB/sec) retail and generic OEM cards</w:t>
            </w:r>
          </w:p>
          <w:p w:rsidR="00B6770D" w:rsidRDefault="00B6770D" w:rsidP="00EA2EFD">
            <w:pPr>
              <w:numPr>
                <w:ilvl w:val="0"/>
                <w:numId w:val="1"/>
                <w:numberingChange w:id="143" w:author="opetruschka" w:date="2009-08-02T23:20:00Z" w:original=""/>
              </w:numPr>
            </w:pPr>
            <w:ins w:id="144" w:author="David Zehavi" w:date="2009-11-12T11:34:00Z">
              <w:r>
                <w:t>Extreme (20/20MB/sec)</w:t>
              </w:r>
            </w:ins>
          </w:p>
          <w:p w:rsidR="00D36A0B" w:rsidRDefault="00D36A0B" w:rsidP="00726E76">
            <w:pPr>
              <w:numPr>
                <w:ilvl w:val="0"/>
                <w:numId w:val="1"/>
                <w:numberingChange w:id="145" w:author="opetruschka" w:date="2009-08-02T23:20:00Z" w:original=""/>
              </w:numPr>
            </w:pPr>
            <w:ins w:id="146" w:author="SanDisk User" w:date="2009-11-03T10:05:00Z">
              <w:r>
                <w:t>Lightning Line (</w:t>
              </w:r>
            </w:ins>
            <w:ins w:id="147" w:author="SanDisk User" w:date="2009-11-05T08:49:00Z">
              <w:r w:rsidR="00726E76">
                <w:t>3</w:t>
              </w:r>
            </w:ins>
            <w:ins w:id="148" w:author="SanDisk User" w:date="2009-11-03T10:05:00Z">
              <w:r>
                <w:t>0/</w:t>
              </w:r>
            </w:ins>
            <w:ins w:id="149" w:author="SanDisk User" w:date="2009-11-05T08:49:00Z">
              <w:r w:rsidR="00726E76">
                <w:t>3</w:t>
              </w:r>
            </w:ins>
            <w:ins w:id="150" w:author="SanDisk User" w:date="2009-11-03T10:05:00Z">
              <w:r>
                <w:t>0MB/sec) retail</w:t>
              </w:r>
            </w:ins>
          </w:p>
          <w:p w:rsidR="003168CD" w:rsidRDefault="003168CD" w:rsidP="006E2644">
            <w:pPr>
              <w:numPr>
                <w:ilvl w:val="0"/>
                <w:numId w:val="1"/>
                <w:numberingChange w:id="151" w:author="opetruschka" w:date="2009-08-02T23:20:00Z" w:original=""/>
              </w:numPr>
            </w:pPr>
            <w:r>
              <w:t>SD UHS-</w:t>
            </w:r>
            <w:r w:rsidR="006E2644">
              <w:t>50</w:t>
            </w:r>
            <w:r>
              <w:t xml:space="preserve"> (30</w:t>
            </w:r>
            <w:r w:rsidR="00FB097C">
              <w:t>/30</w:t>
            </w:r>
            <w:r>
              <w:t xml:space="preserve">MB/Sec) retail and generic OEM </w:t>
            </w:r>
            <w:commentRangeStart w:id="152"/>
            <w:r>
              <w:t>cards</w:t>
            </w:r>
            <w:commentRangeEnd w:id="152"/>
            <w:r w:rsidR="00D7094A">
              <w:rPr>
                <w:rStyle w:val="CommentReference"/>
              </w:rPr>
              <w:commentReference w:id="152"/>
            </w:r>
            <w:r>
              <w:t xml:space="preserve">  </w:t>
            </w:r>
          </w:p>
          <w:p w:rsidR="003168CD" w:rsidRDefault="00EA2EFD" w:rsidP="003168CD">
            <w:pPr>
              <w:numPr>
                <w:ilvl w:val="0"/>
                <w:numId w:val="1"/>
                <w:numberingChange w:id="153" w:author="opetruschka" w:date="2009-08-02T23:20:00Z" w:original=""/>
              </w:numPr>
            </w:pPr>
            <w:r>
              <w:t xml:space="preserve">iNAND </w:t>
            </w:r>
            <w:r w:rsidR="00A628C5">
              <w:t xml:space="preserve">eMMC </w:t>
            </w:r>
            <w:r>
              <w:t xml:space="preserve">boot &amp; </w:t>
            </w:r>
            <w:r w:rsidRPr="00701E0A">
              <w:t xml:space="preserve">storage </w:t>
            </w:r>
            <w:r w:rsidR="00A628C5" w:rsidRPr="00701E0A">
              <w:t>(</w:t>
            </w:r>
            <w:r w:rsidRPr="00701E0A">
              <w:t xml:space="preserve">up to </w:t>
            </w:r>
            <w:r w:rsidR="00A628C5" w:rsidRPr="00701E0A">
              <w:t>9.0/</w:t>
            </w:r>
            <w:r w:rsidRPr="00701E0A">
              <w:t>30</w:t>
            </w:r>
            <w:r w:rsidR="00A628C5" w:rsidRPr="00701E0A">
              <w:t>MB/s</w:t>
            </w:r>
            <w:r w:rsidR="00A628C5">
              <w:t xml:space="preserve">) OEM Embedded </w:t>
            </w:r>
          </w:p>
          <w:p w:rsidR="00552C21" w:rsidRDefault="00552C21" w:rsidP="00242F23">
            <w:pPr>
              <w:numPr>
                <w:ilvl w:val="0"/>
                <w:numId w:val="1"/>
                <w:numberingChange w:id="154" w:author="opetruschka" w:date="2009-08-02T23:20:00Z" w:original=""/>
              </w:numPr>
            </w:pPr>
            <w:r>
              <w:t>M2 Mobile Standard (3.0/6.0MB/sec) retail and generic OEM cards</w:t>
            </w:r>
          </w:p>
          <w:p w:rsidR="00A628C5" w:rsidRDefault="00A628C5" w:rsidP="00A628C5">
            <w:pPr>
              <w:numPr>
                <w:ilvl w:val="0"/>
                <w:numId w:val="1"/>
                <w:numberingChange w:id="155" w:author="opetruschka" w:date="2009-08-02T23:20:00Z" w:original=""/>
              </w:numPr>
            </w:pPr>
            <w:r>
              <w:t>M2 Mobile Ultra (6.0/18MB/sec) retail and generic OEM cards</w:t>
            </w:r>
          </w:p>
          <w:p w:rsidR="00EB0DAD" w:rsidRDefault="00EB0DAD" w:rsidP="00A628C5">
            <w:pPr>
              <w:numPr>
                <w:ilvl w:val="0"/>
                <w:numId w:val="1"/>
                <w:numberingChange w:id="156" w:author="opetruschka" w:date="2009-08-02T23:20:00Z" w:original=""/>
              </w:numPr>
            </w:pPr>
            <w:r>
              <w:t>MS High-Performance (15MB/s Ultra/VideoHD/Mark2 and 30MB/s ProHG)</w:t>
            </w:r>
          </w:p>
        </w:tc>
      </w:tr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1530" w:type="dxa"/>
          </w:tcPr>
          <w:p w:rsidR="00552C21" w:rsidRDefault="00552C21" w:rsidP="00242F23">
            <w:pPr>
              <w:jc w:val="right"/>
            </w:pPr>
            <w:r>
              <w:t>Schedule Milestones</w:t>
            </w:r>
          </w:p>
        </w:tc>
        <w:tc>
          <w:tcPr>
            <w:tcW w:w="9000" w:type="dxa"/>
          </w:tcPr>
          <w:p w:rsidR="00552C21" w:rsidRPr="00356301" w:rsidRDefault="00552C21" w:rsidP="00A628C5">
            <w:r w:rsidRPr="00356301">
              <w:t xml:space="preserve">Tape-out                                      </w:t>
            </w:r>
            <w:r w:rsidR="00356301">
              <w:t xml:space="preserve">Aug </w:t>
            </w:r>
            <w:r w:rsidR="00EE236C">
              <w:t>31</w:t>
            </w:r>
            <w:r w:rsidR="005C3D3A" w:rsidRPr="00356301">
              <w:t>, 2009</w:t>
            </w:r>
          </w:p>
          <w:p w:rsidR="00552C21" w:rsidRPr="00356301" w:rsidRDefault="00552C21" w:rsidP="00A628C5">
            <w:r w:rsidRPr="00356301">
              <w:t xml:space="preserve">Wafer Out                                   </w:t>
            </w:r>
            <w:r w:rsidR="00EE236C">
              <w:t>Oct</w:t>
            </w:r>
            <w:ins w:id="157" w:author="opetruschka" w:date="2009-08-04T22:16:00Z">
              <w:r w:rsidR="00356301">
                <w:t xml:space="preserve"> </w:t>
              </w:r>
            </w:ins>
            <w:r w:rsidR="00EE236C">
              <w:t>15</w:t>
            </w:r>
            <w:r w:rsidR="005C3D3A" w:rsidRPr="00356301">
              <w:t>, 2009</w:t>
            </w:r>
          </w:p>
          <w:p w:rsidR="00552C21" w:rsidRPr="00356301" w:rsidRDefault="00A628C5" w:rsidP="00A628C5">
            <w:r w:rsidRPr="00356301">
              <w:t xml:space="preserve">Tested Parts              </w:t>
            </w:r>
            <w:r w:rsidR="00552C21" w:rsidRPr="00356301">
              <w:t xml:space="preserve">                   </w:t>
            </w:r>
            <w:r w:rsidR="00356301">
              <w:t xml:space="preserve">Oct </w:t>
            </w:r>
            <w:r w:rsidR="00EE236C">
              <w:t>22</w:t>
            </w:r>
            <w:r w:rsidR="005C3D3A" w:rsidRPr="00356301">
              <w:t>, 2009</w:t>
            </w:r>
            <w:r w:rsidR="00552C21" w:rsidRPr="00356301">
              <w:br/>
              <w:t>Final FW ready</w:t>
            </w:r>
            <w:r w:rsidRPr="00356301">
              <w:t xml:space="preserve">                            </w:t>
            </w:r>
            <w:r w:rsidR="00356301">
              <w:t>Feb 25</w:t>
            </w:r>
            <w:r w:rsidR="005C3D3A" w:rsidRPr="00356301">
              <w:t>, 20</w:t>
            </w:r>
            <w:r w:rsidR="000A7238" w:rsidRPr="00356301">
              <w:t>10</w:t>
            </w:r>
          </w:p>
          <w:p w:rsidR="00552C21" w:rsidRDefault="00A628C5" w:rsidP="00356301">
            <w:r w:rsidRPr="001D53AC">
              <w:t>ACT date</w:t>
            </w:r>
            <w:r w:rsidRPr="001D53AC">
              <w:tab/>
            </w:r>
            <w:r w:rsidR="000A7238" w:rsidRPr="001D53AC">
              <w:t xml:space="preserve">                </w:t>
            </w:r>
            <w:r w:rsidR="008B5EE3" w:rsidRPr="001D53AC">
              <w:t xml:space="preserve">            </w:t>
            </w:r>
            <w:r w:rsidR="0008458B" w:rsidRPr="001D53AC">
              <w:t>Mar</w:t>
            </w:r>
            <w:r w:rsidR="005C3D3A" w:rsidRPr="001D53AC">
              <w:t xml:space="preserve"> 30, 20</w:t>
            </w:r>
            <w:r w:rsidR="000A7238" w:rsidRPr="001D53AC">
              <w:t>10</w:t>
            </w:r>
          </w:p>
          <w:p w:rsidR="00552C21" w:rsidRDefault="00552C21" w:rsidP="00242F23"/>
        </w:tc>
      </w:tr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1530" w:type="dxa"/>
          </w:tcPr>
          <w:p w:rsidR="00552C21" w:rsidRDefault="00552C21" w:rsidP="00242F23">
            <w:pPr>
              <w:jc w:val="right"/>
            </w:pPr>
          </w:p>
        </w:tc>
        <w:tc>
          <w:tcPr>
            <w:tcW w:w="9000" w:type="dxa"/>
          </w:tcPr>
          <w:p w:rsidR="00552C21" w:rsidRDefault="00552C21" w:rsidP="00242F23"/>
        </w:tc>
      </w:tr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1530" w:type="dxa"/>
          </w:tcPr>
          <w:p w:rsidR="00552C21" w:rsidRDefault="00552C21" w:rsidP="00242F23">
            <w:pPr>
              <w:jc w:val="right"/>
            </w:pPr>
          </w:p>
        </w:tc>
        <w:tc>
          <w:tcPr>
            <w:tcW w:w="9000" w:type="dxa"/>
          </w:tcPr>
          <w:p w:rsidR="00552C21" w:rsidRDefault="00552C21" w:rsidP="00242F23"/>
        </w:tc>
      </w:tr>
    </w:tbl>
    <w:p w:rsidR="00552C21" w:rsidRPr="00E455F7" w:rsidRDefault="00552C21" w:rsidP="00552C21">
      <w:pPr>
        <w:rPr>
          <w:color w:val="3366FF"/>
        </w:rPr>
      </w:pPr>
      <w:r w:rsidRPr="003454BC">
        <w:br w:type="page"/>
      </w:r>
    </w:p>
    <w:p w:rsidR="00552C21" w:rsidRPr="00C277D2" w:rsidRDefault="00552C21" w:rsidP="00552C21">
      <w:pPr>
        <w:pStyle w:val="Heading1"/>
      </w:pPr>
      <w:bookmarkStart w:id="158" w:name="_Toc212801774"/>
      <w:bookmarkStart w:id="159" w:name="_Toc212966514"/>
      <w:bookmarkStart w:id="160" w:name="_Toc245789413"/>
      <w:r w:rsidRPr="00C277D2">
        <w:t xml:space="preserve">Section III. </w:t>
      </w:r>
      <w:r w:rsidRPr="00C277D2">
        <w:tab/>
        <w:t>Technology Profile</w:t>
      </w:r>
      <w:bookmarkEnd w:id="158"/>
      <w:bookmarkEnd w:id="159"/>
      <w:bookmarkEnd w:id="160"/>
    </w:p>
    <w:p w:rsidR="00552C21" w:rsidRPr="0026696B" w:rsidRDefault="00552C21" w:rsidP="00552C21"/>
    <w:tbl>
      <w:tblPr>
        <w:tblW w:w="5263" w:type="pct"/>
        <w:tblLook w:val="0000"/>
      </w:tblPr>
      <w:tblGrid>
        <w:gridCol w:w="1778"/>
        <w:gridCol w:w="5983"/>
        <w:gridCol w:w="2698"/>
      </w:tblGrid>
      <w:tr w:rsidR="00552C21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552C21" w:rsidRDefault="00552C21" w:rsidP="00242F23">
            <w:pPr>
              <w:jc w:val="right"/>
            </w:pPr>
            <w:r>
              <w:t>Host IF</w:t>
            </w:r>
          </w:p>
        </w:tc>
        <w:tc>
          <w:tcPr>
            <w:tcW w:w="2860" w:type="pct"/>
          </w:tcPr>
          <w:p w:rsidR="00552C21" w:rsidRDefault="00552C21" w:rsidP="000A5CEB">
            <w:pPr>
              <w:numPr>
                <w:ilvl w:val="0"/>
                <w:numId w:val="1"/>
                <w:numberingChange w:id="161" w:author="opetruschka" w:date="2009-08-02T23:20:00Z" w:original=""/>
              </w:numPr>
            </w:pPr>
            <w:r>
              <w:t>SD</w:t>
            </w:r>
            <w:r w:rsidR="000A5CEB">
              <w:t xml:space="preserve"> 3.0 (SD, SDHC and SDXC(SD 2.0 and SD 1.1 - supported)</w:t>
            </w:r>
          </w:p>
          <w:p w:rsidR="00B46481" w:rsidRDefault="006E2644" w:rsidP="00242F23">
            <w:pPr>
              <w:numPr>
                <w:ilvl w:val="0"/>
                <w:numId w:val="1"/>
                <w:numberingChange w:id="162" w:author="opetruschka" w:date="2009-08-02T23:20:00Z" w:original=""/>
              </w:numPr>
            </w:pPr>
            <w:r w:rsidRPr="000E2026">
              <w:t>SD UHS-50</w:t>
            </w:r>
            <w:r>
              <w:t>: SDR50/DDR50</w:t>
            </w:r>
            <w:r w:rsidR="00B46481">
              <w:t xml:space="preserve"> (SD 3.0)</w:t>
            </w:r>
          </w:p>
          <w:p w:rsidR="00EE236C" w:rsidRDefault="00F07225" w:rsidP="00242F23">
            <w:pPr>
              <w:numPr>
                <w:ilvl w:val="0"/>
                <w:numId w:val="1"/>
                <w:ins w:id="163" w:author="David Zehavi" w:date="2009-08-30T08:13:00Z"/>
              </w:numPr>
            </w:pPr>
            <w:r>
              <w:t>SD UHS-104</w:t>
            </w:r>
          </w:p>
          <w:p w:rsidR="00B46481" w:rsidRDefault="00B46481" w:rsidP="00242F23">
            <w:pPr>
              <w:numPr>
                <w:ilvl w:val="0"/>
                <w:numId w:val="1"/>
                <w:numberingChange w:id="164" w:author="opetruschka" w:date="2009-08-02T23:20:00Z" w:original=""/>
              </w:numPr>
            </w:pPr>
            <w:r>
              <w:t>MMC 4.4 and below (Including DDR</w:t>
            </w:r>
            <w:r w:rsidR="006E2644">
              <w:t>52</w:t>
            </w:r>
            <w:r>
              <w:t xml:space="preserve"> IF)</w:t>
            </w:r>
          </w:p>
          <w:p w:rsidR="00552C21" w:rsidRDefault="00B46481" w:rsidP="00B46481">
            <w:pPr>
              <w:numPr>
                <w:ilvl w:val="0"/>
                <w:numId w:val="1"/>
                <w:numberingChange w:id="165" w:author="opetruschka" w:date="2009-08-02T23:20:00Z" w:original=""/>
              </w:numPr>
            </w:pPr>
            <w:r>
              <w:t>MS Pro-Duo</w:t>
            </w:r>
          </w:p>
          <w:p w:rsidR="00F77E45" w:rsidRDefault="00F77E45" w:rsidP="00F77E45">
            <w:pPr>
              <w:numPr>
                <w:ilvl w:val="0"/>
                <w:numId w:val="1"/>
                <w:numberingChange w:id="166" w:author="opetruschka" w:date="2009-08-02T23:20:00Z" w:original=""/>
              </w:numPr>
            </w:pPr>
            <w:r>
              <w:t>MS ProHG</w:t>
            </w:r>
          </w:p>
          <w:p w:rsidR="00F77E45" w:rsidRDefault="00F77E45" w:rsidP="00F77E45">
            <w:pPr>
              <w:numPr>
                <w:ilvl w:val="0"/>
                <w:numId w:val="1"/>
                <w:numberingChange w:id="167" w:author="opetruschka" w:date="2009-08-02T23:20:00Z" w:original=""/>
              </w:numPr>
            </w:pPr>
            <w:r>
              <w:t>M2</w:t>
            </w:r>
          </w:p>
        </w:tc>
        <w:tc>
          <w:tcPr>
            <w:tcW w:w="1290" w:type="pct"/>
          </w:tcPr>
          <w:p w:rsidR="00552C21" w:rsidRDefault="00552C21" w:rsidP="00242F23">
            <w:pPr>
              <w:rPr>
                <w:ins w:id="168" w:author="David Zehavi" w:date="2009-11-11T16:34:00Z"/>
              </w:rPr>
            </w:pPr>
          </w:p>
          <w:p w:rsidR="00A80100" w:rsidRDefault="00A80100" w:rsidP="00242F23">
            <w:pPr>
              <w:rPr>
                <w:ins w:id="169" w:author="David Zehavi" w:date="2009-11-11T16:34:00Z"/>
              </w:rPr>
            </w:pPr>
          </w:p>
          <w:p w:rsidR="00A80100" w:rsidRDefault="00A80100" w:rsidP="00242F23">
            <w:pPr>
              <w:rPr>
                <w:ins w:id="170" w:author="David Zehavi" w:date="2009-11-11T16:35:00Z"/>
              </w:rPr>
            </w:pPr>
          </w:p>
          <w:p w:rsidR="00A80100" w:rsidRDefault="00A80100" w:rsidP="00242F23">
            <w:ins w:id="171" w:author="David Zehavi" w:date="2009-11-11T16:35:00Z">
              <w:r>
                <w:t>Please refer to appemdix D for UHS-104 limitation and constraints</w:t>
              </w:r>
            </w:ins>
          </w:p>
        </w:tc>
      </w:tr>
      <w:tr w:rsidR="00041355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041355" w:rsidRDefault="00041355" w:rsidP="00242F23">
            <w:pPr>
              <w:jc w:val="right"/>
            </w:pPr>
            <w:r>
              <w:t>Flash IF</w:t>
            </w:r>
          </w:p>
        </w:tc>
        <w:tc>
          <w:tcPr>
            <w:tcW w:w="2860" w:type="pct"/>
          </w:tcPr>
          <w:p w:rsidR="00041355" w:rsidRDefault="00460EFD" w:rsidP="00242F23">
            <w:pPr>
              <w:numPr>
                <w:ilvl w:val="0"/>
                <w:numId w:val="1"/>
                <w:numberingChange w:id="172" w:author="opetruschka" w:date="2009-08-02T23:20:00Z" w:original=""/>
              </w:numPr>
            </w:pPr>
            <w:r>
              <w:t>x8/x</w:t>
            </w:r>
            <w:r w:rsidR="00041355">
              <w:t>16 support</w:t>
            </w:r>
          </w:p>
        </w:tc>
        <w:tc>
          <w:tcPr>
            <w:tcW w:w="1290" w:type="pct"/>
          </w:tcPr>
          <w:p w:rsidR="00041355" w:rsidRDefault="00F65F00" w:rsidP="00242F23">
            <w:r>
              <w:t>No HSI</w:t>
            </w:r>
          </w:p>
        </w:tc>
      </w:tr>
      <w:tr w:rsidR="00552C21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552C21" w:rsidRDefault="00552C21" w:rsidP="00242F23">
            <w:pPr>
              <w:jc w:val="right"/>
            </w:pPr>
            <w:r>
              <w:t>MS Bus Speed</w:t>
            </w:r>
          </w:p>
        </w:tc>
        <w:tc>
          <w:tcPr>
            <w:tcW w:w="2860" w:type="pct"/>
          </w:tcPr>
          <w:p w:rsidR="00552C21" w:rsidRDefault="00552C21" w:rsidP="00242F23">
            <w:pPr>
              <w:numPr>
                <w:ilvl w:val="0"/>
                <w:numId w:val="1"/>
                <w:numberingChange w:id="173" w:author="opetruschka" w:date="2009-08-02T23:20:00Z" w:original=""/>
              </w:numPr>
            </w:pPr>
            <w:r>
              <w:t>MS Pro (x1)          20Mhz</w:t>
            </w:r>
          </w:p>
          <w:p w:rsidR="00552C21" w:rsidRPr="00F77E45" w:rsidRDefault="00552C21" w:rsidP="00242F23">
            <w:pPr>
              <w:numPr>
                <w:ilvl w:val="0"/>
                <w:numId w:val="1"/>
                <w:numberingChange w:id="174" w:author="opetruschka" w:date="2009-08-02T23:20:00Z" w:original=""/>
              </w:numPr>
              <w:rPr>
                <w:strike/>
              </w:rPr>
            </w:pPr>
            <w:r>
              <w:t>MS Pro (x4)          40Mhz</w:t>
            </w:r>
          </w:p>
          <w:p w:rsidR="00F77E45" w:rsidRPr="004009C2" w:rsidRDefault="00F77E45" w:rsidP="00242F23">
            <w:pPr>
              <w:numPr>
                <w:ilvl w:val="0"/>
                <w:numId w:val="1"/>
                <w:numberingChange w:id="175" w:author="opetruschka" w:date="2009-08-02T23:20:00Z" w:original=""/>
              </w:numPr>
              <w:rPr>
                <w:strike/>
              </w:rPr>
            </w:pPr>
            <w:r>
              <w:t>MS ProHG (x8)    60Mhz</w:t>
            </w:r>
          </w:p>
        </w:tc>
        <w:tc>
          <w:tcPr>
            <w:tcW w:w="1290" w:type="pct"/>
          </w:tcPr>
          <w:p w:rsidR="00552C21" w:rsidRDefault="00552C21" w:rsidP="00242F23"/>
        </w:tc>
      </w:tr>
      <w:tr w:rsidR="00552C21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552C21" w:rsidRDefault="00552C21" w:rsidP="00242F23">
            <w:pPr>
              <w:jc w:val="right"/>
            </w:pPr>
            <w:r>
              <w:t>SDMMC Bus Speed</w:t>
            </w:r>
          </w:p>
        </w:tc>
        <w:tc>
          <w:tcPr>
            <w:tcW w:w="2860" w:type="pct"/>
          </w:tcPr>
          <w:p w:rsidR="00552C21" w:rsidRDefault="00552C21" w:rsidP="00242F23">
            <w:pPr>
              <w:numPr>
                <w:ilvl w:val="0"/>
                <w:numId w:val="1"/>
                <w:numberingChange w:id="176" w:author="opetruschka" w:date="2009-08-02T23:20:00Z" w:original=""/>
              </w:numPr>
            </w:pPr>
            <w:r>
              <w:t xml:space="preserve">SD </w:t>
            </w:r>
            <w:smartTag w:uri="urn:schemas-microsoft-com:office:smarttags" w:element="City">
              <w:smartTag w:uri="urn:schemas-microsoft-com:office:smarttags" w:element="place">
                <w:r>
                  <w:t>Normal</w:t>
                </w:r>
              </w:smartTag>
            </w:smartTag>
            <w:r>
              <w:t xml:space="preserve"> Speed      </w:t>
            </w:r>
            <w:ins w:id="177" w:author="David Zehavi" w:date="2009-08-30T08:16:00Z">
              <w:r w:rsidR="00EE236C">
                <w:t xml:space="preserve">0 - </w:t>
              </w:r>
            </w:ins>
            <w:r>
              <w:t>25Mhz</w:t>
            </w:r>
          </w:p>
          <w:p w:rsidR="000A5CEB" w:rsidRDefault="00552C21" w:rsidP="000A5CEB">
            <w:pPr>
              <w:numPr>
                <w:ilvl w:val="0"/>
                <w:numId w:val="1"/>
                <w:numberingChange w:id="178" w:author="opetruschka" w:date="2009-08-02T23:20:00Z" w:original=""/>
              </w:numPr>
            </w:pPr>
            <w:r>
              <w:t xml:space="preserve">SD High Speed          </w:t>
            </w:r>
            <w:ins w:id="179" w:author="David Zehavi" w:date="2009-08-30T08:16:00Z">
              <w:r w:rsidR="00EE236C">
                <w:t xml:space="preserve">0 - </w:t>
              </w:r>
            </w:ins>
            <w:r>
              <w:t>50Mhz</w:t>
            </w:r>
          </w:p>
          <w:p w:rsidR="00D36A0B" w:rsidRDefault="00D36A0B" w:rsidP="00D36A0B">
            <w:pPr>
              <w:numPr>
                <w:ilvl w:val="0"/>
                <w:numId w:val="43"/>
                <w:numberingChange w:id="180" w:author="opetruschka" w:date="2009-08-02T23:20:00Z" w:original=""/>
              </w:numPr>
              <w:pPrChange w:id="181" w:author="SanDisk User" w:date="2009-11-03T10:06:00Z">
                <w:pPr>
                  <w:numPr>
                    <w:numId w:val="1"/>
                  </w:numPr>
                  <w:ind w:left="216" w:hanging="216"/>
                </w:pPr>
              </w:pPrChange>
            </w:pPr>
            <w:ins w:id="182" w:author="SanDisk User" w:date="2009-11-03T10:06:00Z">
              <w:r>
                <w:t>SD Lightning             0-75Mhz</w:t>
              </w:r>
            </w:ins>
          </w:p>
          <w:p w:rsidR="000A5CEB" w:rsidRPr="000A5CEB" w:rsidRDefault="000A5CEB" w:rsidP="000A5CEB">
            <w:pPr>
              <w:numPr>
                <w:ilvl w:val="0"/>
                <w:numId w:val="1"/>
                <w:numberingChange w:id="183" w:author="opetruschka" w:date="2009-08-02T23:20:00Z" w:original=""/>
              </w:numPr>
            </w:pPr>
            <w:r w:rsidRPr="000E2026">
              <w:t>UHS50 modes</w:t>
            </w:r>
            <w:r w:rsidRPr="000A5CEB">
              <w:t xml:space="preserve"> (1.8V signaling)</w:t>
            </w:r>
          </w:p>
          <w:p w:rsidR="000A5CEB" w:rsidRPr="000A5CEB" w:rsidRDefault="000A5CEB" w:rsidP="000A5CEB">
            <w:pPr>
              <w:pStyle w:val="CommentText"/>
              <w:numPr>
                <w:ilvl w:val="1"/>
                <w:numId w:val="30"/>
                <w:numberingChange w:id="184" w:author="opetruschka" w:date="2009-08-02T23:20:00Z" w:original="o"/>
              </w:numPr>
              <w:tabs>
                <w:tab w:val="clear" w:pos="1440"/>
              </w:tabs>
              <w:ind w:hanging="878"/>
              <w:rPr>
                <w:sz w:val="24"/>
              </w:rPr>
            </w:pPr>
            <w:r w:rsidRPr="000A5CEB">
              <w:rPr>
                <w:sz w:val="24"/>
              </w:rPr>
              <w:t xml:space="preserve"> SDR12</w:t>
            </w:r>
          </w:p>
          <w:p w:rsidR="000A5CEB" w:rsidRPr="000A5CEB" w:rsidRDefault="000A5CEB" w:rsidP="000A5CEB">
            <w:pPr>
              <w:pStyle w:val="CommentText"/>
              <w:numPr>
                <w:ilvl w:val="1"/>
                <w:numId w:val="30"/>
                <w:numberingChange w:id="185" w:author="opetruschka" w:date="2009-08-02T23:20:00Z" w:original="o"/>
              </w:numPr>
              <w:tabs>
                <w:tab w:val="clear" w:pos="1440"/>
              </w:tabs>
              <w:ind w:hanging="878"/>
              <w:rPr>
                <w:sz w:val="24"/>
              </w:rPr>
            </w:pPr>
            <w:r w:rsidRPr="000A5CEB">
              <w:rPr>
                <w:sz w:val="24"/>
              </w:rPr>
              <w:t xml:space="preserve"> SDR 25</w:t>
            </w:r>
          </w:p>
          <w:p w:rsidR="000A5CEB" w:rsidRPr="000A5CEB" w:rsidRDefault="000A5CEB" w:rsidP="000A5CEB">
            <w:pPr>
              <w:pStyle w:val="CommentText"/>
              <w:numPr>
                <w:ilvl w:val="1"/>
                <w:numId w:val="30"/>
                <w:numberingChange w:id="186" w:author="opetruschka" w:date="2009-08-02T23:20:00Z" w:original="o"/>
              </w:numPr>
              <w:tabs>
                <w:tab w:val="clear" w:pos="1440"/>
              </w:tabs>
              <w:ind w:hanging="878"/>
              <w:rPr>
                <w:sz w:val="24"/>
              </w:rPr>
            </w:pPr>
            <w:r w:rsidRPr="000A5CEB">
              <w:rPr>
                <w:sz w:val="24"/>
              </w:rPr>
              <w:t xml:space="preserve"> SDR 50</w:t>
            </w:r>
          </w:p>
          <w:p w:rsidR="00725B7C" w:rsidRDefault="000A5CEB" w:rsidP="000C7D68">
            <w:pPr>
              <w:pStyle w:val="CommentText"/>
              <w:numPr>
                <w:ilvl w:val="1"/>
                <w:numId w:val="30"/>
                <w:numberingChange w:id="187" w:author="opetruschka" w:date="2009-08-02T23:20:00Z" w:original="o"/>
              </w:numPr>
              <w:tabs>
                <w:tab w:val="clear" w:pos="1440"/>
              </w:tabs>
              <w:ind w:hanging="878"/>
              <w:rPr>
                <w:sz w:val="24"/>
              </w:rPr>
            </w:pPr>
            <w:r w:rsidRPr="000A5CEB">
              <w:t xml:space="preserve"> </w:t>
            </w:r>
            <w:r w:rsidRPr="000C7D68">
              <w:rPr>
                <w:sz w:val="24"/>
              </w:rPr>
              <w:t>DDR 50</w:t>
            </w:r>
          </w:p>
          <w:p w:rsidR="00EE236C" w:rsidRPr="000C7D68" w:rsidRDefault="00EE236C" w:rsidP="00EE236C">
            <w:pPr>
              <w:pStyle w:val="CommentText"/>
              <w:numPr>
                <w:ilvl w:val="0"/>
                <w:numId w:val="30"/>
                <w:ins w:id="188" w:author="David Zehavi" w:date="2009-08-30T08:15:00Z"/>
              </w:numPr>
              <w:tabs>
                <w:tab w:val="clear" w:pos="720"/>
                <w:tab w:val="num" w:pos="202"/>
              </w:tabs>
              <w:ind w:hanging="698"/>
              <w:rPr>
                <w:sz w:val="24"/>
              </w:rPr>
            </w:pPr>
            <w:r>
              <w:rPr>
                <w:sz w:val="24"/>
              </w:rPr>
              <w:t>UHS 104 mode 0 – 208MHz</w:t>
            </w:r>
          </w:p>
          <w:p w:rsidR="00B46481" w:rsidRDefault="00B46481" w:rsidP="00B46481">
            <w:pPr>
              <w:numPr>
                <w:ilvl w:val="0"/>
                <w:numId w:val="1"/>
                <w:numberingChange w:id="189" w:author="opetruschka" w:date="2009-08-02T23:20:00Z" w:original=""/>
              </w:numPr>
            </w:pPr>
            <w:r>
              <w:t xml:space="preserve">MMC </w:t>
            </w:r>
            <w:smartTag w:uri="urn:schemas-microsoft-com:office:smarttags" w:element="place">
              <w:smartTag w:uri="urn:schemas-microsoft-com:office:smarttags" w:element="City">
                <w:r>
                  <w:t>Normal</w:t>
                </w:r>
              </w:smartTag>
            </w:smartTag>
            <w:r>
              <w:t xml:space="preserve"> Speed  </w:t>
            </w:r>
            <w:r w:rsidR="00725B7C">
              <w:t xml:space="preserve"> </w:t>
            </w:r>
            <w:r>
              <w:t>0 - 20Mhz; 0 – 26Mhz</w:t>
            </w:r>
          </w:p>
          <w:p w:rsidR="00B46481" w:rsidRDefault="00B46481" w:rsidP="00B46481">
            <w:pPr>
              <w:numPr>
                <w:ilvl w:val="0"/>
                <w:numId w:val="1"/>
                <w:numberingChange w:id="190" w:author="opetruschka" w:date="2009-08-02T23:20:00Z" w:original=""/>
              </w:numPr>
            </w:pPr>
            <w:r>
              <w:t xml:space="preserve">MMC High Speed       </w:t>
            </w:r>
            <w:ins w:id="191" w:author="David Zehavi" w:date="2009-08-30T08:16:00Z">
              <w:r w:rsidR="00EE236C">
                <w:t xml:space="preserve">0 - </w:t>
              </w:r>
            </w:ins>
            <w:r>
              <w:t>52Mhz</w:t>
            </w:r>
          </w:p>
          <w:p w:rsidR="00725B7C" w:rsidRDefault="00725B7C" w:rsidP="00B46481">
            <w:pPr>
              <w:numPr>
                <w:ilvl w:val="0"/>
                <w:numId w:val="1"/>
                <w:numberingChange w:id="192" w:author="opetruschka" w:date="2009-08-02T23:20:00Z" w:original=""/>
              </w:numPr>
            </w:pPr>
            <w:r w:rsidRPr="00FE0D3D">
              <w:t xml:space="preserve">MMC DDR52             </w:t>
            </w:r>
            <w:ins w:id="193" w:author="David Zehavi" w:date="2009-08-30T08:16:00Z">
              <w:r w:rsidR="00EE236C">
                <w:t xml:space="preserve">0 - </w:t>
              </w:r>
            </w:ins>
            <w:r w:rsidRPr="00FE0D3D">
              <w:t>52Mhz</w:t>
            </w:r>
          </w:p>
        </w:tc>
        <w:tc>
          <w:tcPr>
            <w:tcW w:w="1290" w:type="pct"/>
          </w:tcPr>
          <w:p w:rsidR="00552C21" w:rsidRDefault="00552C21" w:rsidP="00242F23"/>
        </w:tc>
      </w:tr>
      <w:tr w:rsidR="00552C21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552C21" w:rsidRDefault="00725B7C" w:rsidP="00242F23">
            <w:pPr>
              <w:jc w:val="right"/>
            </w:pPr>
            <w:r>
              <w:t xml:space="preserve">   </w:t>
            </w:r>
            <w:r w:rsidR="00552C21">
              <w:t xml:space="preserve">SD, </w:t>
            </w:r>
            <w:r w:rsidR="00EA2EFD">
              <w:t>MMC,</w:t>
            </w:r>
            <w:r w:rsidR="00552C21">
              <w:t xml:space="preserve">MS Performance Targets </w:t>
            </w:r>
          </w:p>
        </w:tc>
        <w:tc>
          <w:tcPr>
            <w:tcW w:w="2860" w:type="pct"/>
          </w:tcPr>
          <w:p w:rsidR="00552C21" w:rsidRDefault="00B46481" w:rsidP="00242F23">
            <w:pPr>
              <w:numPr>
                <w:ilvl w:val="0"/>
                <w:numId w:val="1"/>
                <w:numberingChange w:id="194" w:author="opetruschka" w:date="2009-08-02T23:20:00Z" w:original=""/>
              </w:numPr>
            </w:pPr>
            <w:r>
              <w:t>SD BL:</w:t>
            </w:r>
            <w:r w:rsidR="00552C21">
              <w:t xml:space="preserve"> uSD, SD: </w:t>
            </w:r>
            <w:ins w:id="195" w:author="David Zehavi" w:date="2009-11-12T11:39:00Z">
              <w:r w:rsidR="00941B0F">
                <w:t xml:space="preserve">5/5 MB/sec(X2), </w:t>
              </w:r>
            </w:ins>
            <w:r w:rsidR="00552C21">
              <w:t>3/5MB/sec</w:t>
            </w:r>
            <w:ins w:id="196" w:author="David Zehavi" w:date="2009-11-12T11:39:00Z">
              <w:r w:rsidR="00941B0F">
                <w:t xml:space="preserve"> (X3)</w:t>
              </w:r>
            </w:ins>
            <w:del w:id="197" w:author="David Zehavi" w:date="2009-11-12T11:38:00Z">
              <w:r w:rsidR="00105957" w:rsidDel="00941B0F">
                <w:delText>, 5/1</w:delText>
              </w:r>
              <w:r w:rsidR="000E2026" w:rsidDel="00941B0F">
                <w:delText>0</w:delText>
              </w:r>
              <w:r w:rsidR="006B3FA9" w:rsidDel="00941B0F">
                <w:delText>MB/sec</w:delText>
              </w:r>
              <w:r w:rsidR="00552C21" w:rsidDel="00941B0F">
                <w:delText xml:space="preserve"> </w:delText>
              </w:r>
            </w:del>
          </w:p>
          <w:p w:rsidR="00B46481" w:rsidDel="00941B0F" w:rsidRDefault="00B46481" w:rsidP="00EA2EFD">
            <w:pPr>
              <w:numPr>
                <w:ilvl w:val="0"/>
                <w:numId w:val="1"/>
                <w:numberingChange w:id="198" w:author="opetruschka" w:date="2009-08-02T23:20:00Z" w:original=""/>
              </w:numPr>
              <w:rPr>
                <w:del w:id="199" w:author="David Zehavi" w:date="2009-11-12T11:36:00Z"/>
              </w:rPr>
            </w:pPr>
            <w:r>
              <w:t>SD Ultra Low Speed: uSD, SD</w:t>
            </w:r>
            <w:r w:rsidRPr="006B78A6">
              <w:t xml:space="preserve">: </w:t>
            </w:r>
            <w:r w:rsidR="00EA2EFD" w:rsidRPr="006B78A6">
              <w:t>7</w:t>
            </w:r>
            <w:r>
              <w:t>/10 MB/sec</w:t>
            </w:r>
            <w:ins w:id="200" w:author="David Zehavi" w:date="2009-11-12T11:37:00Z">
              <w:r w:rsidR="00941B0F">
                <w:t xml:space="preserve"> (X2), 5/7 MB/sec (X3)</w:t>
              </w:r>
            </w:ins>
          </w:p>
          <w:p w:rsidR="00B6770D" w:rsidDel="00941B0F" w:rsidRDefault="00B6770D" w:rsidP="00941B0F">
            <w:pPr>
              <w:numPr>
                <w:ilvl w:val="0"/>
                <w:numId w:val="1"/>
                <w:numberingChange w:id="201" w:author="opetruschka" w:date="2009-08-02T23:20:00Z" w:original=""/>
              </w:numPr>
              <w:rPr>
                <w:del w:id="202" w:author="David Zehavi" w:date="2009-11-12T11:36:00Z"/>
              </w:rPr>
            </w:pPr>
          </w:p>
          <w:p w:rsidR="00B46481" w:rsidDel="00941B0F" w:rsidRDefault="00B46481" w:rsidP="00EA2EFD">
            <w:pPr>
              <w:numPr>
                <w:ilvl w:val="0"/>
                <w:numId w:val="1"/>
                <w:numberingChange w:id="203" w:author="opetruschka" w:date="2009-08-02T23:20:00Z" w:original=""/>
              </w:numPr>
              <w:rPr>
                <w:del w:id="204" w:author="David Zehavi" w:date="2009-11-12T11:37:00Z"/>
              </w:rPr>
            </w:pPr>
            <w:r>
              <w:t xml:space="preserve">SD Ultra High Speed: uSD, SD: </w:t>
            </w:r>
            <w:r w:rsidR="00EA2EFD" w:rsidRPr="006B78A6">
              <w:t>7</w:t>
            </w:r>
            <w:r>
              <w:t>/15 MB/sec</w:t>
            </w:r>
            <w:ins w:id="205" w:author="David Zehavi" w:date="2009-11-12T11:37:00Z">
              <w:r w:rsidR="00941B0F">
                <w:t xml:space="preserve"> (X2)</w:t>
              </w:r>
            </w:ins>
            <w:ins w:id="206" w:author="David Zehavi" w:date="2009-11-12T11:38:00Z">
              <w:r w:rsidR="00941B0F">
                <w:t>, 5/15 MB/sec (</w:t>
              </w:r>
              <w:commentRangeStart w:id="207"/>
              <w:r w:rsidR="00941B0F">
                <w:t>X3</w:t>
              </w:r>
            </w:ins>
            <w:commentRangeEnd w:id="207"/>
            <w:r w:rsidR="00D7094A">
              <w:rPr>
                <w:rStyle w:val="CommentReference"/>
              </w:rPr>
              <w:commentReference w:id="207"/>
            </w:r>
            <w:ins w:id="208" w:author="David Zehavi" w:date="2009-11-12T11:38:00Z">
              <w:r w:rsidR="00941B0F">
                <w:t>)</w:t>
              </w:r>
            </w:ins>
          </w:p>
          <w:p w:rsidR="00941B0F" w:rsidRDefault="00941B0F" w:rsidP="00941B0F">
            <w:pPr>
              <w:numPr>
                <w:ilvl w:val="0"/>
                <w:numId w:val="1"/>
                <w:numberingChange w:id="209" w:author="opetruschka" w:date="2009-08-02T23:20:00Z" w:original=""/>
              </w:numPr>
              <w:rPr>
                <w:ins w:id="210" w:author="David Zehavi" w:date="2009-11-12T11:37:00Z"/>
              </w:rPr>
            </w:pPr>
          </w:p>
          <w:p w:rsidR="00941B0F" w:rsidRDefault="00941B0F" w:rsidP="00941B0F">
            <w:pPr>
              <w:numPr>
                <w:ilvl w:val="0"/>
                <w:numId w:val="1"/>
                <w:numberingChange w:id="211" w:author="opetruschka" w:date="2009-08-02T23:20:00Z" w:original=""/>
              </w:numPr>
            </w:pPr>
            <w:ins w:id="212" w:author="David Zehavi" w:date="2009-11-12T11:37:00Z">
              <w:r>
                <w:t>SD Extreme: 20/20 MB/s</w:t>
              </w:r>
            </w:ins>
            <w:ins w:id="213" w:author="David Zehavi" w:date="2009-11-12T11:39:00Z">
              <w:r>
                <w:t xml:space="preserve"> (X2)</w:t>
              </w:r>
            </w:ins>
          </w:p>
          <w:p w:rsidR="00B46481" w:rsidRDefault="00B46481" w:rsidP="006E2644">
            <w:pPr>
              <w:numPr>
                <w:ilvl w:val="0"/>
                <w:numId w:val="1"/>
                <w:numberingChange w:id="214" w:author="opetruschka" w:date="2009-08-02T23:20:00Z" w:original=""/>
              </w:numPr>
            </w:pPr>
            <w:r>
              <w:t>SD UHS-</w:t>
            </w:r>
            <w:r w:rsidR="006E2644">
              <w:t>50</w:t>
            </w:r>
            <w:r>
              <w:t>: uSD, SD: 30/30 MB/sec</w:t>
            </w:r>
            <w:ins w:id="215" w:author="David Zehavi" w:date="2009-11-12T11:39:00Z">
              <w:r w:rsidR="00941B0F">
                <w:t xml:space="preserve"> (X1,</w:t>
              </w:r>
              <w:commentRangeStart w:id="216"/>
              <w:r w:rsidR="00941B0F">
                <w:t>X2</w:t>
              </w:r>
            </w:ins>
            <w:commentRangeEnd w:id="216"/>
            <w:r w:rsidR="00D7094A">
              <w:rPr>
                <w:rStyle w:val="CommentReference"/>
              </w:rPr>
              <w:commentReference w:id="216"/>
            </w:r>
            <w:ins w:id="217" w:author="David Zehavi" w:date="2009-11-12T11:39:00Z">
              <w:r w:rsidR="00941B0F">
                <w:t>)</w:t>
              </w:r>
            </w:ins>
          </w:p>
          <w:p w:rsidR="00EE236C" w:rsidRDefault="00EE236C" w:rsidP="00F07225">
            <w:pPr>
              <w:numPr>
                <w:ilvl w:val="0"/>
                <w:numId w:val="1"/>
                <w:ins w:id="218" w:author="David Zehavi" w:date="2009-08-30T08:16:00Z"/>
              </w:numPr>
            </w:pPr>
            <w:r>
              <w:t xml:space="preserve">SD UHS-104: uSD, SD: </w:t>
            </w:r>
            <w:r w:rsidR="00F07225">
              <w:t>4</w:t>
            </w:r>
            <w:r>
              <w:t>0/</w:t>
            </w:r>
            <w:r w:rsidR="00F07225">
              <w:t>40 MB/sec</w:t>
            </w:r>
            <w:ins w:id="219" w:author="David Zehavi" w:date="2009-11-12T11:39:00Z">
              <w:r w:rsidR="00941B0F">
                <w:t>(X1,</w:t>
              </w:r>
              <w:commentRangeStart w:id="220"/>
              <w:r w:rsidR="00941B0F">
                <w:t>X2</w:t>
              </w:r>
            </w:ins>
            <w:commentRangeEnd w:id="220"/>
            <w:r w:rsidR="00D7094A">
              <w:rPr>
                <w:rStyle w:val="CommentReference"/>
              </w:rPr>
              <w:commentReference w:id="220"/>
            </w:r>
            <w:ins w:id="221" w:author="David Zehavi" w:date="2009-11-12T11:39:00Z">
              <w:r w:rsidR="00941B0F">
                <w:t>)</w:t>
              </w:r>
            </w:ins>
          </w:p>
          <w:p w:rsidR="006C4F51" w:rsidRDefault="00EB7556" w:rsidP="00D36A0B">
            <w:pPr>
              <w:numPr>
                <w:ilvl w:val="0"/>
                <w:numId w:val="1"/>
                <w:numberingChange w:id="222" w:author="opetruschka" w:date="2009-08-02T23:20:00Z" w:original=""/>
              </w:numPr>
            </w:pPr>
            <w:r>
              <w:t>SD Light</w:t>
            </w:r>
            <w:del w:id="223" w:author="SanDisk User" w:date="2009-11-03T10:06:00Z">
              <w:r w:rsidDel="00D36A0B">
                <w:delText>e</w:delText>
              </w:r>
            </w:del>
            <w:r>
              <w:t>ning: 30/30 MB/sec</w:t>
            </w:r>
            <w:ins w:id="224" w:author="David Zehavi" w:date="2009-11-12T11:39:00Z">
              <w:r w:rsidR="00941B0F">
                <w:t xml:space="preserve"> (X1, X2)</w:t>
              </w:r>
            </w:ins>
          </w:p>
          <w:p w:rsidR="00B46481" w:rsidRDefault="00B46481" w:rsidP="00FE0D3D">
            <w:pPr>
              <w:numPr>
                <w:ilvl w:val="0"/>
                <w:numId w:val="1"/>
                <w:numberingChange w:id="225" w:author="opetruschka" w:date="2009-08-02T23:20:00Z" w:original=""/>
              </w:numPr>
            </w:pPr>
            <w:r>
              <w:t xml:space="preserve">MMC normal </w:t>
            </w:r>
            <w:r w:rsidRPr="00FE0D3D">
              <w:t>mode:</w:t>
            </w:r>
            <w:r w:rsidR="008C448F" w:rsidRPr="00FE0D3D">
              <w:rPr>
                <w:rFonts w:ascii="Times New Roman" w:hAnsi="Times New Roman"/>
                <w:szCs w:val="24"/>
                <w:lang w:eastAsia="ja-JP"/>
              </w:rPr>
              <w:t xml:space="preserve"> (0-26M</w:t>
            </w:r>
            <w:r w:rsidR="00BD6678">
              <w:rPr>
                <w:rFonts w:ascii="Times New Roman" w:hAnsi="Times New Roman"/>
                <w:szCs w:val="24"/>
                <w:lang w:eastAsia="ja-JP"/>
              </w:rPr>
              <w:t>hz), power class</w:t>
            </w:r>
            <w:r w:rsidR="008C448F" w:rsidRPr="00FE0D3D">
              <w:rPr>
                <w:rFonts w:ascii="Times New Roman" w:hAnsi="Times New Roman"/>
                <w:szCs w:val="24"/>
                <w:lang w:eastAsia="ja-JP"/>
              </w:rPr>
              <w:t>0</w:t>
            </w:r>
            <w:r w:rsidR="008C7BCE" w:rsidRPr="00FE0D3D">
              <w:rPr>
                <w:rFonts w:ascii="Arial" w:hAnsi="Arial" w:cs="Arial"/>
                <w:color w:val="0000FF"/>
                <w:sz w:val="20"/>
                <w:lang w:eastAsia="ja-JP"/>
              </w:rPr>
              <w:t xml:space="preserve">, </w:t>
            </w:r>
            <w:r w:rsidRPr="00FE0D3D">
              <w:t>9MB</w:t>
            </w:r>
            <w:r w:rsidRPr="0008458B">
              <w:t>/s write and 15MB/s</w:t>
            </w:r>
            <w:r>
              <w:t xml:space="preserve"> read</w:t>
            </w:r>
          </w:p>
          <w:p w:rsidR="00D36A0B" w:rsidRPr="008C7BCE" w:rsidRDefault="00D36A0B" w:rsidP="00D36A0B">
            <w:pPr>
              <w:numPr>
                <w:ilvl w:val="0"/>
                <w:numId w:val="1"/>
                <w:numberingChange w:id="226" w:author="opetruschka" w:date="2009-08-02T23:20:00Z" w:original=""/>
              </w:numPr>
            </w:pPr>
            <w:ins w:id="227" w:author="SanDisk User" w:date="2009-11-03T10:09:00Z">
              <w:r>
                <w:t xml:space="preserve">MMC normal </w:t>
              </w:r>
              <w:r w:rsidRPr="00FE0D3D">
                <w:t>mode</w:t>
              </w:r>
              <w:r>
                <w:t xml:space="preserve"> on X3 memory</w:t>
              </w:r>
              <w:r w:rsidRPr="00FE0D3D">
                <w:t>:</w:t>
              </w:r>
              <w:r w:rsidRPr="00FE0D3D">
                <w:rPr>
                  <w:rFonts w:ascii="Times New Roman" w:hAnsi="Times New Roman"/>
                  <w:szCs w:val="24"/>
                  <w:lang w:eastAsia="ja-JP"/>
                </w:rPr>
                <w:t xml:space="preserve"> (0-26M</w:t>
              </w:r>
              <w:r>
                <w:rPr>
                  <w:rFonts w:ascii="Times New Roman" w:hAnsi="Times New Roman"/>
                  <w:szCs w:val="24"/>
                  <w:lang w:eastAsia="ja-JP"/>
                </w:rPr>
                <w:t>hz), power class</w:t>
              </w:r>
              <w:r w:rsidRPr="00FE0D3D">
                <w:rPr>
                  <w:rFonts w:ascii="Times New Roman" w:hAnsi="Times New Roman"/>
                  <w:szCs w:val="24"/>
                  <w:lang w:eastAsia="ja-JP"/>
                </w:rPr>
                <w:t>0</w:t>
              </w:r>
              <w:r w:rsidRPr="00FE0D3D">
                <w:rPr>
                  <w:rFonts w:ascii="Arial" w:hAnsi="Arial" w:cs="Arial"/>
                  <w:color w:val="0000FF"/>
                  <w:sz w:val="20"/>
                  <w:lang w:eastAsia="ja-JP"/>
                </w:rPr>
                <w:t xml:space="preserve">, </w:t>
              </w:r>
              <w:r>
                <w:t>5</w:t>
              </w:r>
              <w:r w:rsidRPr="00FE0D3D">
                <w:t>MB</w:t>
              </w:r>
              <w:r w:rsidRPr="0008458B">
                <w:t>/s write and 15MB/s</w:t>
              </w:r>
              <w:r>
                <w:t xml:space="preserve"> read</w:t>
              </w:r>
            </w:ins>
          </w:p>
          <w:p w:rsidR="00B46481" w:rsidRPr="00FE0D3D" w:rsidRDefault="00B46481" w:rsidP="00FE0D3D">
            <w:pPr>
              <w:numPr>
                <w:ilvl w:val="0"/>
                <w:numId w:val="1"/>
                <w:numberingChange w:id="228" w:author="opetruschka" w:date="2009-08-02T23:20:00Z" w:original=""/>
              </w:numPr>
            </w:pPr>
            <w:r w:rsidRPr="00FE0D3D">
              <w:t>MMC high speed mode:</w:t>
            </w:r>
            <w:r w:rsidR="008C448F" w:rsidRPr="00FE0D3D">
              <w:t xml:space="preserve"> </w:t>
            </w:r>
            <w:r w:rsidR="008C448F" w:rsidRPr="00FE0D3D">
              <w:rPr>
                <w:rFonts w:ascii="Times New Roman" w:hAnsi="Times New Roman"/>
                <w:szCs w:val="24"/>
                <w:lang w:eastAsia="ja-JP"/>
              </w:rPr>
              <w:t>(</w:t>
            </w:r>
            <w:r w:rsidR="00BD6678">
              <w:rPr>
                <w:rFonts w:ascii="Times New Roman" w:hAnsi="Times New Roman"/>
                <w:szCs w:val="24"/>
                <w:lang w:eastAsia="ja-JP"/>
              </w:rPr>
              <w:t>52Mhz), power class</w:t>
            </w:r>
            <w:r w:rsidR="008C448F" w:rsidRPr="00FE0D3D">
              <w:rPr>
                <w:rFonts w:ascii="Times New Roman" w:hAnsi="Times New Roman"/>
                <w:szCs w:val="24"/>
                <w:lang w:eastAsia="ja-JP"/>
              </w:rPr>
              <w:t>0</w:t>
            </w:r>
            <w:r w:rsidR="008C7BCE" w:rsidRPr="00FE0D3D">
              <w:rPr>
                <w:rFonts w:ascii="Times New Roman" w:hAnsi="Times New Roman"/>
                <w:szCs w:val="24"/>
                <w:lang w:eastAsia="ja-JP"/>
              </w:rPr>
              <w:t xml:space="preserve">, </w:t>
            </w:r>
            <w:r w:rsidR="00FE0D3D" w:rsidRPr="00FE0D3D">
              <w:t>9</w:t>
            </w:r>
            <w:r w:rsidRPr="00FE0D3D">
              <w:t>MB/s write and 30MB/s read</w:t>
            </w:r>
          </w:p>
          <w:p w:rsidR="00236E63" w:rsidRDefault="00236E63" w:rsidP="00236E63">
            <w:pPr>
              <w:numPr>
                <w:ilvl w:val="0"/>
                <w:numId w:val="1"/>
                <w:numberingChange w:id="229" w:author="opetruschka" w:date="2009-08-02T23:20:00Z" w:original=""/>
              </w:numPr>
            </w:pPr>
            <w:r w:rsidRPr="00FE0D3D">
              <w:t xml:space="preserve">MMC special “side loading” mode: (52MHz; </w:t>
            </w:r>
            <w:r w:rsidR="00AB5950" w:rsidRPr="00FE0D3D">
              <w:t>not exceeding</w:t>
            </w:r>
            <w:r w:rsidRPr="00FE0D3D">
              <w:t xml:space="preserve"> </w:t>
            </w:r>
            <w:r w:rsidRPr="00FE0D3D">
              <w:lastRenderedPageBreak/>
              <w:t xml:space="preserve">power class 4)  </w:t>
            </w:r>
            <w:r w:rsidR="00FE0D3D" w:rsidRPr="00FE0D3D">
              <w:t xml:space="preserve">20MB/s write and </w:t>
            </w:r>
            <w:r w:rsidRPr="00FE0D3D">
              <w:t xml:space="preserve">40MB/s read. </w:t>
            </w:r>
          </w:p>
          <w:p w:rsidR="00D36A0B" w:rsidRPr="00FE0D3D" w:rsidRDefault="00D36A0B" w:rsidP="00D36A0B">
            <w:pPr>
              <w:numPr>
                <w:ilvl w:val="0"/>
                <w:numId w:val="1"/>
                <w:numberingChange w:id="230" w:author="opetruschka" w:date="2009-08-02T23:20:00Z" w:original=""/>
              </w:numPr>
            </w:pPr>
            <w:ins w:id="231" w:author="SanDisk User" w:date="2009-11-03T10:08:00Z">
              <w:r w:rsidRPr="00FE0D3D">
                <w:t>MMC special “side loading” mode</w:t>
              </w:r>
            </w:ins>
            <w:ins w:id="232" w:author="SanDisk User" w:date="2009-11-03T10:09:00Z">
              <w:r>
                <w:t xml:space="preserve"> on X3 memory</w:t>
              </w:r>
            </w:ins>
            <w:ins w:id="233" w:author="SanDisk User" w:date="2009-11-03T10:08:00Z">
              <w:r w:rsidRPr="00FE0D3D">
                <w:t xml:space="preserve">: (52MHz; not exceeding power class 4)  </w:t>
              </w:r>
            </w:ins>
            <w:ins w:id="234" w:author="SanDisk User" w:date="2009-11-03T10:09:00Z">
              <w:r>
                <w:t>1</w:t>
              </w:r>
            </w:ins>
            <w:ins w:id="235" w:author="SanDisk User" w:date="2009-11-03T10:08:00Z">
              <w:r w:rsidRPr="00FE0D3D">
                <w:t xml:space="preserve">0MB/s write and </w:t>
              </w:r>
            </w:ins>
            <w:ins w:id="236" w:author="SanDisk User" w:date="2009-11-03T10:09:00Z">
              <w:r>
                <w:t>2</w:t>
              </w:r>
            </w:ins>
            <w:ins w:id="237" w:author="SanDisk User" w:date="2009-11-03T10:08:00Z">
              <w:r w:rsidRPr="00FE0D3D">
                <w:t xml:space="preserve">0MB/s read. </w:t>
              </w:r>
            </w:ins>
          </w:p>
          <w:p w:rsidR="00516166" w:rsidRPr="00516166" w:rsidRDefault="00516166" w:rsidP="00C649CA">
            <w:pPr>
              <w:numPr>
                <w:ilvl w:val="0"/>
                <w:numId w:val="1"/>
                <w:numberingChange w:id="238" w:author="opetruschka" w:date="2009-08-02T23:20:00Z" w:original=""/>
              </w:numPr>
              <w:rPr>
                <w:rFonts w:ascii="Times New Roman" w:hAnsi="Times New Roman"/>
                <w:szCs w:val="24"/>
                <w:lang w:eastAsia="ja-JP"/>
              </w:rPr>
            </w:pPr>
            <w:r>
              <w:t>MMC random performance (52Mhz</w:t>
            </w:r>
            <w:r w:rsidR="00C649CA">
              <w:t xml:space="preserve">): </w:t>
            </w:r>
            <w:ins w:id="239" w:author="SanDisk User" w:date="2009-11-05T08:57:00Z">
              <w:r w:rsidR="00261489">
                <w:t xml:space="preserve">                              On X2 memory:</w:t>
              </w:r>
            </w:ins>
            <w:r w:rsidR="00C649CA">
              <w:br/>
              <w:t xml:space="preserve">write: </w:t>
            </w:r>
            <w:ins w:id="240" w:author="David Zehavi" w:date="2009-11-11T16:31:00Z">
              <w:r w:rsidR="00A80100">
                <w:t>1</w:t>
              </w:r>
            </w:ins>
            <w:r w:rsidR="00C649CA">
              <w:t>50 accesses per second,</w:t>
            </w:r>
            <w:r w:rsidR="00350A85">
              <w:t xml:space="preserve"> read: 1000 accesses per second</w:t>
            </w:r>
            <w:ins w:id="241" w:author="SanDisk User" w:date="2009-11-05T08:58:00Z">
              <w:r w:rsidR="00261489">
                <w:t xml:space="preserve">                                                                               On X3/eX3 memory:                                                    write: </w:t>
              </w:r>
              <w:del w:id="242" w:author="David Zehavi" w:date="2009-11-11T16:31:00Z">
                <w:r w:rsidR="00261489" w:rsidDel="00A80100">
                  <w:delText>1</w:delText>
                </w:r>
              </w:del>
              <w:r w:rsidR="00261489">
                <w:t xml:space="preserve">50 accesses per second, read: 1000 accesses per second                                                                               </w:t>
              </w:r>
            </w:ins>
          </w:p>
          <w:p w:rsidR="00552C21" w:rsidRDefault="00552C21" w:rsidP="00242F23">
            <w:pPr>
              <w:numPr>
                <w:ilvl w:val="0"/>
                <w:numId w:val="1"/>
                <w:numberingChange w:id="243" w:author="opetruschka" w:date="2009-08-02T23:20:00Z" w:original=""/>
              </w:numPr>
            </w:pPr>
            <w:r>
              <w:t>M2</w:t>
            </w:r>
            <w:r w:rsidR="00105AEE">
              <w:t xml:space="preserve"> BL</w:t>
            </w:r>
            <w:r>
              <w:t>: 3/6MB/sec</w:t>
            </w:r>
          </w:p>
          <w:p w:rsidR="00FE632F" w:rsidRDefault="00FE632F" w:rsidP="00242F23">
            <w:pPr>
              <w:numPr>
                <w:ilvl w:val="0"/>
                <w:numId w:val="1"/>
                <w:numberingChange w:id="244" w:author="opetruschka" w:date="2009-08-02T23:20:00Z" w:original=""/>
              </w:numPr>
            </w:pPr>
            <w:r>
              <w:t>M2</w:t>
            </w:r>
            <w:r w:rsidR="00105AEE">
              <w:t xml:space="preserve"> </w:t>
            </w:r>
            <w:r w:rsidR="00105AEE">
              <w:rPr>
                <w:lang w:val="pt-BR"/>
              </w:rPr>
              <w:t>MobileUltra</w:t>
            </w:r>
            <w:r>
              <w:t>: 6/18MB/sec</w:t>
            </w:r>
          </w:p>
          <w:p w:rsidR="00105AEE" w:rsidRDefault="00105AEE" w:rsidP="00105AEE">
            <w:pPr>
              <w:numPr>
                <w:ilvl w:val="0"/>
                <w:numId w:val="1"/>
                <w:numberingChange w:id="245" w:author="opetruschka" w:date="2009-08-02T23:20:00Z" w:original=""/>
              </w:numPr>
              <w:rPr>
                <w:lang w:val="pt-BR"/>
              </w:rPr>
            </w:pPr>
            <w:r>
              <w:rPr>
                <w:lang w:val="pt-BR"/>
              </w:rPr>
              <w:t>MS Duo BL: 5/10MB/s</w:t>
            </w:r>
          </w:p>
          <w:p w:rsidR="00105AEE" w:rsidRPr="003553CD" w:rsidRDefault="00105AEE" w:rsidP="00105AEE">
            <w:pPr>
              <w:numPr>
                <w:ilvl w:val="0"/>
                <w:numId w:val="1"/>
                <w:numberingChange w:id="246" w:author="opetruschka" w:date="2009-08-02T23:20:00Z" w:original=""/>
              </w:numPr>
            </w:pPr>
            <w:r w:rsidRPr="003553CD">
              <w:t>MS Duo Mark2/VideoHD</w:t>
            </w:r>
            <w:r>
              <w:t>, eMS/eM2:</w:t>
            </w:r>
            <w:r w:rsidRPr="003553CD">
              <w:t xml:space="preserve"> 15/15MB/s (4MB/s worst case)</w:t>
            </w:r>
          </w:p>
          <w:p w:rsidR="006C4F51" w:rsidRDefault="00105AEE" w:rsidP="00AB5950">
            <w:pPr>
              <w:numPr>
                <w:ilvl w:val="0"/>
                <w:numId w:val="1"/>
                <w:numberingChange w:id="247" w:author="opetruschka" w:date="2009-08-02T23:20:00Z" w:original=""/>
              </w:numPr>
            </w:pPr>
            <w:r>
              <w:t>MS ProHG: 30/30MB/s (15MB/s worst case)</w:t>
            </w:r>
          </w:p>
        </w:tc>
        <w:tc>
          <w:tcPr>
            <w:tcW w:w="1290" w:type="pct"/>
          </w:tcPr>
          <w:p w:rsidR="00552C21" w:rsidRPr="00200E04" w:rsidRDefault="002B3116" w:rsidP="00C649CA">
            <w:pPr>
              <w:numPr>
                <w:ilvl w:val="0"/>
                <w:numId w:val="1"/>
                <w:numberingChange w:id="248" w:author="opetruschka" w:date="2009-08-02T23:20:00Z" w:original=""/>
              </w:numPr>
            </w:pPr>
            <w:r w:rsidRPr="00200E04">
              <w:lastRenderedPageBreak/>
              <w:t>ASIC to support 50MB/sec throughput</w:t>
            </w:r>
            <w:r w:rsidR="00200E04">
              <w:t xml:space="preserve"> for ECC up to 122-bit and ~100 bits errors. Otherwise, 37MB/sec.</w:t>
            </w:r>
          </w:p>
          <w:p w:rsidR="00C649CA" w:rsidRDefault="00C649CA" w:rsidP="00C649CA">
            <w:pPr>
              <w:numPr>
                <w:ilvl w:val="0"/>
                <w:numId w:val="1"/>
                <w:numberingChange w:id="249" w:author="opetruschka" w:date="2009-08-02T23:20:00Z" w:original=""/>
              </w:numPr>
            </w:pPr>
            <w:r>
              <w:t xml:space="preserve">See Appendix </w:t>
            </w:r>
            <w:r w:rsidR="00406142">
              <w:t>A for details on</w:t>
            </w:r>
            <w:r>
              <w:t xml:space="preserve"> random performance</w:t>
            </w:r>
          </w:p>
        </w:tc>
      </w:tr>
      <w:tr w:rsidR="00552C21" w:rsidRPr="00D31D93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552C21" w:rsidRDefault="00552C21" w:rsidP="00242F23">
            <w:pPr>
              <w:jc w:val="right"/>
            </w:pPr>
            <w:r>
              <w:lastRenderedPageBreak/>
              <w:t xml:space="preserve">SD Speed Class / </w:t>
            </w:r>
            <w:r>
              <w:br/>
              <w:t>MS Mark</w:t>
            </w:r>
          </w:p>
        </w:tc>
        <w:tc>
          <w:tcPr>
            <w:tcW w:w="2860" w:type="pct"/>
          </w:tcPr>
          <w:p w:rsidR="00552C21" w:rsidRDefault="00552C21" w:rsidP="00491435">
            <w:pPr>
              <w:numPr>
                <w:ilvl w:val="0"/>
                <w:numId w:val="1"/>
                <w:numberingChange w:id="250" w:author="opetruschka" w:date="2009-08-02T23:20:00Z" w:original=""/>
              </w:numPr>
              <w:tabs>
                <w:tab w:val="left" w:pos="2357"/>
              </w:tabs>
            </w:pPr>
            <w:r>
              <w:t xml:space="preserve">SD </w:t>
            </w:r>
            <w:r w:rsidR="00491435">
              <w:t xml:space="preserve">BL: </w:t>
            </w:r>
            <w:r>
              <w:t>Speed class</w:t>
            </w:r>
            <w:r w:rsidR="00491435">
              <w:t xml:space="preserve"> </w:t>
            </w:r>
            <w:r>
              <w:t>2</w:t>
            </w:r>
            <w:r w:rsidR="00491435">
              <w:t xml:space="preserve"> </w:t>
            </w:r>
            <w:r>
              <w:t>for capacities &gt;=</w:t>
            </w:r>
            <w:commentRangeStart w:id="251"/>
            <w:r>
              <w:t>4GB</w:t>
            </w:r>
            <w:commentRangeEnd w:id="251"/>
            <w:r w:rsidR="00D7094A">
              <w:rPr>
                <w:rStyle w:val="CommentReference"/>
              </w:rPr>
              <w:commentReference w:id="251"/>
            </w:r>
          </w:p>
          <w:p w:rsidR="00491435" w:rsidRDefault="00491435" w:rsidP="00491435">
            <w:pPr>
              <w:numPr>
                <w:ilvl w:val="0"/>
                <w:numId w:val="1"/>
                <w:numberingChange w:id="252" w:author="opetruschka" w:date="2009-08-02T23:20:00Z" w:original=""/>
              </w:numPr>
              <w:tabs>
                <w:tab w:val="left" w:pos="2357"/>
              </w:tabs>
            </w:pPr>
            <w:r>
              <w:t xml:space="preserve">SD Ultra: Speed class </w:t>
            </w:r>
            <w:r w:rsidR="000C40D6">
              <w:t>2/</w:t>
            </w:r>
            <w:r>
              <w:t>4</w:t>
            </w:r>
            <w:r w:rsidR="00E73F54">
              <w:t>/6</w:t>
            </w:r>
            <w:r>
              <w:t xml:space="preserve"> for capacities &gt;=4GB</w:t>
            </w:r>
          </w:p>
          <w:p w:rsidR="00D36A0B" w:rsidRDefault="00D36A0B" w:rsidP="00D36A0B">
            <w:pPr>
              <w:numPr>
                <w:ilvl w:val="0"/>
                <w:numId w:val="43"/>
                <w:numberingChange w:id="253" w:author="opetruschka" w:date="2009-08-02T23:20:00Z" w:original=""/>
              </w:numPr>
              <w:tabs>
                <w:tab w:val="left" w:pos="2357"/>
              </w:tabs>
              <w:pPrChange w:id="254" w:author="SanDisk User" w:date="2009-11-03T10:06:00Z">
                <w:pPr>
                  <w:numPr>
                    <w:numId w:val="1"/>
                  </w:numPr>
                  <w:tabs>
                    <w:tab w:val="left" w:pos="2357"/>
                  </w:tabs>
                  <w:ind w:left="216" w:hanging="216"/>
                </w:pPr>
              </w:pPrChange>
            </w:pPr>
            <w:ins w:id="255" w:author="SanDisk User" w:date="2009-11-03T10:06:00Z">
              <w:r>
                <w:t>SD Lightning: Speed class 10 for capacities &gt;=4GB</w:t>
              </w:r>
            </w:ins>
          </w:p>
          <w:p w:rsidR="00491435" w:rsidRDefault="00491435" w:rsidP="006E2644">
            <w:pPr>
              <w:numPr>
                <w:ilvl w:val="0"/>
                <w:numId w:val="1"/>
                <w:numberingChange w:id="256" w:author="opetruschka" w:date="2009-08-02T23:20:00Z" w:original=""/>
              </w:numPr>
              <w:tabs>
                <w:tab w:val="left" w:pos="2357"/>
              </w:tabs>
            </w:pPr>
            <w:r>
              <w:t>SD UHS-</w:t>
            </w:r>
            <w:r w:rsidR="006E2644">
              <w:t>50</w:t>
            </w:r>
            <w:r>
              <w:t>: Speed class 10 for capacities &gt;=4GB</w:t>
            </w:r>
          </w:p>
          <w:p w:rsidR="000C40D6" w:rsidRPr="000C40D6" w:rsidRDefault="005F4515" w:rsidP="00E13608">
            <w:pPr>
              <w:numPr>
                <w:ilvl w:val="0"/>
                <w:numId w:val="1"/>
                <w:numberingChange w:id="257" w:author="opetruschka" w:date="2009-08-02T23:20:00Z" w:original=""/>
              </w:numPr>
              <w:tabs>
                <w:tab w:val="left" w:pos="2357"/>
              </w:tabs>
              <w:rPr>
                <w:szCs w:val="24"/>
              </w:rPr>
            </w:pPr>
            <w:r>
              <w:rPr>
                <w:rFonts w:cs="Courier New"/>
                <w:szCs w:val="24"/>
                <w:lang w:eastAsia="ja-JP"/>
              </w:rPr>
              <w:t xml:space="preserve">MMC </w:t>
            </w:r>
            <w:r w:rsidR="000C40D6" w:rsidRPr="000C40D6">
              <w:rPr>
                <w:rFonts w:cs="Courier New"/>
                <w:szCs w:val="24"/>
                <w:lang w:eastAsia="ja-JP"/>
              </w:rPr>
              <w:t xml:space="preserve">Speed Class </w:t>
            </w:r>
            <w:r w:rsidR="00142C6C">
              <w:rPr>
                <w:rFonts w:cs="Courier New"/>
                <w:szCs w:val="24"/>
                <w:lang w:eastAsia="ja-JP"/>
              </w:rPr>
              <w:t>C</w:t>
            </w:r>
            <w:r w:rsidR="000C40D6" w:rsidRPr="000C40D6">
              <w:rPr>
                <w:rFonts w:cs="Courier New"/>
                <w:szCs w:val="24"/>
                <w:lang w:eastAsia="ja-JP"/>
              </w:rPr>
              <w:t xml:space="preserve"> </w:t>
            </w:r>
          </w:p>
          <w:p w:rsidR="00552C21" w:rsidRDefault="00552C21" w:rsidP="00242F23">
            <w:pPr>
              <w:numPr>
                <w:ilvl w:val="0"/>
                <w:numId w:val="1"/>
                <w:numberingChange w:id="258" w:author="opetruschka" w:date="2009-08-02T23:20:00Z" w:original=""/>
              </w:numPr>
              <w:tabs>
                <w:tab w:val="left" w:pos="2357"/>
              </w:tabs>
            </w:pPr>
            <w:r>
              <w:t xml:space="preserve">MS </w:t>
            </w:r>
            <w:r w:rsidR="004F0C50">
              <w:t>Duo</w:t>
            </w:r>
            <w:r>
              <w:t>/M2 class 2 (1.875/1.875 MB/sec min)</w:t>
            </w:r>
          </w:p>
          <w:p w:rsidR="004F0C50" w:rsidRPr="003553CD" w:rsidRDefault="004F0C50" w:rsidP="004F0C50">
            <w:pPr>
              <w:numPr>
                <w:ilvl w:val="0"/>
                <w:numId w:val="33"/>
                <w:numberingChange w:id="259" w:author="opetruschka" w:date="2009-08-02T23:20:00Z" w:original=""/>
              </w:numPr>
              <w:tabs>
                <w:tab w:val="left" w:pos="2357"/>
              </w:tabs>
              <w:rPr>
                <w:lang w:val="sv-SE"/>
              </w:rPr>
            </w:pPr>
            <w:r w:rsidRPr="003553CD">
              <w:rPr>
                <w:lang w:val="sv-SE"/>
              </w:rPr>
              <w:t>MS Mark2 (4/4 MB/sec min)</w:t>
            </w:r>
          </w:p>
          <w:p w:rsidR="004F0C50" w:rsidRDefault="004F0C50" w:rsidP="004F0C50">
            <w:pPr>
              <w:numPr>
                <w:ilvl w:val="0"/>
                <w:numId w:val="33"/>
                <w:numberingChange w:id="260" w:author="opetruschka" w:date="2009-08-02T23:20:00Z" w:original=""/>
              </w:numPr>
              <w:tabs>
                <w:tab w:val="left" w:pos="2357"/>
              </w:tabs>
              <w:rPr>
                <w:lang w:val="sv-SE"/>
              </w:rPr>
            </w:pPr>
            <w:r>
              <w:rPr>
                <w:lang w:val="sv-SE"/>
              </w:rPr>
              <w:t>MS ProHG x4 (5/5 MB/s min)</w:t>
            </w:r>
          </w:p>
          <w:p w:rsidR="004F0C50" w:rsidRPr="00D31D93" w:rsidRDefault="004F0C50" w:rsidP="004F0C50">
            <w:pPr>
              <w:numPr>
                <w:ilvl w:val="0"/>
                <w:numId w:val="1"/>
                <w:numberingChange w:id="261" w:author="opetruschka" w:date="2009-08-02T23:20:00Z" w:original=""/>
              </w:numPr>
              <w:tabs>
                <w:tab w:val="left" w:pos="2357"/>
              </w:tabs>
            </w:pPr>
            <w:r>
              <w:rPr>
                <w:lang w:val="sv-SE"/>
              </w:rPr>
              <w:t>MS ProHG x8 (15/15 MB/sec min)</w:t>
            </w:r>
          </w:p>
        </w:tc>
        <w:tc>
          <w:tcPr>
            <w:tcW w:w="1290" w:type="pct"/>
          </w:tcPr>
          <w:p w:rsidR="00552C21" w:rsidRPr="00D31D93" w:rsidDel="00802E38" w:rsidRDefault="004F0C50" w:rsidP="00242F23">
            <w:r w:rsidRPr="00893F9F">
              <w:t>eMS/eM2 have Mark2 requirements but with a higher average power</w:t>
            </w:r>
            <w:r w:rsidR="00FA29F6">
              <w:t>.</w:t>
            </w:r>
          </w:p>
        </w:tc>
      </w:tr>
      <w:tr w:rsidR="00FA29F6" w:rsidTr="00662AB7">
        <w:tblPrEx>
          <w:tblCellMar>
            <w:top w:w="0" w:type="dxa"/>
            <w:bottom w:w="0" w:type="dxa"/>
          </w:tblCellMar>
        </w:tblPrEx>
        <w:trPr>
          <w:trHeight w:val="900"/>
        </w:trPr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t>Capacities</w:t>
            </w:r>
          </w:p>
        </w:tc>
        <w:tc>
          <w:tcPr>
            <w:tcW w:w="2860" w:type="pct"/>
          </w:tcPr>
          <w:p w:rsidR="00FA29F6" w:rsidRPr="00155CDF" w:rsidRDefault="00FA29F6" w:rsidP="00491435">
            <w:pPr>
              <w:numPr>
                <w:ilvl w:val="0"/>
                <w:numId w:val="1"/>
                <w:numberingChange w:id="262" w:author="opetruschka" w:date="2009-08-02T23:20:00Z" w:original=""/>
              </w:numPr>
              <w:tabs>
                <w:tab w:val="left" w:pos="2357"/>
              </w:tabs>
            </w:pPr>
            <w:r w:rsidRPr="00155CDF">
              <w:t xml:space="preserve">MS       </w:t>
            </w:r>
            <w:r>
              <w:t xml:space="preserve">                      2GB</w:t>
            </w:r>
            <w:r w:rsidRPr="00894D81">
              <w:t xml:space="preserve"> </w:t>
            </w:r>
            <w:r>
              <w:t>–</w:t>
            </w:r>
            <w:r w:rsidRPr="00894D81">
              <w:t xml:space="preserve"> </w:t>
            </w:r>
            <w:r>
              <w:t>64GB</w:t>
            </w:r>
          </w:p>
          <w:p w:rsidR="00FA29F6" w:rsidRPr="00A5337A" w:rsidRDefault="00FA29F6" w:rsidP="00242F23">
            <w:pPr>
              <w:numPr>
                <w:ilvl w:val="0"/>
                <w:numId w:val="1"/>
                <w:numberingChange w:id="263" w:author="opetruschka" w:date="2009-08-02T23:20:00Z" w:original=""/>
              </w:numPr>
            </w:pPr>
            <w:r w:rsidRPr="00155CDF">
              <w:t xml:space="preserve">SD                             </w:t>
            </w:r>
            <w:r>
              <w:t>2GB</w:t>
            </w:r>
            <w:r w:rsidRPr="00894D81" w:rsidDel="001220D4">
              <w:t xml:space="preserve"> </w:t>
            </w:r>
            <w:r>
              <w:t xml:space="preserve">– </w:t>
            </w:r>
            <w:r w:rsidRPr="00E73F54">
              <w:t>128GB</w:t>
            </w:r>
            <w:r w:rsidR="003D7CF3">
              <w:rPr>
                <w:rFonts w:ascii="Arial" w:hAnsi="Arial" w:cs="Arial"/>
                <w:color w:val="000000"/>
                <w:sz w:val="20"/>
              </w:rPr>
              <w:t xml:space="preserve"> </w:t>
            </w:r>
          </w:p>
          <w:p w:rsidR="00A5337A" w:rsidRDefault="00A5337A" w:rsidP="00242F23">
            <w:pPr>
              <w:numPr>
                <w:ilvl w:val="0"/>
                <w:numId w:val="1"/>
                <w:numberingChange w:id="264" w:author="opetruschka" w:date="2009-08-02T23:20:00Z" w:original=""/>
              </w:numPr>
            </w:pPr>
            <w:r>
              <w:t>MMC</w:t>
            </w:r>
            <w:r w:rsidRPr="00155CDF">
              <w:t xml:space="preserve">                         </w:t>
            </w:r>
            <w:r>
              <w:t>2GB</w:t>
            </w:r>
            <w:r w:rsidRPr="00894D81" w:rsidDel="001220D4">
              <w:t xml:space="preserve"> </w:t>
            </w:r>
            <w:r>
              <w:t xml:space="preserve">– </w:t>
            </w:r>
            <w:r w:rsidR="00E73F54">
              <w:t>64</w:t>
            </w:r>
            <w:r w:rsidRPr="00E73F54">
              <w:t>GB</w:t>
            </w:r>
          </w:p>
        </w:tc>
        <w:tc>
          <w:tcPr>
            <w:tcW w:w="1290" w:type="pct"/>
          </w:tcPr>
          <w:p w:rsidR="00FA29F6" w:rsidRDefault="00FA29F6" w:rsidP="00E13608">
            <w:r>
              <w:t>64GB – first products with exFAT</w:t>
            </w:r>
          </w:p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t>Primary Memory Used</w:t>
            </w:r>
          </w:p>
        </w:tc>
        <w:tc>
          <w:tcPr>
            <w:tcW w:w="2860" w:type="pct"/>
          </w:tcPr>
          <w:p w:rsidR="00FA29F6" w:rsidRPr="00FC2FAD" w:rsidRDefault="00FA29F6" w:rsidP="00242F23">
            <w:pPr>
              <w:numPr>
                <w:ilvl w:val="0"/>
                <w:numId w:val="1"/>
                <w:numberingChange w:id="265" w:author="opetruschka" w:date="2009-08-02T23:20:00Z" w:original=""/>
              </w:numPr>
            </w:pPr>
            <w:r>
              <w:rPr>
                <w:szCs w:val="24"/>
              </w:rPr>
              <w:t xml:space="preserve">SNDK 32nm </w:t>
            </w:r>
            <w:r w:rsidR="0001346C">
              <w:rPr>
                <w:szCs w:val="24"/>
              </w:rPr>
              <w:t>X</w:t>
            </w:r>
            <w:r>
              <w:rPr>
                <w:szCs w:val="24"/>
              </w:rPr>
              <w:t>1/</w:t>
            </w:r>
            <w:r w:rsidR="0001346C">
              <w:rPr>
                <w:szCs w:val="24"/>
              </w:rPr>
              <w:t>X</w:t>
            </w:r>
            <w:r>
              <w:rPr>
                <w:szCs w:val="24"/>
              </w:rPr>
              <w:t>2/</w:t>
            </w:r>
            <w:r w:rsidR="0001346C">
              <w:rPr>
                <w:szCs w:val="24"/>
              </w:rPr>
              <w:t>X</w:t>
            </w:r>
            <w:r>
              <w:rPr>
                <w:szCs w:val="24"/>
              </w:rPr>
              <w:t>3</w:t>
            </w:r>
            <w:r w:rsidR="003819B1">
              <w:rPr>
                <w:szCs w:val="24"/>
              </w:rPr>
              <w:t>/E</w:t>
            </w:r>
            <w:r w:rsidR="00627307">
              <w:rPr>
                <w:szCs w:val="24"/>
              </w:rPr>
              <w:t>X</w:t>
            </w:r>
            <w:r w:rsidR="003819B1">
              <w:rPr>
                <w:szCs w:val="24"/>
              </w:rPr>
              <w:t>3</w:t>
            </w:r>
            <w:r w:rsidRPr="00255AF2">
              <w:rPr>
                <w:szCs w:val="24"/>
              </w:rPr>
              <w:t>, x</w:t>
            </w:r>
            <w:r>
              <w:rPr>
                <w:szCs w:val="24"/>
              </w:rPr>
              <w:t>16</w:t>
            </w:r>
            <w:r w:rsidR="00C2036B">
              <w:rPr>
                <w:szCs w:val="24"/>
              </w:rPr>
              <w:t>, x8</w:t>
            </w:r>
          </w:p>
          <w:p w:rsidR="003819B1" w:rsidRPr="00E73F54" w:rsidRDefault="00FC1851" w:rsidP="00FC2FAD">
            <w:pPr>
              <w:numPr>
                <w:ilvl w:val="0"/>
                <w:numId w:val="1"/>
                <w:numberingChange w:id="266" w:author="opetruschka" w:date="2009-08-02T23:20:00Z" w:original=""/>
              </w:numPr>
            </w:pPr>
            <w:r w:rsidRPr="00E73F54">
              <w:rPr>
                <w:szCs w:val="24"/>
              </w:rPr>
              <w:t xml:space="preserve">SNDK 24nm </w:t>
            </w:r>
            <w:r w:rsidR="0001346C" w:rsidRPr="00E73F54">
              <w:rPr>
                <w:szCs w:val="24"/>
              </w:rPr>
              <w:t>X</w:t>
            </w:r>
            <w:r w:rsidR="004462DF" w:rsidRPr="00E73F54">
              <w:rPr>
                <w:szCs w:val="24"/>
              </w:rPr>
              <w:t>1/</w:t>
            </w:r>
            <w:r w:rsidR="0001346C" w:rsidRPr="00E73F54">
              <w:rPr>
                <w:szCs w:val="24"/>
              </w:rPr>
              <w:t>X</w:t>
            </w:r>
            <w:r w:rsidR="003819B1" w:rsidRPr="00E73F54">
              <w:rPr>
                <w:szCs w:val="24"/>
              </w:rPr>
              <w:t>2</w:t>
            </w:r>
            <w:r w:rsidRPr="00E73F54">
              <w:rPr>
                <w:szCs w:val="24"/>
              </w:rPr>
              <w:t>, x16, x8</w:t>
            </w:r>
          </w:p>
          <w:p w:rsidR="00D1574F" w:rsidRPr="00E73F54" w:rsidRDefault="00D1574F" w:rsidP="00FC2FAD">
            <w:pPr>
              <w:numPr>
                <w:ilvl w:val="0"/>
                <w:numId w:val="1"/>
                <w:numberingChange w:id="267" w:author="opetruschka" w:date="2009-08-06T10:26:00Z" w:original=""/>
              </w:numPr>
            </w:pPr>
            <w:r w:rsidRPr="00E73F54">
              <w:rPr>
                <w:szCs w:val="24"/>
              </w:rPr>
              <w:t>SNDK 24nm X3 – ASIC support including ROM</w:t>
            </w:r>
            <w:r w:rsidR="00B76CA3" w:rsidRPr="00E73F54">
              <w:rPr>
                <w:szCs w:val="24"/>
              </w:rPr>
              <w:t xml:space="preserve"> (</w:t>
            </w:r>
            <w:r w:rsidR="00E73F54" w:rsidRPr="00E73F54">
              <w:rPr>
                <w:szCs w:val="24"/>
              </w:rPr>
              <w:t>to be ready if</w:t>
            </w:r>
            <w:r w:rsidR="003C5983" w:rsidRPr="00E73F54">
              <w:rPr>
                <w:szCs w:val="24"/>
              </w:rPr>
              <w:t xml:space="preserve"> 122-bit ECC is sufficient</w:t>
            </w:r>
            <w:r w:rsidR="00B76CA3" w:rsidRPr="00E73F54">
              <w:rPr>
                <w:szCs w:val="24"/>
              </w:rPr>
              <w:t>)</w:t>
            </w:r>
            <w:r w:rsidR="005614BC">
              <w:rPr>
                <w:szCs w:val="24"/>
              </w:rPr>
              <w:t xml:space="preserve"> (FW support in future upon demand)</w:t>
            </w:r>
          </w:p>
          <w:p w:rsidR="00A5337A" w:rsidRPr="00FC2FAD" w:rsidRDefault="00A5337A" w:rsidP="00A5337A">
            <w:pPr>
              <w:numPr>
                <w:ilvl w:val="0"/>
                <w:numId w:val="1"/>
                <w:numberingChange w:id="268" w:author="opetruschka" w:date="2009-08-02T23:20:00Z" w:original=""/>
              </w:numPr>
            </w:pPr>
            <w:r>
              <w:rPr>
                <w:szCs w:val="24"/>
              </w:rPr>
              <w:t xml:space="preserve">SNDK 43nm </w:t>
            </w:r>
            <w:r w:rsidR="0001346C">
              <w:rPr>
                <w:szCs w:val="24"/>
              </w:rPr>
              <w:t>X</w:t>
            </w:r>
            <w:r>
              <w:rPr>
                <w:szCs w:val="24"/>
              </w:rPr>
              <w:t>1/</w:t>
            </w:r>
            <w:r w:rsidR="0001346C">
              <w:rPr>
                <w:szCs w:val="24"/>
              </w:rPr>
              <w:t>X</w:t>
            </w:r>
            <w:r>
              <w:rPr>
                <w:szCs w:val="24"/>
              </w:rPr>
              <w:t>2</w:t>
            </w:r>
            <w:r w:rsidRPr="00255AF2">
              <w:rPr>
                <w:szCs w:val="24"/>
              </w:rPr>
              <w:t>, x</w:t>
            </w:r>
            <w:r>
              <w:rPr>
                <w:szCs w:val="24"/>
              </w:rPr>
              <w:t>16, x8 - ASIC support only including ROM (FW support in future upon demand)</w:t>
            </w:r>
          </w:p>
          <w:p w:rsidR="00B34663" w:rsidRPr="00B34663" w:rsidRDefault="00FC1851" w:rsidP="000B1F24">
            <w:pPr>
              <w:numPr>
                <w:ilvl w:val="0"/>
                <w:numId w:val="1"/>
                <w:numberingChange w:id="269" w:author="opetruschka" w:date="2009-08-02T23:20:00Z" w:original=""/>
              </w:numPr>
            </w:pPr>
            <w:r>
              <w:rPr>
                <w:szCs w:val="24"/>
              </w:rPr>
              <w:t>Samsung 42nm 16G</w:t>
            </w:r>
            <w:r w:rsidR="00B34663">
              <w:rPr>
                <w:szCs w:val="24"/>
              </w:rPr>
              <w:t xml:space="preserve"> D2 </w:t>
            </w:r>
            <w:r>
              <w:rPr>
                <w:szCs w:val="24"/>
              </w:rPr>
              <w:t xml:space="preserve">single/dual die </w:t>
            </w:r>
            <w:r w:rsidR="00B34663">
              <w:rPr>
                <w:szCs w:val="24"/>
              </w:rPr>
              <w:t>– ASIC support</w:t>
            </w:r>
            <w:r w:rsidR="00E43401">
              <w:rPr>
                <w:szCs w:val="24"/>
              </w:rPr>
              <w:t xml:space="preserve"> only</w:t>
            </w:r>
            <w:r w:rsidR="00A5337A">
              <w:rPr>
                <w:szCs w:val="24"/>
              </w:rPr>
              <w:t xml:space="preserve"> including ROM</w:t>
            </w:r>
            <w:r w:rsidR="00E43401">
              <w:rPr>
                <w:szCs w:val="24"/>
              </w:rPr>
              <w:t xml:space="preserve"> (</w:t>
            </w:r>
            <w:r w:rsidR="00B34663">
              <w:rPr>
                <w:szCs w:val="24"/>
              </w:rPr>
              <w:t xml:space="preserve">FW support </w:t>
            </w:r>
            <w:r w:rsidR="00E43401">
              <w:rPr>
                <w:szCs w:val="24"/>
              </w:rPr>
              <w:t>in future upon demand)</w:t>
            </w:r>
          </w:p>
          <w:p w:rsidR="00FA29F6" w:rsidRPr="00406C59" w:rsidDel="00406C59" w:rsidRDefault="00B34663" w:rsidP="006C2EB9">
            <w:pPr>
              <w:numPr>
                <w:ilvl w:val="0"/>
                <w:numId w:val="1"/>
                <w:numberingChange w:id="270" w:author="opetruschka" w:date="2009-08-02T23:20:00Z" w:original=""/>
              </w:numPr>
              <w:rPr>
                <w:del w:id="271" w:author="SanDisk User" w:date="2009-11-05T08:54:00Z"/>
              </w:rPr>
            </w:pPr>
            <w:del w:id="272" w:author="SanDisk User" w:date="2009-11-05T08:54:00Z">
              <w:r w:rsidDel="00406C59">
                <w:rPr>
                  <w:szCs w:val="24"/>
                </w:rPr>
                <w:delText xml:space="preserve">Samsung 3xnm D2/D3 – </w:delText>
              </w:r>
              <w:r w:rsidR="000F3A93" w:rsidDel="00406C59">
                <w:rPr>
                  <w:szCs w:val="24"/>
                </w:rPr>
                <w:delText xml:space="preserve">datasheet available only in May/June. </w:delText>
              </w:r>
              <w:r w:rsidR="00E43401" w:rsidDel="00406C59">
                <w:rPr>
                  <w:szCs w:val="24"/>
                </w:rPr>
                <w:delText>Support to be evaluated at that</w:delText>
              </w:r>
              <w:r w:rsidR="000F3A93" w:rsidDel="00406C59">
                <w:rPr>
                  <w:szCs w:val="24"/>
                </w:rPr>
                <w:delText xml:space="preserve"> tim</w:delText>
              </w:r>
              <w:r w:rsidR="00E43401" w:rsidDel="00406C59">
                <w:rPr>
                  <w:szCs w:val="24"/>
                </w:rPr>
                <w:delText>e.</w:delText>
              </w:r>
            </w:del>
          </w:p>
          <w:p w:rsidR="00406C59" w:rsidRDefault="00406C59" w:rsidP="006C2EB9">
            <w:pPr>
              <w:numPr>
                <w:ilvl w:val="0"/>
                <w:numId w:val="1"/>
                <w:numberingChange w:id="273" w:author="opetruschka" w:date="2009-08-02T23:20:00Z" w:original=""/>
              </w:numPr>
            </w:pPr>
            <w:ins w:id="274" w:author="SanDisk User" w:date="2009-11-05T08:54:00Z">
              <w:r>
                <w:t>Samsung 3xnm X2/X3 – ASIC support, including ROM, for all available datasheets up to date (those that toggle mode is not mandatory)</w:t>
              </w:r>
            </w:ins>
          </w:p>
        </w:tc>
        <w:tc>
          <w:tcPr>
            <w:tcW w:w="1290" w:type="pct"/>
          </w:tcPr>
          <w:p w:rsidR="00FA29F6" w:rsidRPr="00FD0782" w:rsidRDefault="003D7CF3" w:rsidP="006C2EB9">
            <w:pPr>
              <w:numPr>
                <w:ilvl w:val="0"/>
                <w:numId w:val="39"/>
                <w:numberingChange w:id="275" w:author="opetruschka" w:date="2009-08-02T23:20:00Z" w:original=""/>
              </w:numPr>
            </w:pPr>
            <w:r>
              <w:rPr>
                <w:rFonts w:cs="Arial"/>
                <w:color w:val="000000"/>
                <w:szCs w:val="24"/>
              </w:rPr>
              <w:t>Support b</w:t>
            </w:r>
            <w:r w:rsidRPr="003D7CF3">
              <w:rPr>
                <w:rFonts w:cs="Arial"/>
                <w:color w:val="000000"/>
                <w:szCs w:val="24"/>
              </w:rPr>
              <w:t>ackup ID scheme for memories not available in the ROM table</w:t>
            </w:r>
          </w:p>
          <w:p w:rsidR="00701E0A" w:rsidRDefault="00701E0A" w:rsidP="006C2EB9">
            <w:pPr>
              <w:numPr>
                <w:ilvl w:val="0"/>
                <w:numId w:val="39"/>
                <w:numberingChange w:id="276" w:author="opetruschka" w:date="2009-08-02T23:20:00Z" w:original=""/>
              </w:numPr>
            </w:pPr>
            <w:r>
              <w:rPr>
                <w:rFonts w:cs="Arial"/>
                <w:color w:val="000000"/>
                <w:szCs w:val="24"/>
              </w:rPr>
              <w:t>See Appendix C for a full list</w:t>
            </w:r>
          </w:p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Pr="00EC7C62" w:rsidRDefault="00FA29F6" w:rsidP="00242F23">
            <w:pPr>
              <w:jc w:val="right"/>
            </w:pPr>
            <w:r w:rsidRPr="00EC7C62">
              <w:t xml:space="preserve"> Flash dies</w:t>
            </w:r>
            <w:r>
              <w:t xml:space="preserve"> # / Flash configurations</w:t>
            </w:r>
          </w:p>
        </w:tc>
        <w:tc>
          <w:tcPr>
            <w:tcW w:w="2860" w:type="pct"/>
          </w:tcPr>
          <w:p w:rsidR="00FA29F6" w:rsidRPr="008A1B58" w:rsidRDefault="00FA29F6" w:rsidP="00242F23">
            <w:pPr>
              <w:numPr>
                <w:ilvl w:val="0"/>
                <w:numId w:val="1"/>
                <w:numberingChange w:id="277" w:author="opetruschka" w:date="2009-08-02T23:20:00Z" w:original=""/>
              </w:numPr>
              <w:rPr>
                <w:szCs w:val="24"/>
              </w:rPr>
            </w:pPr>
            <w:r w:rsidRPr="008A1B58">
              <w:rPr>
                <w:szCs w:val="24"/>
              </w:rPr>
              <w:t xml:space="preserve">Maximum of </w:t>
            </w:r>
            <w:r w:rsidR="00932678">
              <w:rPr>
                <w:szCs w:val="24"/>
              </w:rPr>
              <w:t>16</w:t>
            </w:r>
            <w:r w:rsidRPr="008A1B58">
              <w:rPr>
                <w:szCs w:val="24"/>
              </w:rPr>
              <w:t xml:space="preserve"> flash dies</w:t>
            </w:r>
          </w:p>
          <w:p w:rsidR="00FA29F6" w:rsidRDefault="00FA29F6" w:rsidP="00242F23">
            <w:pPr>
              <w:numPr>
                <w:ilvl w:val="0"/>
                <w:numId w:val="1"/>
                <w:numberingChange w:id="278" w:author="opetruschka" w:date="2009-08-02T23:20:00Z" w:original=""/>
              </w:numPr>
              <w:rPr>
                <w:szCs w:val="24"/>
              </w:rPr>
            </w:pPr>
            <w:r>
              <w:rPr>
                <w:szCs w:val="24"/>
              </w:rPr>
              <w:t>Die interleave as needed with power consumption limitation</w:t>
            </w:r>
          </w:p>
          <w:p w:rsidR="00FA29F6" w:rsidRDefault="00FA29F6" w:rsidP="00242F23">
            <w:pPr>
              <w:numPr>
                <w:ilvl w:val="0"/>
                <w:numId w:val="1"/>
                <w:numberingChange w:id="279" w:author="opetruschka" w:date="2009-08-02T23:20:00Z" w:original=""/>
              </w:numPr>
              <w:rPr>
                <w:szCs w:val="24"/>
              </w:rPr>
            </w:pPr>
            <w:r>
              <w:rPr>
                <w:szCs w:val="24"/>
              </w:rPr>
              <w:lastRenderedPageBreak/>
              <w:t xml:space="preserve">Plane interleave as needed </w:t>
            </w:r>
          </w:p>
          <w:p w:rsidR="00FA29F6" w:rsidRPr="008A1B58" w:rsidRDefault="00FA29F6" w:rsidP="00117B3C">
            <w:pPr>
              <w:numPr>
                <w:ilvl w:val="0"/>
                <w:numId w:val="1"/>
                <w:numberingChange w:id="280" w:author="opetruschka" w:date="2009-08-02T23:20:00Z" w:original=""/>
              </w:numPr>
              <w:rPr>
                <w:szCs w:val="24"/>
              </w:rPr>
            </w:pPr>
            <w:r>
              <w:rPr>
                <w:szCs w:val="24"/>
              </w:rPr>
              <w:t xml:space="preserve">Support </w:t>
            </w:r>
            <w:r w:rsidR="00807C00">
              <w:rPr>
                <w:szCs w:val="24"/>
              </w:rPr>
              <w:t>4</w:t>
            </w:r>
            <w:r>
              <w:rPr>
                <w:szCs w:val="24"/>
              </w:rPr>
              <w:t xml:space="preserve"> FCE pins</w:t>
            </w:r>
            <w:r w:rsidR="00807C00">
              <w:rPr>
                <w:szCs w:val="24"/>
              </w:rPr>
              <w:t xml:space="preserve"> (2 dedicated</w:t>
            </w:r>
            <w:r w:rsidR="00917A7C">
              <w:rPr>
                <w:szCs w:val="24"/>
              </w:rPr>
              <w:t xml:space="preserve"> pads + 2 additional FCE either dedicated pads if core limited or </w:t>
            </w:r>
            <w:r w:rsidR="00807C00">
              <w:rPr>
                <w:szCs w:val="24"/>
              </w:rPr>
              <w:t>multiplexed on upper flash data bus</w:t>
            </w:r>
            <w:r w:rsidR="00917A7C">
              <w:rPr>
                <w:szCs w:val="24"/>
              </w:rPr>
              <w:t xml:space="preserve"> if pad limited</w:t>
            </w:r>
            <w:r w:rsidR="00807C00">
              <w:rPr>
                <w:szCs w:val="24"/>
              </w:rPr>
              <w:t>)</w:t>
            </w:r>
          </w:p>
        </w:tc>
        <w:tc>
          <w:tcPr>
            <w:tcW w:w="1290" w:type="pct"/>
          </w:tcPr>
          <w:p w:rsidR="00FA29F6" w:rsidRDefault="00F2750D" w:rsidP="00F2750D">
            <w:pPr>
              <w:numPr>
                <w:ilvl w:val="0"/>
                <w:numId w:val="1"/>
                <w:numberingChange w:id="281" w:author="opetruschka" w:date="2009-08-12T22:27:00Z" w:original=""/>
              </w:numPr>
            </w:pPr>
            <w:r>
              <w:lastRenderedPageBreak/>
              <w:t xml:space="preserve">16 flash die support to be evaluated by packaging group for all </w:t>
            </w:r>
            <w:r>
              <w:lastRenderedPageBreak/>
              <w:t xml:space="preserve">products </w:t>
            </w:r>
          </w:p>
          <w:p w:rsidR="00F2750D" w:rsidRDefault="00F2750D" w:rsidP="00F2750D">
            <w:pPr>
              <w:numPr>
                <w:ilvl w:val="0"/>
                <w:numId w:val="1"/>
                <w:numberingChange w:id="282" w:author="opetruschka" w:date="2009-08-12T22:27:00Z" w:original=""/>
              </w:numPr>
            </w:pPr>
            <w:r>
              <w:t xml:space="preserve">16 dies might require a bus switch for performance </w:t>
            </w:r>
          </w:p>
          <w:p w:rsidR="00F2750D" w:rsidRDefault="00F2750D" w:rsidP="00807C00">
            <w:pPr>
              <w:numPr>
                <w:ins w:id="283" w:author="opetruschka" w:date="2009-08-12T22:27:00Z"/>
              </w:numPr>
            </w:pPr>
          </w:p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lastRenderedPageBreak/>
              <w:t>Operating Power</w:t>
            </w:r>
          </w:p>
          <w:p w:rsidR="00FA29F6" w:rsidRDefault="00FA29F6" w:rsidP="00242F23">
            <w:pPr>
              <w:jc w:val="right"/>
            </w:pPr>
            <w:r>
              <w:t>(card level)</w:t>
            </w:r>
          </w:p>
        </w:tc>
        <w:tc>
          <w:tcPr>
            <w:tcW w:w="2860" w:type="pct"/>
          </w:tcPr>
          <w:p w:rsidR="00FA29F6" w:rsidRDefault="00FA29F6" w:rsidP="00242F23">
            <w:pPr>
              <w:numPr>
                <w:ilvl w:val="0"/>
                <w:numId w:val="1"/>
                <w:numberingChange w:id="284" w:author="opetruschka" w:date="2009-08-02T23:20:00Z" w:original=""/>
              </w:numPr>
            </w:pPr>
            <w:r>
              <w:t xml:space="preserve">3.3v MS </w:t>
            </w:r>
            <w:r w:rsidR="00E72612">
              <w:t>Duo</w:t>
            </w:r>
            <w:r>
              <w:t>/M2  Serial                     65mA</w:t>
            </w:r>
          </w:p>
          <w:p w:rsidR="00FA29F6" w:rsidRDefault="00FA29F6" w:rsidP="00242F23">
            <w:pPr>
              <w:numPr>
                <w:ilvl w:val="0"/>
                <w:numId w:val="1"/>
                <w:numberingChange w:id="285" w:author="opetruschka" w:date="2009-08-02T23:20:00Z" w:original=""/>
              </w:numPr>
            </w:pPr>
            <w:r>
              <w:t xml:space="preserve">3.3v MS </w:t>
            </w:r>
            <w:r w:rsidR="00E72612">
              <w:t>Duo</w:t>
            </w:r>
            <w:r>
              <w:t>/ M2  x4                         100mA</w:t>
            </w:r>
          </w:p>
          <w:p w:rsidR="00FA29F6" w:rsidRDefault="00FA29F6" w:rsidP="00242F23">
            <w:pPr>
              <w:numPr>
                <w:ilvl w:val="0"/>
                <w:numId w:val="1"/>
                <w:numberingChange w:id="286" w:author="opetruschka" w:date="2009-08-02T23:20:00Z" w:original=""/>
              </w:numPr>
            </w:pPr>
            <w:r>
              <w:t>1.8v M2 serial/x4                               100mA</w:t>
            </w:r>
          </w:p>
          <w:p w:rsidR="00E72612" w:rsidRDefault="00E72612" w:rsidP="00E72612">
            <w:pPr>
              <w:numPr>
                <w:ilvl w:val="0"/>
                <w:numId w:val="1"/>
                <w:numberingChange w:id="287" w:author="opetruschka" w:date="2009-08-02T23:20:00Z" w:original=""/>
              </w:numPr>
            </w:pPr>
            <w:r>
              <w:t>3.3V MS ProHG x4                            100mA</w:t>
            </w:r>
          </w:p>
          <w:p w:rsidR="00E72612" w:rsidRPr="000930EE" w:rsidRDefault="00E72612" w:rsidP="00E72612">
            <w:pPr>
              <w:numPr>
                <w:ilvl w:val="0"/>
                <w:numId w:val="1"/>
                <w:numberingChange w:id="288" w:author="opetruschka" w:date="2009-08-02T23:20:00Z" w:original=""/>
              </w:numPr>
              <w:rPr>
                <w:lang w:val="it-IT"/>
              </w:rPr>
            </w:pPr>
            <w:r w:rsidRPr="000930EE">
              <w:rPr>
                <w:lang w:val="it-IT"/>
              </w:rPr>
              <w:t>3.3V MS ProHG  x8                           200mA</w:t>
            </w:r>
          </w:p>
          <w:p w:rsidR="00E72612" w:rsidRDefault="00E72612" w:rsidP="00E72612">
            <w:pPr>
              <w:numPr>
                <w:ilvl w:val="0"/>
                <w:numId w:val="1"/>
                <w:numberingChange w:id="289" w:author="opetruschka" w:date="2009-08-02T23:20:00Z" w:original=""/>
              </w:numPr>
            </w:pPr>
            <w:r>
              <w:t>eMS/eM2 x4                                      150mA</w:t>
            </w:r>
          </w:p>
          <w:p w:rsidR="00FA29F6" w:rsidRPr="006B78A6" w:rsidRDefault="00FA29F6" w:rsidP="00242F23">
            <w:pPr>
              <w:numPr>
                <w:ilvl w:val="0"/>
                <w:numId w:val="1"/>
                <w:numberingChange w:id="290" w:author="opetruschka" w:date="2009-08-02T23:20:00Z" w:original=""/>
              </w:numPr>
              <w:rPr>
                <w:strike/>
              </w:rPr>
            </w:pPr>
            <w:r w:rsidRPr="006B78A6">
              <w:t xml:space="preserve">SD </w:t>
            </w:r>
            <w:smartTag w:uri="urn:schemas-microsoft-com:office:smarttags" w:element="place">
              <w:smartTag w:uri="urn:schemas-microsoft-com:office:smarttags" w:element="City">
                <w:r w:rsidRPr="006B78A6">
                  <w:t>Normal</w:t>
                </w:r>
              </w:smartTag>
            </w:smartTag>
            <w:r w:rsidRPr="006B78A6">
              <w:t xml:space="preserve"> Speed/High Speed          100mA/200mA</w:t>
            </w:r>
          </w:p>
          <w:p w:rsidR="00823EB7" w:rsidRPr="006B78A6" w:rsidRDefault="00823EB7" w:rsidP="00D36A0B">
            <w:pPr>
              <w:numPr>
                <w:ilvl w:val="0"/>
                <w:numId w:val="1"/>
                <w:numberingChange w:id="291" w:author="opetruschka" w:date="2009-08-02T23:20:00Z" w:original=""/>
              </w:numPr>
              <w:rPr>
                <w:strike/>
              </w:rPr>
            </w:pPr>
            <w:r w:rsidRPr="006B78A6">
              <w:t>Light</w:t>
            </w:r>
            <w:del w:id="292" w:author="SanDisk User" w:date="2009-11-03T10:07:00Z">
              <w:r w:rsidRPr="006B78A6" w:rsidDel="00D36A0B">
                <w:delText>e</w:delText>
              </w:r>
            </w:del>
            <w:r w:rsidRPr="006B78A6">
              <w:t xml:space="preserve">ning </w:t>
            </w:r>
            <w:r w:rsidR="00CB274E" w:rsidRPr="006B78A6">
              <w:t xml:space="preserve">                                          </w:t>
            </w:r>
            <w:ins w:id="293" w:author="SanDisk User" w:date="2009-11-03T10:07:00Z">
              <w:r w:rsidR="00D36A0B">
                <w:t xml:space="preserve"> </w:t>
              </w:r>
            </w:ins>
            <w:r w:rsidR="00CB274E" w:rsidRPr="006B78A6">
              <w:t>200mA</w:t>
            </w:r>
          </w:p>
          <w:p w:rsidR="00FA29F6" w:rsidRPr="00EE236C" w:rsidRDefault="00FA29F6" w:rsidP="00242F23">
            <w:pPr>
              <w:numPr>
                <w:ilvl w:val="0"/>
                <w:numId w:val="1"/>
                <w:numberingChange w:id="294" w:author="opetruschka" w:date="2009-08-02T23:20:00Z" w:original=""/>
              </w:numPr>
              <w:rPr>
                <w:strike/>
                <w:rPrChange w:id="295" w:author="David Zehavi" w:date="2009-08-30T08:17:00Z">
                  <w:rPr/>
                </w:rPrChange>
              </w:rPr>
            </w:pPr>
            <w:r>
              <w:t xml:space="preserve">SD UHS-50                                        </w:t>
            </w:r>
            <w:r w:rsidRPr="007777E9">
              <w:t>400mA</w:t>
            </w:r>
          </w:p>
          <w:p w:rsidR="00EE236C" w:rsidRPr="00363337" w:rsidRDefault="00EE236C" w:rsidP="00EE236C">
            <w:pPr>
              <w:numPr>
                <w:ilvl w:val="0"/>
                <w:numId w:val="1"/>
                <w:ins w:id="296" w:author="David Zehavi" w:date="2009-08-30T08:17:00Z"/>
              </w:numPr>
              <w:rPr>
                <w:strike/>
              </w:rPr>
            </w:pPr>
            <w:r>
              <w:t>SD UHS-104                                      800mA</w:t>
            </w:r>
          </w:p>
          <w:p w:rsidR="00363337" w:rsidRPr="00363337" w:rsidRDefault="00363337" w:rsidP="00045FC5">
            <w:pPr>
              <w:numPr>
                <w:ilvl w:val="0"/>
                <w:numId w:val="1"/>
                <w:numberingChange w:id="297" w:author="opetruschka" w:date="2009-08-02T23:20:00Z" w:original=""/>
              </w:numPr>
              <w:rPr>
                <w:strike/>
              </w:rPr>
            </w:pPr>
            <w:r w:rsidRPr="00363337">
              <w:t xml:space="preserve">eMMC  </w:t>
            </w:r>
            <w:r w:rsidR="00045FC5">
              <w:t>(not side loading)</w:t>
            </w:r>
            <w:r w:rsidRPr="00363337">
              <w:t xml:space="preserve">   </w:t>
            </w:r>
            <w:r w:rsidR="00045FC5">
              <w:t xml:space="preserve">                </w:t>
            </w:r>
            <w:r w:rsidRPr="00363337">
              <w:t>Class0</w:t>
            </w:r>
          </w:p>
          <w:p w:rsidR="00FA29F6" w:rsidRPr="00363337" w:rsidRDefault="00363337" w:rsidP="00363337">
            <w:pPr>
              <w:numPr>
                <w:ilvl w:val="0"/>
                <w:numId w:val="1"/>
                <w:numberingChange w:id="298" w:author="opetruschka" w:date="2009-08-02T23:20:00Z" w:original=""/>
              </w:numPr>
              <w:rPr>
                <w:strike/>
              </w:rPr>
            </w:pPr>
            <w:r w:rsidRPr="00363337">
              <w:t xml:space="preserve">eMMC </w:t>
            </w:r>
            <w:r w:rsidR="00045FC5">
              <w:t xml:space="preserve"> (side loading) </w:t>
            </w:r>
            <w:r>
              <w:t xml:space="preserve">  </w:t>
            </w:r>
            <w:r w:rsidR="00045FC5">
              <w:t xml:space="preserve">                       </w:t>
            </w:r>
            <w:r>
              <w:t>&gt;=Class4 (as low as possible)</w:t>
            </w:r>
          </w:p>
        </w:tc>
        <w:tc>
          <w:tcPr>
            <w:tcW w:w="1290" w:type="pct"/>
          </w:tcPr>
          <w:p w:rsidR="00FA29F6" w:rsidRPr="00740AE1" w:rsidRDefault="00FA29F6" w:rsidP="00242F23">
            <w:pPr>
              <w:numPr>
                <w:ilvl w:val="0"/>
                <w:numId w:val="1"/>
                <w:numberingChange w:id="299" w:author="opetruschka" w:date="2009-08-02T23:20:00Z" w:original=""/>
              </w:numPr>
            </w:pPr>
            <w:r w:rsidRPr="00740AE1">
              <w:t>Problematic to meet 65mA</w:t>
            </w:r>
          </w:p>
          <w:p w:rsidR="00FA29F6" w:rsidRPr="003A3A72" w:rsidRDefault="00FA29F6" w:rsidP="0098141D">
            <w:pPr>
              <w:numPr>
                <w:ilvl w:val="0"/>
                <w:numId w:val="1"/>
                <w:numberingChange w:id="300" w:author="opetruschka" w:date="2009-08-02T23:20:00Z" w:original=""/>
              </w:numPr>
            </w:pPr>
            <w:r w:rsidRPr="003A3A72">
              <w:t>Measurement method:</w:t>
            </w:r>
          </w:p>
          <w:p w:rsidR="00FA29F6" w:rsidRDefault="00FA29F6" w:rsidP="0098141D">
            <w:r w:rsidRPr="003A3A72">
              <w:t>SD</w:t>
            </w:r>
            <w:r>
              <w:t xml:space="preserve"> - max </w:t>
            </w:r>
            <w:r w:rsidRPr="006B599B">
              <w:t>average over 1</w:t>
            </w:r>
            <w:r>
              <w:t>6</w:t>
            </w:r>
            <w:r w:rsidRPr="006B599B">
              <w:t xml:space="preserve"> </w:t>
            </w:r>
            <w:r>
              <w:t>mS window</w:t>
            </w:r>
            <w:r w:rsidRPr="003A3A72">
              <w:t xml:space="preserve"> </w:t>
            </w:r>
          </w:p>
          <w:p w:rsidR="00FA29F6" w:rsidRDefault="00FA29F6" w:rsidP="00740AE1">
            <w:r w:rsidRPr="003A3A72">
              <w:t>MS</w:t>
            </w:r>
            <w:r>
              <w:t xml:space="preserve"> - max </w:t>
            </w:r>
            <w:r w:rsidRPr="006B599B">
              <w:t xml:space="preserve">average over 1 </w:t>
            </w:r>
            <w:r>
              <w:t>mS window</w:t>
            </w:r>
          </w:p>
          <w:p w:rsidR="00FA29F6" w:rsidRDefault="00FA29F6" w:rsidP="0098141D">
            <w:pPr>
              <w:rPr>
                <w:ins w:id="301" w:author="David Zehavi" w:date="2009-11-11T16:36:00Z"/>
              </w:rPr>
            </w:pPr>
          </w:p>
          <w:p w:rsidR="00A80100" w:rsidRDefault="00A80100" w:rsidP="0098141D">
            <w:pPr>
              <w:rPr>
                <w:ins w:id="302" w:author="David Zehavi" w:date="2009-11-11T16:36:00Z"/>
              </w:rPr>
            </w:pPr>
          </w:p>
          <w:p w:rsidR="00A80100" w:rsidDel="00A80100" w:rsidRDefault="00A80100" w:rsidP="0098141D">
            <w:pPr>
              <w:rPr>
                <w:del w:id="303" w:author="David Zehavi" w:date="2009-11-11T16:37:00Z"/>
              </w:rPr>
            </w:pPr>
            <w:ins w:id="304" w:author="David Zehavi" w:date="2009-11-11T16:37:00Z">
              <w:r>
                <w:t xml:space="preserve">Currently in the SDA mechanical </w:t>
              </w:r>
              <w:r w:rsidRPr="00EE6A0F">
                <w:t xml:space="preserve">addenda 800mA is TBD for all form factors </w:t>
              </w:r>
            </w:ins>
          </w:p>
          <w:p w:rsidR="00FA29F6" w:rsidRDefault="00FA29F6" w:rsidP="0098141D"/>
          <w:p w:rsidR="00FA29F6" w:rsidRDefault="00FA29F6" w:rsidP="0098141D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Pr="00363337" w:rsidRDefault="00FA29F6" w:rsidP="002716EF">
            <w:pPr>
              <w:jc w:val="right"/>
            </w:pPr>
            <w:r w:rsidRPr="00363337">
              <w:t>Operating Power</w:t>
            </w:r>
          </w:p>
          <w:p w:rsidR="00FA29F6" w:rsidRDefault="00FA29F6" w:rsidP="002716EF">
            <w:pPr>
              <w:jc w:val="right"/>
            </w:pPr>
            <w:r w:rsidRPr="00363337">
              <w:t>(controller)</w:t>
            </w:r>
          </w:p>
        </w:tc>
        <w:tc>
          <w:tcPr>
            <w:tcW w:w="2860" w:type="pct"/>
          </w:tcPr>
          <w:p w:rsidR="00FA29F6" w:rsidRDefault="00806C5B" w:rsidP="00242F23">
            <w:pPr>
              <w:numPr>
                <w:ilvl w:val="0"/>
                <w:numId w:val="1"/>
                <w:numberingChange w:id="305" w:author="opetruschka" w:date="2009-08-02T23:20:00Z" w:original=""/>
              </w:numPr>
            </w:pPr>
            <w:r>
              <w:t>Controller power to be defined to meet the product level power requirements based on the controller and flash activities within the 16ms measured window</w:t>
            </w:r>
            <w:r w:rsidR="00FA675B">
              <w:t xml:space="preserve"> </w:t>
            </w:r>
          </w:p>
        </w:tc>
        <w:tc>
          <w:tcPr>
            <w:tcW w:w="1290" w:type="pct"/>
          </w:tcPr>
          <w:p w:rsidR="00FA29F6" w:rsidRPr="00117B3C" w:rsidRDefault="00FA29F6" w:rsidP="00242F23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t>Standby Power</w:t>
            </w:r>
          </w:p>
          <w:p w:rsidR="00FA29F6" w:rsidRDefault="00FA29F6" w:rsidP="00242F23">
            <w:pPr>
              <w:jc w:val="right"/>
            </w:pPr>
            <w:r>
              <w:t>(controller)</w:t>
            </w:r>
          </w:p>
        </w:tc>
        <w:tc>
          <w:tcPr>
            <w:tcW w:w="2860" w:type="pct"/>
          </w:tcPr>
          <w:p w:rsidR="00FA29F6" w:rsidRDefault="00FA29F6" w:rsidP="00242F23">
            <w:pPr>
              <w:numPr>
                <w:ilvl w:val="0"/>
                <w:numId w:val="1"/>
                <w:numberingChange w:id="306" w:author="opetruschka" w:date="2009-08-02T23:20:00Z" w:original=""/>
              </w:numPr>
            </w:pPr>
            <w:r>
              <w:t>MS Pro/M2(room T)             90uA</w:t>
            </w:r>
          </w:p>
          <w:p w:rsidR="00FA29F6" w:rsidRDefault="00FA29F6" w:rsidP="00117B3C">
            <w:pPr>
              <w:numPr>
                <w:ilvl w:val="0"/>
                <w:numId w:val="1"/>
                <w:numberingChange w:id="307" w:author="opetruschka" w:date="2009-08-02T23:20:00Z" w:original=""/>
              </w:numPr>
            </w:pPr>
            <w:r>
              <w:t>SD  (typ</w:t>
            </w:r>
            <w:r w:rsidRPr="001B4B36">
              <w:t>)                                50uA (</w:t>
            </w:r>
            <w:r>
              <w:t>80uA if capless regulator with &lt;4nF internal capacitance)</w:t>
            </w:r>
            <w:r w:rsidR="001B4B36">
              <w:t xml:space="preserve"> -  desired</w:t>
            </w:r>
          </w:p>
          <w:p w:rsidR="00FA29F6" w:rsidRDefault="00FA29F6" w:rsidP="00117B3C">
            <w:pPr>
              <w:numPr>
                <w:ilvl w:val="0"/>
                <w:numId w:val="1"/>
                <w:numberingChange w:id="308" w:author="opetruschka" w:date="2009-08-02T23:20:00Z" w:original=""/>
              </w:numPr>
            </w:pPr>
            <w:r>
              <w:t>SD (across PVT)                   750uA – desired</w:t>
            </w:r>
          </w:p>
          <w:p w:rsidR="00FA29F6" w:rsidRDefault="00FA29F6" w:rsidP="00117B3C">
            <w:pPr>
              <w:numPr>
                <w:ilvl w:val="0"/>
                <w:numId w:val="1"/>
                <w:numberingChange w:id="309" w:author="opetruschka" w:date="2009-08-02T23:20:00Z" w:original=""/>
              </w:numPr>
            </w:pPr>
            <w:r>
              <w:t>MS  (across temp)                 750uA</w:t>
            </w:r>
          </w:p>
        </w:tc>
        <w:tc>
          <w:tcPr>
            <w:tcW w:w="1290" w:type="pct"/>
          </w:tcPr>
          <w:p w:rsidR="00FA29F6" w:rsidRDefault="00FA29F6" w:rsidP="001B4B36">
            <w:pPr>
              <w:numPr>
                <w:ilvl w:val="0"/>
                <w:numId w:val="1"/>
                <w:numberingChange w:id="310" w:author="opetruschka" w:date="2009-08-02T23:20:00Z" w:original=""/>
              </w:numPr>
            </w:pPr>
            <w:r w:rsidRPr="00117B3C">
              <w:t>MS card level 250uA single die (can go as high as 1mA)</w:t>
            </w:r>
          </w:p>
          <w:p w:rsidR="001B4B36" w:rsidRDefault="001B4B36" w:rsidP="001B4B36">
            <w:pPr>
              <w:numPr>
                <w:ilvl w:val="0"/>
                <w:numId w:val="1"/>
                <w:numberingChange w:id="311" w:author="opetruschka" w:date="2009-08-02T23:20:00Z" w:original=""/>
              </w:numPr>
            </w:pPr>
            <w:r>
              <w:t>SD card level (room temp) 350uA</w:t>
            </w:r>
          </w:p>
          <w:p w:rsidR="001B4B36" w:rsidRDefault="001B4B36" w:rsidP="001B4B36">
            <w:pPr>
              <w:numPr>
                <w:ilvl w:val="0"/>
                <w:numId w:val="1"/>
                <w:numberingChange w:id="312" w:author="opetruschka" w:date="2009-08-02T23:20:00Z" w:original=""/>
              </w:numPr>
            </w:pPr>
            <w:r>
              <w:t>SD controller standby to be finalized based on ASIC yield results</w:t>
            </w:r>
          </w:p>
          <w:p w:rsidR="001B4B36" w:rsidRDefault="001B4B36" w:rsidP="001B4B36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 w:rsidRPr="008A1B58">
              <w:t>Analog Requirements</w:t>
            </w:r>
          </w:p>
        </w:tc>
        <w:tc>
          <w:tcPr>
            <w:tcW w:w="2860" w:type="pct"/>
          </w:tcPr>
          <w:p w:rsidR="00FA29F6" w:rsidRPr="00546112" w:rsidRDefault="00FA29F6" w:rsidP="00E72612">
            <w:pPr>
              <w:numPr>
                <w:ilvl w:val="0"/>
                <w:numId w:val="1"/>
                <w:numberingChange w:id="313" w:author="opetruschka" w:date="2009-08-02T23:20:00Z" w:original=""/>
              </w:numPr>
              <w:rPr>
                <w:strike/>
              </w:rPr>
            </w:pPr>
            <w:r w:rsidRPr="00546112">
              <w:t xml:space="preserve">On-chip </w:t>
            </w:r>
            <w:r w:rsidRPr="00546112">
              <w:rPr>
                <w:i/>
                <w:u w:val="single"/>
              </w:rPr>
              <w:t>capless</w:t>
            </w:r>
            <w:r w:rsidRPr="00546112">
              <w:t xml:space="preserve"> core regulator designed </w:t>
            </w:r>
            <w:r w:rsidR="00E72612">
              <w:t>to eliminate</w:t>
            </w:r>
            <w:r w:rsidRPr="00546112">
              <w:t xml:space="preserve"> </w:t>
            </w:r>
            <w:r w:rsidR="00E72612">
              <w:t xml:space="preserve">the need </w:t>
            </w:r>
            <w:r w:rsidRPr="00546112">
              <w:t>for an external regulator capacitors</w:t>
            </w:r>
          </w:p>
          <w:p w:rsidR="00FA29F6" w:rsidRPr="004009C2" w:rsidRDefault="00FA29F6" w:rsidP="00242F23">
            <w:pPr>
              <w:rPr>
                <w:strike/>
              </w:rPr>
            </w:pPr>
          </w:p>
        </w:tc>
        <w:tc>
          <w:tcPr>
            <w:tcW w:w="1290" w:type="pct"/>
          </w:tcPr>
          <w:p w:rsidR="00FA29F6" w:rsidRDefault="00FA29F6" w:rsidP="00242F23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t>Controller Memory Sizes</w:t>
            </w:r>
          </w:p>
        </w:tc>
        <w:tc>
          <w:tcPr>
            <w:tcW w:w="2860" w:type="pct"/>
          </w:tcPr>
          <w:p w:rsidR="00FA29F6" w:rsidRPr="00CB274E" w:rsidRDefault="00FA29F6" w:rsidP="006E2644">
            <w:pPr>
              <w:numPr>
                <w:ilvl w:val="0"/>
                <w:numId w:val="21"/>
                <w:numberingChange w:id="314" w:author="opetruschka" w:date="2009-08-02T23:20:00Z" w:original=""/>
              </w:numPr>
              <w:rPr>
                <w:lang w:val="sv-SE"/>
              </w:rPr>
            </w:pPr>
            <w:r w:rsidRPr="00CB274E">
              <w:rPr>
                <w:lang w:val="sv-SE"/>
              </w:rPr>
              <w:t xml:space="preserve">SBRAM: </w:t>
            </w:r>
            <w:r w:rsidR="00783CE0">
              <w:rPr>
                <w:lang w:val="sv-SE"/>
              </w:rPr>
              <w:t>72</w:t>
            </w:r>
            <w:r w:rsidRPr="00CB274E">
              <w:rPr>
                <w:lang w:val="sv-SE"/>
              </w:rPr>
              <w:t>KB (</w:t>
            </w:r>
            <w:r w:rsidR="00783CE0">
              <w:rPr>
                <w:lang w:val="sv-SE"/>
              </w:rPr>
              <w:t>32</w:t>
            </w:r>
            <w:r w:rsidRPr="00CB274E">
              <w:rPr>
                <w:lang w:val="sv-SE"/>
              </w:rPr>
              <w:t xml:space="preserve">KB SPR + </w:t>
            </w:r>
            <w:r w:rsidR="00CB274E">
              <w:rPr>
                <w:lang w:val="sv-SE"/>
              </w:rPr>
              <w:t>40</w:t>
            </w:r>
            <w:r w:rsidRPr="00CB274E">
              <w:rPr>
                <w:lang w:val="sv-SE"/>
              </w:rPr>
              <w:t>KB BRAM)</w:t>
            </w:r>
          </w:p>
          <w:p w:rsidR="00FA29F6" w:rsidRPr="00C87682" w:rsidRDefault="00FA29F6" w:rsidP="006E2644">
            <w:pPr>
              <w:numPr>
                <w:ilvl w:val="0"/>
                <w:numId w:val="21"/>
                <w:numberingChange w:id="315" w:author="opetruschka" w:date="2009-08-02T23:20:00Z" w:original=""/>
              </w:numPr>
              <w:rPr>
                <w:szCs w:val="24"/>
              </w:rPr>
            </w:pPr>
            <w:r w:rsidRPr="00CB274E">
              <w:t xml:space="preserve">MRAM: </w:t>
            </w:r>
            <w:r w:rsidR="00783CE0">
              <w:t>128</w:t>
            </w:r>
            <w:r w:rsidRPr="00CB274E">
              <w:t>KB</w:t>
            </w:r>
            <w:r w:rsidR="00C87682" w:rsidRPr="00CB274E">
              <w:t xml:space="preserve"> </w:t>
            </w:r>
            <w:r w:rsidR="00C87682" w:rsidRPr="00783CE0">
              <w:rPr>
                <w:szCs w:val="24"/>
              </w:rPr>
              <w:t>(</w:t>
            </w:r>
            <w:r w:rsidR="00C87682" w:rsidRPr="00783CE0">
              <w:rPr>
                <w:rFonts w:cs="Arial"/>
                <w:szCs w:val="24"/>
                <w:lang w:val="sv-SE"/>
              </w:rPr>
              <w:t xml:space="preserve">Resident </w:t>
            </w:r>
            <w:r w:rsidR="00783CE0">
              <w:rPr>
                <w:rFonts w:cs="Arial"/>
                <w:szCs w:val="24"/>
                <w:lang w:val="sv-SE"/>
              </w:rPr>
              <w:t>108</w:t>
            </w:r>
            <w:r w:rsidR="00C87682" w:rsidRPr="00783CE0">
              <w:rPr>
                <w:rFonts w:cs="Arial"/>
                <w:szCs w:val="24"/>
                <w:lang w:val="sv-SE"/>
              </w:rPr>
              <w:t>KB + ORAM 20KB)</w:t>
            </w:r>
          </w:p>
          <w:p w:rsidR="00FA29F6" w:rsidRDefault="00FA29F6" w:rsidP="006E2644">
            <w:pPr>
              <w:numPr>
                <w:ilvl w:val="0"/>
                <w:numId w:val="21"/>
                <w:numberingChange w:id="316" w:author="opetruschka" w:date="2009-08-02T23:20:00Z" w:original=""/>
              </w:numPr>
            </w:pPr>
            <w:r>
              <w:t xml:space="preserve">ROM: </w:t>
            </w:r>
            <w:r w:rsidR="00050B51">
              <w:t>64</w:t>
            </w:r>
            <w:r>
              <w:t>KB</w:t>
            </w:r>
          </w:p>
        </w:tc>
        <w:tc>
          <w:tcPr>
            <w:tcW w:w="1290" w:type="pct"/>
          </w:tcPr>
          <w:p w:rsidR="00FA29F6" w:rsidRDefault="00FA29F6" w:rsidP="00242F23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t>ECC</w:t>
            </w:r>
          </w:p>
        </w:tc>
        <w:tc>
          <w:tcPr>
            <w:tcW w:w="2860" w:type="pct"/>
          </w:tcPr>
          <w:p w:rsidR="00FA29F6" w:rsidRDefault="00FA29F6" w:rsidP="00242F23">
            <w:pPr>
              <w:numPr>
                <w:ilvl w:val="0"/>
                <w:numId w:val="22"/>
                <w:numberingChange w:id="317" w:author="opetruschka" w:date="2009-08-02T23:20:00Z" w:original=""/>
              </w:numPr>
            </w:pPr>
            <w:r w:rsidRPr="00263C5E">
              <w:t xml:space="preserve">42bit/2K </w:t>
            </w:r>
            <w:r>
              <w:t xml:space="preserve">BCH </w:t>
            </w:r>
            <w:r w:rsidRPr="00263C5E">
              <w:t>ECC error correction</w:t>
            </w:r>
          </w:p>
          <w:p w:rsidR="00FA29F6" w:rsidRDefault="00FA29F6" w:rsidP="00242F23">
            <w:pPr>
              <w:numPr>
                <w:ilvl w:val="0"/>
                <w:numId w:val="22"/>
                <w:numberingChange w:id="318" w:author="opetruschka" w:date="2009-08-02T23:20:00Z" w:original=""/>
              </w:numPr>
            </w:pPr>
            <w:r>
              <w:t xml:space="preserve">52bit/2K BCH ECC error correction (32nm </w:t>
            </w:r>
            <w:r w:rsidR="005E5114">
              <w:t>X</w:t>
            </w:r>
            <w:r>
              <w:t>2/</w:t>
            </w:r>
            <w:r w:rsidR="005E5114">
              <w:t>X</w:t>
            </w:r>
            <w:r>
              <w:t>1)</w:t>
            </w:r>
          </w:p>
          <w:p w:rsidR="00FA29F6" w:rsidRPr="00263C5E" w:rsidRDefault="00FA29F6" w:rsidP="00242F23">
            <w:pPr>
              <w:numPr>
                <w:ilvl w:val="0"/>
                <w:numId w:val="22"/>
                <w:numberingChange w:id="319" w:author="opetruschka" w:date="2009-08-02T23:20:00Z" w:original=""/>
              </w:numPr>
            </w:pPr>
            <w:r>
              <w:t>122bit/2K BCH ECC error correction</w:t>
            </w:r>
            <w:r w:rsidR="005E5114">
              <w:t xml:space="preserve"> (32nm X3, 24nm X2, possibly 24nm X3)</w:t>
            </w:r>
          </w:p>
        </w:tc>
        <w:tc>
          <w:tcPr>
            <w:tcW w:w="1290" w:type="pct"/>
          </w:tcPr>
          <w:p w:rsidR="00FA29F6" w:rsidRDefault="00FA29F6" w:rsidP="00242F23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t>Endurance Requirement for eMMC 4.4</w:t>
            </w:r>
          </w:p>
        </w:tc>
        <w:tc>
          <w:tcPr>
            <w:tcW w:w="2860" w:type="pct"/>
          </w:tcPr>
          <w:p w:rsidR="00FA29F6" w:rsidRPr="00E401D0" w:rsidRDefault="00745293" w:rsidP="00CF74AC">
            <w:pPr>
              <w:numPr>
                <w:ilvl w:val="0"/>
                <w:numId w:val="1"/>
                <w:numberingChange w:id="320" w:author="opetruschka" w:date="2009-08-02T23:20:00Z" w:original=""/>
              </w:numPr>
            </w:pPr>
            <w:r>
              <w:t xml:space="preserve">100K P/E cycles for </w:t>
            </w:r>
            <w:r w:rsidR="006953CA">
              <w:t>binary cache</w:t>
            </w:r>
            <w:r>
              <w:t xml:space="preserve">, </w:t>
            </w:r>
            <w:r w:rsidR="00FA29F6" w:rsidRPr="00E401D0">
              <w:t xml:space="preserve">3K P/E cycles </w:t>
            </w:r>
            <w:r>
              <w:t>for other</w:t>
            </w:r>
          </w:p>
          <w:p w:rsidR="00FA29F6" w:rsidRDefault="00FA29F6" w:rsidP="00CF74AC">
            <w:pPr>
              <w:numPr>
                <w:ilvl w:val="0"/>
                <w:numId w:val="1"/>
                <w:numberingChange w:id="321" w:author="opetruschka" w:date="2009-08-02T23:20:00Z" w:original=""/>
              </w:numPr>
            </w:pPr>
            <w:r w:rsidRPr="00E401D0">
              <w:t xml:space="preserve">DR (55C): </w:t>
            </w:r>
            <w:r w:rsidR="00745293">
              <w:t>1 year for fresh device and 3 months</w:t>
            </w:r>
            <w:r w:rsidR="00745293" w:rsidRPr="00E401D0">
              <w:t xml:space="preserve"> after device wears out </w:t>
            </w:r>
            <w:r w:rsidR="00745293">
              <w:t xml:space="preserve">for </w:t>
            </w:r>
            <w:r w:rsidR="006953CA">
              <w:t xml:space="preserve">binary </w:t>
            </w:r>
            <w:r w:rsidR="00745293">
              <w:t>cache,</w:t>
            </w:r>
            <w:r w:rsidR="00745293" w:rsidRPr="00E401D0">
              <w:t xml:space="preserve"> </w:t>
            </w:r>
            <w:r w:rsidRPr="00E401D0">
              <w:t xml:space="preserve">10 years for fresh device </w:t>
            </w:r>
            <w:r w:rsidR="00745293">
              <w:t>and</w:t>
            </w:r>
            <w:r w:rsidRPr="00E401D0">
              <w:t xml:space="preserve"> 1 year after device wears out</w:t>
            </w:r>
            <w:r w:rsidR="00745293">
              <w:t xml:space="preserve"> for other.</w:t>
            </w:r>
            <w:r w:rsidRPr="00E401D0">
              <w:t xml:space="preserve">  </w:t>
            </w:r>
          </w:p>
        </w:tc>
        <w:tc>
          <w:tcPr>
            <w:tcW w:w="1290" w:type="pct"/>
          </w:tcPr>
          <w:p w:rsidR="00FA29F6" w:rsidRDefault="00FA29F6" w:rsidP="00242F23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Pr="008E7059" w:rsidRDefault="00FA29F6" w:rsidP="00242F23">
            <w:pPr>
              <w:jc w:val="right"/>
            </w:pPr>
            <w:r>
              <w:lastRenderedPageBreak/>
              <w:t>Packaging</w:t>
            </w:r>
          </w:p>
        </w:tc>
        <w:tc>
          <w:tcPr>
            <w:tcW w:w="2860" w:type="pct"/>
          </w:tcPr>
          <w:p w:rsidR="00FA29F6" w:rsidRDefault="00FA29F6" w:rsidP="00491A7D">
            <w:pPr>
              <w:numPr>
                <w:ilvl w:val="0"/>
                <w:numId w:val="1"/>
                <w:numberingChange w:id="322" w:author="opetruschka" w:date="2009-08-02T23:20:00Z" w:original=""/>
              </w:numPr>
            </w:pPr>
            <w:r>
              <w:t>SIP for uSD and M2</w:t>
            </w:r>
          </w:p>
          <w:p w:rsidR="00FA29F6" w:rsidRDefault="00FA29F6" w:rsidP="00491A7D">
            <w:pPr>
              <w:numPr>
                <w:ilvl w:val="0"/>
                <w:numId w:val="1"/>
                <w:numberingChange w:id="323" w:author="opetruschka" w:date="2009-08-02T23:20:00Z" w:original=""/>
              </w:numPr>
            </w:pPr>
            <w:r>
              <w:t>SD SIP</w:t>
            </w:r>
          </w:p>
          <w:p w:rsidR="00577B9F" w:rsidRDefault="00577B9F" w:rsidP="00577B9F">
            <w:pPr>
              <w:numPr>
                <w:ilvl w:val="0"/>
                <w:numId w:val="1"/>
                <w:numberingChange w:id="324" w:author="opetruschka" w:date="2009-08-02T23:20:00Z" w:original=""/>
              </w:numPr>
            </w:pPr>
            <w:r>
              <w:t>Duo SIP (ProHG SIP has the same dimensions but a different terminal definition)</w:t>
            </w:r>
          </w:p>
          <w:p w:rsidR="00FA29F6" w:rsidRDefault="00FA29F6" w:rsidP="00491A7D">
            <w:pPr>
              <w:numPr>
                <w:ilvl w:val="0"/>
                <w:numId w:val="1"/>
                <w:numberingChange w:id="325" w:author="opetruschka" w:date="2009-08-02T23:20:00Z" w:original=""/>
              </w:numPr>
            </w:pPr>
            <w:r>
              <w:t>48 BGA production package (for SD SMT)</w:t>
            </w:r>
          </w:p>
          <w:p w:rsidR="00FA29F6" w:rsidRDefault="00FA29F6" w:rsidP="00491A7D">
            <w:pPr>
              <w:numPr>
                <w:ilvl w:val="0"/>
                <w:numId w:val="1"/>
                <w:numberingChange w:id="326" w:author="opetruschka" w:date="2009-08-02T23:20:00Z" w:original=""/>
              </w:numPr>
            </w:pPr>
            <w:r w:rsidRPr="009A7AE0">
              <w:t>iNAND JEDEC BGA package</w:t>
            </w:r>
            <w:r w:rsidR="009D52D8">
              <w:t>s</w:t>
            </w:r>
            <w:r w:rsidRPr="009A7AE0">
              <w:t xml:space="preserve"> </w:t>
            </w:r>
          </w:p>
          <w:p w:rsidR="00FA29F6" w:rsidRPr="008E7059" w:rsidRDefault="00FA29F6" w:rsidP="00491A7D">
            <w:pPr>
              <w:numPr>
                <w:ilvl w:val="0"/>
                <w:numId w:val="1"/>
                <w:numberingChange w:id="327" w:author="opetruschka" w:date="2009-08-02T23:20:00Z" w:original=""/>
              </w:numPr>
            </w:pPr>
            <w:r>
              <w:t xml:space="preserve">256BGA (engineering package)  </w:t>
            </w:r>
          </w:p>
        </w:tc>
        <w:tc>
          <w:tcPr>
            <w:tcW w:w="1290" w:type="pct"/>
          </w:tcPr>
          <w:p w:rsidR="00FA29F6" w:rsidRDefault="00FA29F6" w:rsidP="00242F23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t>Peripherals/ GPIO</w:t>
            </w:r>
          </w:p>
        </w:tc>
        <w:tc>
          <w:tcPr>
            <w:tcW w:w="2860" w:type="pct"/>
          </w:tcPr>
          <w:p w:rsidR="00FA29F6" w:rsidRDefault="00FA29F6" w:rsidP="00242F23">
            <w:pPr>
              <w:numPr>
                <w:ilvl w:val="0"/>
                <w:numId w:val="1"/>
                <w:numberingChange w:id="328" w:author="opetruschka" w:date="2009-08-02T23:20:00Z" w:original=""/>
              </w:numPr>
            </w:pPr>
            <w:r>
              <w:t xml:space="preserve">UART Tx (Rx not mandatory) </w:t>
            </w:r>
          </w:p>
          <w:p w:rsidR="00FA29F6" w:rsidRDefault="00FA29F6" w:rsidP="00242F23">
            <w:pPr>
              <w:numPr>
                <w:ilvl w:val="0"/>
                <w:numId w:val="1"/>
                <w:numberingChange w:id="329" w:author="opetruschka" w:date="2009-08-02T23:20:00Z" w:original=""/>
              </w:numPr>
            </w:pPr>
            <w:r>
              <w:t>JTAG</w:t>
            </w:r>
          </w:p>
        </w:tc>
        <w:tc>
          <w:tcPr>
            <w:tcW w:w="1290" w:type="pct"/>
          </w:tcPr>
          <w:p w:rsidR="00FA29F6" w:rsidRDefault="00FA29F6" w:rsidP="00242F23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t>Design for Manufacture</w:t>
            </w:r>
          </w:p>
        </w:tc>
        <w:tc>
          <w:tcPr>
            <w:tcW w:w="2860" w:type="pct"/>
          </w:tcPr>
          <w:p w:rsidR="00FA29F6" w:rsidRDefault="00FA29F6" w:rsidP="00242F23">
            <w:pPr>
              <w:numPr>
                <w:ilvl w:val="0"/>
                <w:numId w:val="1"/>
                <w:numberingChange w:id="330" w:author="opetruschka" w:date="2009-08-02T23:20:00Z" w:original=""/>
              </w:numPr>
            </w:pPr>
            <w:r>
              <w:t xml:space="preserve">Flash-tristate function </w:t>
            </w:r>
          </w:p>
        </w:tc>
        <w:tc>
          <w:tcPr>
            <w:tcW w:w="1290" w:type="pct"/>
          </w:tcPr>
          <w:p w:rsidR="00FA29F6" w:rsidRDefault="00FA29F6" w:rsidP="00242F23">
            <w:r>
              <w:t>Needed for flash testing of multi-dies and for RMA/FA</w:t>
            </w:r>
          </w:p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Pr="00C15EB4" w:rsidRDefault="00FA29F6" w:rsidP="00242F23">
            <w:pPr>
              <w:jc w:val="right"/>
            </w:pPr>
            <w:r w:rsidRPr="00C15EB4">
              <w:t>Operating Conditions</w:t>
            </w:r>
          </w:p>
        </w:tc>
        <w:tc>
          <w:tcPr>
            <w:tcW w:w="2860" w:type="pct"/>
          </w:tcPr>
          <w:p w:rsidR="00FA29F6" w:rsidRPr="00C15EB4" w:rsidRDefault="00FA29F6" w:rsidP="00242F23">
            <w:pPr>
              <w:numPr>
                <w:ilvl w:val="0"/>
                <w:numId w:val="1"/>
                <w:numberingChange w:id="331" w:author="opetruschka" w:date="2009-08-02T23:20:00Z" w:original=""/>
              </w:numPr>
            </w:pPr>
            <w:r w:rsidRPr="00C15EB4">
              <w:t>MS Pro                   -25C to 85C</w:t>
            </w:r>
          </w:p>
          <w:p w:rsidR="00FA29F6" w:rsidRDefault="00FA29F6" w:rsidP="00242F23">
            <w:pPr>
              <w:numPr>
                <w:ilvl w:val="0"/>
                <w:numId w:val="1"/>
                <w:numberingChange w:id="332" w:author="opetruschka" w:date="2009-08-02T23:20:00Z" w:original=""/>
              </w:numPr>
            </w:pPr>
            <w:r w:rsidRPr="00C15EB4">
              <w:t>SD                          -25C to 85C</w:t>
            </w:r>
          </w:p>
          <w:p w:rsidR="00FA29F6" w:rsidRPr="00C15EB4" w:rsidRDefault="00FA29F6" w:rsidP="00491A7D">
            <w:pPr>
              <w:numPr>
                <w:ilvl w:val="0"/>
                <w:numId w:val="1"/>
                <w:numberingChange w:id="333" w:author="opetruschka" w:date="2009-08-02T23:20:00Z" w:original=""/>
              </w:numPr>
            </w:pPr>
            <w:r>
              <w:t>eMMC                    -40C to 85C</w:t>
            </w:r>
          </w:p>
          <w:p w:rsidR="00FA29F6" w:rsidRDefault="00FA29F6" w:rsidP="00491A7D">
            <w:pPr>
              <w:numPr>
                <w:ilvl w:val="0"/>
                <w:numId w:val="1"/>
                <w:numberingChange w:id="334" w:author="opetruschka" w:date="2009-08-02T23:20:00Z" w:original=""/>
              </w:numPr>
            </w:pPr>
            <w:r w:rsidRPr="00C15EB4">
              <w:t>MS HV                    2.7V to 3.6V</w:t>
            </w:r>
          </w:p>
          <w:p w:rsidR="00FA29F6" w:rsidRPr="00C15EB4" w:rsidRDefault="00FA29F6" w:rsidP="00491A7D">
            <w:pPr>
              <w:numPr>
                <w:ilvl w:val="0"/>
                <w:numId w:val="1"/>
                <w:numberingChange w:id="335" w:author="opetruschka" w:date="2009-08-02T23:20:00Z" w:original=""/>
              </w:numPr>
            </w:pPr>
            <w:r>
              <w:t>MS LV                    1.7V to 1.95V</w:t>
            </w:r>
          </w:p>
          <w:p w:rsidR="00FA29F6" w:rsidRDefault="00FA29F6" w:rsidP="00491A7D">
            <w:pPr>
              <w:numPr>
                <w:ilvl w:val="0"/>
                <w:numId w:val="1"/>
                <w:numberingChange w:id="336" w:author="opetruschka" w:date="2009-08-02T23:20:00Z" w:original=""/>
              </w:numPr>
              <w:rPr>
                <w:strike/>
              </w:rPr>
            </w:pPr>
            <w:r w:rsidRPr="00C15EB4">
              <w:t>SD HV                    2.7V to 3.6V</w:t>
            </w:r>
          </w:p>
          <w:p w:rsidR="00FA29F6" w:rsidRPr="006551AB" w:rsidRDefault="00FA29F6" w:rsidP="00242F23">
            <w:pPr>
              <w:numPr>
                <w:ilvl w:val="0"/>
                <w:numId w:val="1"/>
                <w:numberingChange w:id="337" w:author="opetruschka" w:date="2009-08-02T23:20:00Z" w:original=""/>
              </w:numPr>
            </w:pPr>
            <w:r w:rsidRPr="006953CA">
              <w:t>eSD</w:t>
            </w:r>
            <w:r w:rsidRPr="00463841">
              <w:t xml:space="preserve"> /eMMC Dual voltage      2.7V to 3.6V, 1.7V</w:t>
            </w:r>
            <w:r w:rsidR="00EE236C">
              <w:t>/1.65V(eMMC)</w:t>
            </w:r>
            <w:r>
              <w:t xml:space="preserve"> to 1.95V</w:t>
            </w:r>
          </w:p>
        </w:tc>
        <w:tc>
          <w:tcPr>
            <w:tcW w:w="1290" w:type="pct"/>
          </w:tcPr>
          <w:p w:rsidR="00FA29F6" w:rsidRPr="00C15EB4" w:rsidRDefault="00FA29F6" w:rsidP="00242F23"/>
        </w:tc>
      </w:tr>
      <w:tr w:rsidR="00771273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771273" w:rsidRPr="00C15EB4" w:rsidRDefault="000005C1" w:rsidP="00242F23">
            <w:pPr>
              <w:jc w:val="right"/>
            </w:pPr>
            <w:r>
              <w:t>Storage C</w:t>
            </w:r>
            <w:r w:rsidR="00771273">
              <w:t>onditions</w:t>
            </w:r>
          </w:p>
        </w:tc>
        <w:tc>
          <w:tcPr>
            <w:tcW w:w="2860" w:type="pct"/>
          </w:tcPr>
          <w:p w:rsidR="00771273" w:rsidRPr="00C15EB4" w:rsidRDefault="000005C1" w:rsidP="00242F23">
            <w:pPr>
              <w:numPr>
                <w:ilvl w:val="0"/>
                <w:numId w:val="1"/>
                <w:numberingChange w:id="338" w:author="opetruschka" w:date="2009-08-02T23:20:00Z" w:original=""/>
              </w:numPr>
            </w:pPr>
            <w:r>
              <w:t xml:space="preserve">eMMC                    </w:t>
            </w:r>
            <w:ins w:id="339" w:author="opetruschka" w:date="2009-08-03T00:11:00Z">
              <w:r w:rsidR="00200E04">
                <w:t>-</w:t>
              </w:r>
            </w:ins>
            <w:r>
              <w:t>55</w:t>
            </w:r>
            <w:r w:rsidRPr="007D19E8">
              <w:t>°C to +</w:t>
            </w:r>
            <w:r>
              <w:t>125</w:t>
            </w:r>
            <w:r w:rsidRPr="007D19E8">
              <w:t>°C</w:t>
            </w:r>
          </w:p>
        </w:tc>
        <w:tc>
          <w:tcPr>
            <w:tcW w:w="1290" w:type="pct"/>
          </w:tcPr>
          <w:p w:rsidR="00771273" w:rsidRDefault="00771273" w:rsidP="00242F23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t>Reliability</w:t>
            </w:r>
          </w:p>
        </w:tc>
        <w:tc>
          <w:tcPr>
            <w:tcW w:w="2860" w:type="pct"/>
          </w:tcPr>
          <w:p w:rsidR="00FA29F6" w:rsidRPr="001B31E7" w:rsidRDefault="00FA29F6" w:rsidP="00242F23">
            <w:pPr>
              <w:numPr>
                <w:ilvl w:val="0"/>
                <w:numId w:val="1"/>
                <w:numberingChange w:id="340" w:author="opetruschka" w:date="2009-08-02T23:20:00Z" w:original=""/>
              </w:numPr>
            </w:pPr>
            <w:r>
              <w:t>SD/</w:t>
            </w:r>
            <w:r w:rsidRPr="001B31E7">
              <w:t>MS host pins 4kV HBM JEDEC</w:t>
            </w:r>
            <w:r w:rsidR="00D94C70">
              <w:t xml:space="preserve"> 22a114d</w:t>
            </w:r>
          </w:p>
          <w:p w:rsidR="00FA29F6" w:rsidRPr="001B31E7" w:rsidRDefault="00FA29F6" w:rsidP="00242F23">
            <w:pPr>
              <w:numPr>
                <w:ilvl w:val="0"/>
                <w:numId w:val="1"/>
                <w:numberingChange w:id="341" w:author="opetruschka" w:date="2009-08-02T23:20:00Z" w:original=""/>
              </w:numPr>
            </w:pPr>
            <w:r w:rsidRPr="001B31E7">
              <w:t>SD</w:t>
            </w:r>
            <w:r>
              <w:t>/MS</w:t>
            </w:r>
            <w:r w:rsidRPr="001B31E7">
              <w:t xml:space="preserve"> host pins 200V MM JEDEC</w:t>
            </w:r>
            <w:r w:rsidR="00D94C70">
              <w:t xml:space="preserve"> 22a115a</w:t>
            </w:r>
          </w:p>
          <w:p w:rsidR="00D94C70" w:rsidRDefault="00FA29F6" w:rsidP="00242F23">
            <w:pPr>
              <w:numPr>
                <w:ilvl w:val="0"/>
                <w:numId w:val="1"/>
                <w:numberingChange w:id="342" w:author="opetruschka" w:date="2009-08-02T23:20:00Z" w:original=""/>
              </w:numPr>
            </w:pPr>
            <w:r w:rsidRPr="001B31E7">
              <w:t>SD</w:t>
            </w:r>
            <w:r>
              <w:t>/MS</w:t>
            </w:r>
            <w:r w:rsidRPr="001B31E7">
              <w:t xml:space="preserve"> host pins 500V CDM</w:t>
            </w:r>
            <w:r>
              <w:t xml:space="preserve"> in the final product form factor</w:t>
            </w:r>
            <w:r w:rsidR="00D94C70">
              <w:t xml:space="preserve"> per JEDEC spec 22c101c</w:t>
            </w:r>
          </w:p>
          <w:p w:rsidR="00D94C70" w:rsidRDefault="00D94C70" w:rsidP="00242F23">
            <w:pPr>
              <w:numPr>
                <w:ilvl w:val="0"/>
                <w:numId w:val="1"/>
                <w:numberingChange w:id="343" w:author="opetruschka" w:date="2009-08-02T23:20:00Z" w:original=""/>
              </w:numPr>
            </w:pPr>
            <w:r>
              <w:t>Embedded product pins 2kV HBM per JEDEC spec 22a114d</w:t>
            </w:r>
          </w:p>
          <w:p w:rsidR="00D94C70" w:rsidRPr="001B31E7" w:rsidRDefault="00D94C70" w:rsidP="00A45CA2">
            <w:pPr>
              <w:numPr>
                <w:ilvl w:val="0"/>
                <w:numId w:val="1"/>
                <w:numberingChange w:id="344" w:author="opetruschka" w:date="2009-08-02T23:20:00Z" w:original=""/>
              </w:numPr>
            </w:pPr>
            <w:r>
              <w:t>Embedded product pins 500V CDM per JEDEC spec 22c101c on either embedded product or engineering test package</w:t>
            </w:r>
            <w:r w:rsidR="00A45CA2">
              <w:t>. Not test pads.</w:t>
            </w:r>
          </w:p>
          <w:p w:rsidR="00FA29F6" w:rsidRDefault="00FA29F6" w:rsidP="00242F23">
            <w:pPr>
              <w:numPr>
                <w:ilvl w:val="0"/>
                <w:numId w:val="1"/>
                <w:numberingChange w:id="345" w:author="opetruschka" w:date="2009-08-02T23:20:00Z" w:original=""/>
              </w:numPr>
            </w:pPr>
            <w:r>
              <w:t>All</w:t>
            </w:r>
            <w:r w:rsidRPr="001B31E7">
              <w:t xml:space="preserve"> non-host pins </w:t>
            </w:r>
            <w:r w:rsidR="00D94C70">
              <w:t xml:space="preserve">that will be wire bonded in any product configuration </w:t>
            </w:r>
            <w:r>
              <w:t>1kV HEDEC HBM</w:t>
            </w:r>
          </w:p>
          <w:p w:rsidR="00FA29F6" w:rsidRDefault="00FA29F6" w:rsidP="00577B9F">
            <w:pPr>
              <w:numPr>
                <w:ilvl w:val="0"/>
                <w:numId w:val="1"/>
                <w:numberingChange w:id="346" w:author="opetruschka" w:date="2009-08-02T23:20:00Z" w:original=""/>
              </w:numPr>
            </w:pPr>
            <w:r>
              <w:t xml:space="preserve">All pads 200V CDM </w:t>
            </w:r>
            <w:r w:rsidR="00D94C70">
              <w:t xml:space="preserve">on the die that are probed or bonded during production test or manufacturing </w:t>
            </w:r>
            <w:r>
              <w:t>in the engineering test package.</w:t>
            </w:r>
          </w:p>
        </w:tc>
        <w:tc>
          <w:tcPr>
            <w:tcW w:w="1290" w:type="pct"/>
          </w:tcPr>
          <w:p w:rsidR="00FA29F6" w:rsidRPr="002665EC" w:rsidRDefault="00D94C70" w:rsidP="00B44B23">
            <w:r>
              <w:t>See Appendix B</w:t>
            </w:r>
          </w:p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t>Compatibility</w:t>
            </w:r>
          </w:p>
        </w:tc>
        <w:tc>
          <w:tcPr>
            <w:tcW w:w="2860" w:type="pct"/>
          </w:tcPr>
          <w:p w:rsidR="00FA29F6" w:rsidRDefault="00FA29F6" w:rsidP="00242F23">
            <w:pPr>
              <w:numPr>
                <w:ilvl w:val="0"/>
                <w:numId w:val="1"/>
                <w:numberingChange w:id="347" w:author="opetruschka" w:date="2009-08-02T23:20:00Z" w:original=""/>
              </w:numPr>
            </w:pPr>
            <w:r>
              <w:t xml:space="preserve">Backward compatibility </w:t>
            </w:r>
            <w:r w:rsidRPr="003A3A72">
              <w:t xml:space="preserve">required at the </w:t>
            </w:r>
            <w:r>
              <w:t>card l</w:t>
            </w:r>
            <w:r w:rsidRPr="003A3A72">
              <w:t>evel.</w:t>
            </w:r>
          </w:p>
        </w:tc>
        <w:tc>
          <w:tcPr>
            <w:tcW w:w="1290" w:type="pct"/>
          </w:tcPr>
          <w:p w:rsidR="00FA29F6" w:rsidRDefault="00FA29F6" w:rsidP="00242F23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t>MS Specific Requirements</w:t>
            </w:r>
          </w:p>
        </w:tc>
        <w:tc>
          <w:tcPr>
            <w:tcW w:w="2860" w:type="pct"/>
          </w:tcPr>
          <w:p w:rsidR="00FA29F6" w:rsidRDefault="00FA29F6" w:rsidP="00242F23">
            <w:pPr>
              <w:numPr>
                <w:ilvl w:val="0"/>
                <w:numId w:val="1"/>
                <w:numberingChange w:id="348" w:author="opetruschka" w:date="2009-08-02T23:20:00Z" w:original=""/>
              </w:numPr>
            </w:pPr>
            <w:r>
              <w:t>MagicGate MG-R</w:t>
            </w:r>
          </w:p>
        </w:tc>
        <w:tc>
          <w:tcPr>
            <w:tcW w:w="1290" w:type="pct"/>
          </w:tcPr>
          <w:p w:rsidR="00FA29F6" w:rsidRDefault="00FA29F6" w:rsidP="00242F23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FA29F6" w:rsidP="00242F23">
            <w:pPr>
              <w:jc w:val="right"/>
            </w:pPr>
            <w:r>
              <w:t>SD</w:t>
            </w:r>
            <w:r w:rsidR="00813457">
              <w:t>MMC</w:t>
            </w:r>
            <w:r>
              <w:t xml:space="preserve"> Specific Requirements</w:t>
            </w:r>
          </w:p>
        </w:tc>
        <w:tc>
          <w:tcPr>
            <w:tcW w:w="2860" w:type="pct"/>
          </w:tcPr>
          <w:p w:rsidR="00FA29F6" w:rsidRDefault="00FA29F6" w:rsidP="00242F23">
            <w:pPr>
              <w:numPr>
                <w:ilvl w:val="0"/>
                <w:numId w:val="1"/>
                <w:numberingChange w:id="349" w:author="opetruschka" w:date="2009-08-02T23:20:00Z" w:original=""/>
              </w:numPr>
            </w:pPr>
            <w:r>
              <w:t>SDA Spec 3.0 Specification</w:t>
            </w:r>
          </w:p>
          <w:p w:rsidR="00FA29F6" w:rsidRDefault="00FA29F6" w:rsidP="00242F23">
            <w:pPr>
              <w:numPr>
                <w:ilvl w:val="0"/>
                <w:numId w:val="1"/>
                <w:numberingChange w:id="350" w:author="opetruschka" w:date="2009-08-02T23:20:00Z" w:original=""/>
              </w:numPr>
            </w:pPr>
            <w:r w:rsidRPr="006953CA">
              <w:t>eSD</w:t>
            </w:r>
            <w:r w:rsidRPr="00596B0A">
              <w:t xml:space="preserve"> 2.1 </w:t>
            </w:r>
            <w:r>
              <w:t>Specification</w:t>
            </w:r>
          </w:p>
          <w:p w:rsidR="00FA29F6" w:rsidRDefault="00FA29F6" w:rsidP="00242F23">
            <w:pPr>
              <w:numPr>
                <w:ilvl w:val="0"/>
                <w:numId w:val="1"/>
                <w:numberingChange w:id="351" w:author="opetruschka" w:date="2009-08-02T23:20:00Z" w:original=""/>
              </w:numPr>
            </w:pPr>
            <w:r>
              <w:t>eMMC 4.4 Specification</w:t>
            </w:r>
          </w:p>
          <w:p w:rsidR="00813457" w:rsidRDefault="00813457" w:rsidP="00744113">
            <w:pPr>
              <w:numPr>
                <w:ilvl w:val="0"/>
                <w:numId w:val="1"/>
                <w:ins w:id="352" w:author="David Zehavi" w:date="2009-08-31T09:38:00Z"/>
              </w:numPr>
              <w:pPrChange w:id="353" w:author="SanDisk User" w:date="2009-11-05T08:51:00Z">
                <w:pPr/>
              </w:pPrChange>
            </w:pPr>
            <w:r>
              <w:rPr>
                <w:szCs w:val="24"/>
                <w:lang w:val="sv-SE"/>
              </w:rPr>
              <w:t xml:space="preserve">AFM support – AFM features and priority will be defined in details in the </w:t>
            </w:r>
            <w:del w:id="354" w:author="SanDisk User" w:date="2009-11-05T08:51:00Z">
              <w:r w:rsidDel="00744113">
                <w:rPr>
                  <w:szCs w:val="24"/>
                  <w:lang w:val="sv-SE"/>
                </w:rPr>
                <w:delText xml:space="preserve">the </w:delText>
              </w:r>
            </w:del>
            <w:r>
              <w:rPr>
                <w:szCs w:val="24"/>
                <w:lang w:val="sv-SE"/>
              </w:rPr>
              <w:t>product ERD</w:t>
            </w:r>
          </w:p>
        </w:tc>
        <w:tc>
          <w:tcPr>
            <w:tcW w:w="1290" w:type="pct"/>
          </w:tcPr>
          <w:p w:rsidR="00FA29F6" w:rsidRDefault="00FA29F6" w:rsidP="00242F23"/>
        </w:tc>
      </w:tr>
      <w:tr w:rsidR="00FA29F6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FA29F6" w:rsidRDefault="00E74C14" w:rsidP="00242F23">
            <w:pPr>
              <w:jc w:val="right"/>
            </w:pPr>
            <w:r w:rsidRPr="006953CA">
              <w:t xml:space="preserve">SD </w:t>
            </w:r>
            <w:r w:rsidR="00FA29F6" w:rsidRPr="006953CA">
              <w:t>Product Priority</w:t>
            </w:r>
          </w:p>
        </w:tc>
        <w:tc>
          <w:tcPr>
            <w:tcW w:w="2860" w:type="pct"/>
          </w:tcPr>
          <w:p w:rsidR="00FA29F6" w:rsidRDefault="00FA29F6" w:rsidP="006953CA">
            <w:pPr>
              <w:numPr>
                <w:ilvl w:val="0"/>
                <w:numId w:val="34"/>
                <w:numberingChange w:id="355" w:author="opetruschka" w:date="2009-08-02T23:20:00Z" w:original=""/>
              </w:numPr>
            </w:pPr>
            <w:r>
              <w:t xml:space="preserve">uSD/SD BL with </w:t>
            </w:r>
            <w:r w:rsidRPr="00D34B9A">
              <w:rPr>
                <w:szCs w:val="24"/>
                <w:lang w:val="sv-SE"/>
              </w:rPr>
              <w:t>32nm</w:t>
            </w:r>
            <w:r>
              <w:rPr>
                <w:szCs w:val="24"/>
                <w:lang w:val="sv-SE"/>
              </w:rPr>
              <w:t xml:space="preserve"> </w:t>
            </w:r>
            <w:r w:rsidR="00627307">
              <w:rPr>
                <w:szCs w:val="24"/>
                <w:lang w:val="sv-SE"/>
              </w:rPr>
              <w:t>X3</w:t>
            </w:r>
            <w:r w:rsidR="006953CA">
              <w:rPr>
                <w:szCs w:val="24"/>
                <w:lang w:val="sv-SE"/>
              </w:rPr>
              <w:t xml:space="preserve"> (ACT </w:t>
            </w:r>
            <w:r w:rsidR="000E10ED">
              <w:rPr>
                <w:szCs w:val="24"/>
                <w:lang w:val="sv-SE"/>
              </w:rPr>
              <w:t>Apr</w:t>
            </w:r>
            <w:r w:rsidR="006953CA">
              <w:rPr>
                <w:szCs w:val="24"/>
                <w:lang w:val="sv-SE"/>
              </w:rPr>
              <w:t>/</w:t>
            </w:r>
            <w:r w:rsidR="00200E04">
              <w:rPr>
                <w:szCs w:val="24"/>
                <w:lang w:val="sv-SE"/>
              </w:rPr>
              <w:t>10</w:t>
            </w:r>
            <w:r w:rsidR="006953CA">
              <w:rPr>
                <w:szCs w:val="24"/>
                <w:lang w:val="sv-SE"/>
              </w:rPr>
              <w:t xml:space="preserve">) and </w:t>
            </w:r>
            <w:r w:rsidR="006953CA">
              <w:t xml:space="preserve">eMMC 4.4 with 32nm </w:t>
            </w:r>
            <w:r w:rsidR="000E10ED">
              <w:t>X</w:t>
            </w:r>
            <w:r w:rsidR="006953CA">
              <w:t>2 (ES Jan/</w:t>
            </w:r>
            <w:r w:rsidR="00200E04">
              <w:t>10</w:t>
            </w:r>
            <w:r w:rsidR="006953CA">
              <w:t>)</w:t>
            </w:r>
          </w:p>
          <w:p w:rsidR="000E10ED" w:rsidRPr="00EE236C" w:rsidRDefault="000E10ED" w:rsidP="006953CA">
            <w:pPr>
              <w:numPr>
                <w:ilvl w:val="0"/>
                <w:numId w:val="34"/>
                <w:numberingChange w:id="356" w:author="opetruschka" w:date="2009-08-12T22:16:00Z" w:original=""/>
              </w:numPr>
              <w:rPr>
                <w:rPrChange w:id="357" w:author="David Zehavi" w:date="2009-08-30T08:20:00Z">
                  <w:rPr>
                    <w:szCs w:val="24"/>
                    <w:lang w:val="sv-SE"/>
                  </w:rPr>
                </w:rPrChange>
              </w:rPr>
            </w:pPr>
            <w:r>
              <w:lastRenderedPageBreak/>
              <w:t xml:space="preserve">uSD Ultra with </w:t>
            </w:r>
            <w:r w:rsidRPr="00D34B9A">
              <w:rPr>
                <w:szCs w:val="24"/>
                <w:lang w:val="sv-SE"/>
              </w:rPr>
              <w:t>32nm</w:t>
            </w:r>
            <w:r>
              <w:rPr>
                <w:szCs w:val="24"/>
                <w:lang w:val="sv-SE"/>
              </w:rPr>
              <w:t xml:space="preserve"> X3 dual die operation</w:t>
            </w:r>
          </w:p>
          <w:p w:rsidR="00FA29F6" w:rsidRDefault="000E10ED" w:rsidP="00596B0A">
            <w:pPr>
              <w:numPr>
                <w:ilvl w:val="0"/>
                <w:numId w:val="1"/>
                <w:numberingChange w:id="358" w:author="opetruschka" w:date="2009-08-02T23:20:00Z" w:original=""/>
              </w:numPr>
            </w:pPr>
            <w:r>
              <w:t>All the rest of the listed SD products</w:t>
            </w:r>
            <w:r w:rsidDel="000E10ED">
              <w:t xml:space="preserve"> </w:t>
            </w:r>
          </w:p>
        </w:tc>
        <w:tc>
          <w:tcPr>
            <w:tcW w:w="1290" w:type="pct"/>
          </w:tcPr>
          <w:p w:rsidR="00FA29F6" w:rsidRDefault="00FA29F6" w:rsidP="00242F23"/>
        </w:tc>
      </w:tr>
      <w:tr w:rsidR="00E74C14" w:rsidTr="00FA29F6">
        <w:tblPrEx>
          <w:tblCellMar>
            <w:top w:w="0" w:type="dxa"/>
            <w:bottom w:w="0" w:type="dxa"/>
          </w:tblCellMar>
        </w:tblPrEx>
        <w:tc>
          <w:tcPr>
            <w:tcW w:w="850" w:type="pct"/>
          </w:tcPr>
          <w:p w:rsidR="00E74C14" w:rsidRDefault="00E74C14" w:rsidP="00242F23">
            <w:pPr>
              <w:jc w:val="right"/>
            </w:pPr>
            <w:r>
              <w:lastRenderedPageBreak/>
              <w:t>MS Product Priority</w:t>
            </w:r>
          </w:p>
        </w:tc>
        <w:tc>
          <w:tcPr>
            <w:tcW w:w="2860" w:type="pct"/>
          </w:tcPr>
          <w:p w:rsidR="00E74C14" w:rsidRDefault="00E74C14" w:rsidP="00E74C14">
            <w:pPr>
              <w:numPr>
                <w:ilvl w:val="0"/>
                <w:numId w:val="33"/>
                <w:numberingChange w:id="359" w:author="opetruschka" w:date="2009-08-02T23:20:00Z" w:original=""/>
              </w:numPr>
            </w:pPr>
            <w:r>
              <w:t xml:space="preserve">M2 and MS Duo BL with 32nm 32Gb </w:t>
            </w:r>
            <w:r w:rsidR="00627307">
              <w:t>X3</w:t>
            </w:r>
          </w:p>
          <w:p w:rsidR="00E74C14" w:rsidRDefault="00E74C14" w:rsidP="00E74C14">
            <w:pPr>
              <w:numPr>
                <w:ilvl w:val="0"/>
                <w:numId w:val="33"/>
                <w:numberingChange w:id="360" w:author="opetruschka" w:date="2009-08-02T23:20:00Z" w:original=""/>
              </w:numPr>
            </w:pPr>
            <w:r>
              <w:t>ProHG 30/30</w:t>
            </w:r>
          </w:p>
          <w:p w:rsidR="00E74C14" w:rsidRDefault="00E74C14" w:rsidP="00E74C14">
            <w:pPr>
              <w:numPr>
                <w:ilvl w:val="0"/>
                <w:numId w:val="34"/>
                <w:numberingChange w:id="361" w:author="opetruschka" w:date="2009-08-02T23:20:00Z" w:original=""/>
              </w:numPr>
            </w:pPr>
            <w:r>
              <w:t>All the rest of the listed MS products</w:t>
            </w:r>
          </w:p>
        </w:tc>
        <w:tc>
          <w:tcPr>
            <w:tcW w:w="1290" w:type="pct"/>
          </w:tcPr>
          <w:p w:rsidR="00E74C14" w:rsidRDefault="00E74C14" w:rsidP="00242F23"/>
        </w:tc>
      </w:tr>
    </w:tbl>
    <w:p w:rsidR="00552C21" w:rsidRDefault="00552C21" w:rsidP="00552C21"/>
    <w:p w:rsidR="00552C21" w:rsidRDefault="00552C21" w:rsidP="00552C21"/>
    <w:p w:rsidR="00552C21" w:rsidRDefault="00552C21" w:rsidP="00552C21">
      <w:pPr>
        <w:pStyle w:val="Heading1"/>
      </w:pPr>
      <w:r>
        <w:br w:type="page"/>
      </w:r>
      <w:bookmarkStart w:id="362" w:name="_Toc212801775"/>
      <w:bookmarkStart w:id="363" w:name="_Toc212966515"/>
      <w:bookmarkStart w:id="364" w:name="_Toc245789414"/>
      <w:r>
        <w:lastRenderedPageBreak/>
        <w:t xml:space="preserve">Section IV. </w:t>
      </w:r>
      <w:r>
        <w:tab/>
        <w:t>Risks</w:t>
      </w:r>
      <w:bookmarkEnd w:id="362"/>
      <w:bookmarkEnd w:id="363"/>
      <w:bookmarkEnd w:id="364"/>
    </w:p>
    <w:p w:rsidR="00552C21" w:rsidRPr="0026696B" w:rsidRDefault="00552C21" w:rsidP="00552C21"/>
    <w:tbl>
      <w:tblPr>
        <w:tblW w:w="5000" w:type="pct"/>
        <w:tblLook w:val="0000"/>
      </w:tblPr>
      <w:tblGrid>
        <w:gridCol w:w="1614"/>
        <w:gridCol w:w="4869"/>
        <w:gridCol w:w="884"/>
        <w:gridCol w:w="2569"/>
      </w:tblGrid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552C21" w:rsidRPr="00BD1948" w:rsidRDefault="00552C21" w:rsidP="00242F23">
            <w:pPr>
              <w:jc w:val="right"/>
              <w:rPr>
                <w:b/>
              </w:rPr>
            </w:pPr>
            <w:r w:rsidRPr="00BD1948">
              <w:rPr>
                <w:b/>
              </w:rPr>
              <w:t>Risk</w:t>
            </w:r>
          </w:p>
        </w:tc>
        <w:tc>
          <w:tcPr>
            <w:tcW w:w="2450" w:type="pct"/>
          </w:tcPr>
          <w:p w:rsidR="00552C21" w:rsidRPr="00BD1948" w:rsidRDefault="00552C21" w:rsidP="00242F23">
            <w:pPr>
              <w:rPr>
                <w:b/>
              </w:rPr>
            </w:pPr>
            <w:r w:rsidRPr="00BD1948">
              <w:rPr>
                <w:b/>
              </w:rPr>
              <w:t>Details</w:t>
            </w:r>
          </w:p>
        </w:tc>
        <w:tc>
          <w:tcPr>
            <w:tcW w:w="445" w:type="pct"/>
          </w:tcPr>
          <w:p w:rsidR="00552C21" w:rsidRPr="00BD1948" w:rsidRDefault="00552C21" w:rsidP="00242F23">
            <w:pPr>
              <w:rPr>
                <w:b/>
              </w:rPr>
            </w:pPr>
            <w:r w:rsidRPr="00BD1948">
              <w:rPr>
                <w:b/>
              </w:rPr>
              <w:t>Level</w:t>
            </w:r>
          </w:p>
        </w:tc>
        <w:tc>
          <w:tcPr>
            <w:tcW w:w="1293" w:type="pct"/>
          </w:tcPr>
          <w:p w:rsidR="00552C21" w:rsidRPr="00BD1948" w:rsidRDefault="00552C21" w:rsidP="00242F23">
            <w:pPr>
              <w:rPr>
                <w:b/>
              </w:rPr>
            </w:pPr>
            <w:r w:rsidRPr="00BD1948">
              <w:rPr>
                <w:b/>
              </w:rPr>
              <w:t>Action</w:t>
            </w:r>
          </w:p>
        </w:tc>
      </w:tr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552C21" w:rsidRDefault="00552C21" w:rsidP="00242F23">
            <w:r>
              <w:t>BCH ECC</w:t>
            </w:r>
          </w:p>
        </w:tc>
        <w:tc>
          <w:tcPr>
            <w:tcW w:w="2450" w:type="pct"/>
          </w:tcPr>
          <w:p w:rsidR="00552C21" w:rsidRDefault="00552C21" w:rsidP="00242F23">
            <w:r>
              <w:t xml:space="preserve">122 BCH ECC is still not approved for 32nm </w:t>
            </w:r>
            <w:r w:rsidR="00665E1A">
              <w:t>X</w:t>
            </w:r>
            <w:r>
              <w:t>3 Memory</w:t>
            </w:r>
          </w:p>
        </w:tc>
        <w:tc>
          <w:tcPr>
            <w:tcW w:w="445" w:type="pct"/>
          </w:tcPr>
          <w:p w:rsidR="00552C21" w:rsidRDefault="00552C21" w:rsidP="00242F23">
            <w:r>
              <w:t>High</w:t>
            </w:r>
          </w:p>
        </w:tc>
        <w:tc>
          <w:tcPr>
            <w:tcW w:w="1293" w:type="pct"/>
          </w:tcPr>
          <w:p w:rsidR="00552C21" w:rsidRDefault="00552C21" w:rsidP="00242F23"/>
        </w:tc>
      </w:tr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552C21" w:rsidRDefault="00F674A5" w:rsidP="00242F23">
            <w:r>
              <w:t>UHS and MMC4.4</w:t>
            </w:r>
          </w:p>
        </w:tc>
        <w:tc>
          <w:tcPr>
            <w:tcW w:w="2450" w:type="pct"/>
          </w:tcPr>
          <w:p w:rsidR="00552C21" w:rsidRPr="008816C3" w:rsidRDefault="00F674A5" w:rsidP="00242F23">
            <w:pPr>
              <w:rPr>
                <w:szCs w:val="24"/>
              </w:rPr>
            </w:pPr>
            <w:r w:rsidRPr="008816C3">
              <w:rPr>
                <w:rFonts w:cs="Arial"/>
                <w:szCs w:val="24"/>
              </w:rPr>
              <w:t xml:space="preserve">IO development </w:t>
            </w:r>
            <w:r w:rsidR="008B4467" w:rsidRPr="008816C3">
              <w:rPr>
                <w:rFonts w:cs="Arial"/>
                <w:szCs w:val="24"/>
              </w:rPr>
              <w:t xml:space="preserve">and analog </w:t>
            </w:r>
            <w:r w:rsidRPr="008816C3">
              <w:rPr>
                <w:rFonts w:cs="Arial"/>
                <w:szCs w:val="24"/>
              </w:rPr>
              <w:t>for SD UHS</w:t>
            </w:r>
            <w:r w:rsidR="008B4467" w:rsidRPr="008816C3">
              <w:rPr>
                <w:rFonts w:cs="Arial"/>
                <w:szCs w:val="24"/>
              </w:rPr>
              <w:t>50</w:t>
            </w:r>
            <w:r w:rsidRPr="008816C3">
              <w:rPr>
                <w:rFonts w:cs="Arial"/>
                <w:szCs w:val="24"/>
              </w:rPr>
              <w:t xml:space="preserve"> and MMC 4.4</w:t>
            </w:r>
          </w:p>
        </w:tc>
        <w:tc>
          <w:tcPr>
            <w:tcW w:w="445" w:type="pct"/>
          </w:tcPr>
          <w:p w:rsidR="00552C21" w:rsidRDefault="000816F2" w:rsidP="00242F23">
            <w:r>
              <w:t>Med</w:t>
            </w:r>
          </w:p>
        </w:tc>
        <w:tc>
          <w:tcPr>
            <w:tcW w:w="1293" w:type="pct"/>
          </w:tcPr>
          <w:p w:rsidR="00552C21" w:rsidRDefault="00552C21" w:rsidP="00242F23"/>
        </w:tc>
      </w:tr>
      <w:tr w:rsidR="000816F2" w:rsidTr="00242F23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0816F2" w:rsidRDefault="000816F2" w:rsidP="000816F2">
            <w:r>
              <w:t>BE FW Development</w:t>
            </w:r>
          </w:p>
        </w:tc>
        <w:tc>
          <w:tcPr>
            <w:tcW w:w="2450" w:type="pct"/>
          </w:tcPr>
          <w:p w:rsidR="000816F2" w:rsidRDefault="000816F2" w:rsidP="000816F2">
            <w:pPr>
              <w:numPr>
                <w:ilvl w:val="0"/>
                <w:numId w:val="26"/>
                <w:numberingChange w:id="365" w:author="opetruschka" w:date="2009-08-02T23:20:00Z" w:original=""/>
              </w:numPr>
              <w:rPr>
                <w:bCs/>
                <w:iCs/>
              </w:rPr>
            </w:pPr>
            <w:r>
              <w:rPr>
                <w:bCs/>
                <w:iCs/>
              </w:rPr>
              <w:t>New Gen6 development</w:t>
            </w:r>
          </w:p>
          <w:p w:rsidR="000816F2" w:rsidRDefault="000816F2" w:rsidP="000816F2">
            <w:pPr>
              <w:numPr>
                <w:ilvl w:val="0"/>
                <w:numId w:val="28"/>
                <w:numberingChange w:id="366" w:author="opetruschka" w:date="2009-08-02T23:20:00Z" w:original=""/>
              </w:numPr>
              <w:rPr>
                <w:bCs/>
                <w:iCs/>
              </w:rPr>
            </w:pPr>
            <w:r>
              <w:rPr>
                <w:bCs/>
                <w:iCs/>
              </w:rPr>
              <w:t xml:space="preserve">Gen6 with 32nm </w:t>
            </w:r>
            <w:r w:rsidR="00665E1A">
              <w:rPr>
                <w:bCs/>
                <w:iCs/>
              </w:rPr>
              <w:t>X</w:t>
            </w:r>
            <w:r>
              <w:rPr>
                <w:bCs/>
                <w:iCs/>
              </w:rPr>
              <w:t>3 memory</w:t>
            </w:r>
          </w:p>
          <w:p w:rsidR="000816F2" w:rsidRDefault="000816F2" w:rsidP="000816F2">
            <w:pPr>
              <w:numPr>
                <w:ilvl w:val="0"/>
                <w:numId w:val="28"/>
                <w:numberingChange w:id="367" w:author="opetruschka" w:date="2009-08-02T23:20:00Z" w:original=""/>
              </w:numPr>
              <w:rPr>
                <w:bCs/>
                <w:iCs/>
              </w:rPr>
            </w:pPr>
            <w:r>
              <w:rPr>
                <w:bCs/>
                <w:iCs/>
              </w:rPr>
              <w:t>Gen6 over PhoenixC2 architecture</w:t>
            </w:r>
          </w:p>
          <w:p w:rsidR="004D47E9" w:rsidRPr="00126EAE" w:rsidRDefault="004D47E9" w:rsidP="000816F2">
            <w:pPr>
              <w:numPr>
                <w:ilvl w:val="0"/>
                <w:numId w:val="28"/>
                <w:numberingChange w:id="368" w:author="opetruschka" w:date="2009-08-02T23:20:00Z" w:original=""/>
              </w:numPr>
              <w:rPr>
                <w:bCs/>
                <w:iCs/>
              </w:rPr>
            </w:pPr>
            <w:r>
              <w:rPr>
                <w:bCs/>
                <w:iCs/>
              </w:rPr>
              <w:t>MMC4.4 support</w:t>
            </w:r>
          </w:p>
        </w:tc>
        <w:tc>
          <w:tcPr>
            <w:tcW w:w="445" w:type="pct"/>
          </w:tcPr>
          <w:p w:rsidR="000816F2" w:rsidRPr="000816F2" w:rsidRDefault="006953CA" w:rsidP="00242F23">
            <w:pPr>
              <w:rPr>
                <w:bCs/>
                <w:iCs/>
              </w:rPr>
            </w:pPr>
            <w:r>
              <w:rPr>
                <w:bCs/>
                <w:iCs/>
              </w:rPr>
              <w:t>High</w:t>
            </w:r>
          </w:p>
        </w:tc>
        <w:tc>
          <w:tcPr>
            <w:tcW w:w="1293" w:type="pct"/>
          </w:tcPr>
          <w:p w:rsidR="000816F2" w:rsidRPr="001A4730" w:rsidRDefault="000816F2" w:rsidP="00242F23">
            <w:pPr>
              <w:rPr>
                <w:b/>
                <w:iCs/>
              </w:rPr>
            </w:pPr>
          </w:p>
        </w:tc>
      </w:tr>
      <w:tr w:rsidR="000816F2" w:rsidTr="00242F23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0816F2" w:rsidRDefault="000816F2" w:rsidP="00242F23">
            <w:pPr>
              <w:jc w:val="right"/>
            </w:pPr>
          </w:p>
        </w:tc>
        <w:tc>
          <w:tcPr>
            <w:tcW w:w="2450" w:type="pct"/>
          </w:tcPr>
          <w:p w:rsidR="000816F2" w:rsidRPr="00126EAE" w:rsidRDefault="000816F2" w:rsidP="00242F23">
            <w:pPr>
              <w:rPr>
                <w:bCs/>
                <w:iCs/>
              </w:rPr>
            </w:pPr>
          </w:p>
        </w:tc>
        <w:tc>
          <w:tcPr>
            <w:tcW w:w="445" w:type="pct"/>
          </w:tcPr>
          <w:p w:rsidR="000816F2" w:rsidRPr="001A4730" w:rsidRDefault="000816F2" w:rsidP="00242F23">
            <w:pPr>
              <w:rPr>
                <w:b/>
                <w:iCs/>
              </w:rPr>
            </w:pPr>
          </w:p>
        </w:tc>
        <w:tc>
          <w:tcPr>
            <w:tcW w:w="1293" w:type="pct"/>
          </w:tcPr>
          <w:p w:rsidR="000816F2" w:rsidRPr="001A4730" w:rsidRDefault="000816F2" w:rsidP="00242F23">
            <w:pPr>
              <w:rPr>
                <w:b/>
                <w:iCs/>
              </w:rPr>
            </w:pPr>
          </w:p>
        </w:tc>
      </w:tr>
      <w:tr w:rsidR="000816F2" w:rsidTr="00242F23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0816F2" w:rsidRDefault="000816F2" w:rsidP="00242F23">
            <w:pPr>
              <w:jc w:val="right"/>
            </w:pPr>
          </w:p>
        </w:tc>
        <w:tc>
          <w:tcPr>
            <w:tcW w:w="2450" w:type="pct"/>
          </w:tcPr>
          <w:p w:rsidR="000816F2" w:rsidRPr="00126EAE" w:rsidRDefault="000816F2" w:rsidP="00242F23">
            <w:pPr>
              <w:rPr>
                <w:bCs/>
                <w:iCs/>
              </w:rPr>
            </w:pPr>
          </w:p>
        </w:tc>
        <w:tc>
          <w:tcPr>
            <w:tcW w:w="445" w:type="pct"/>
          </w:tcPr>
          <w:p w:rsidR="000816F2" w:rsidRPr="001A4730" w:rsidRDefault="000816F2" w:rsidP="00242F23">
            <w:pPr>
              <w:rPr>
                <w:b/>
                <w:iCs/>
              </w:rPr>
            </w:pPr>
          </w:p>
        </w:tc>
        <w:tc>
          <w:tcPr>
            <w:tcW w:w="1293" w:type="pct"/>
          </w:tcPr>
          <w:p w:rsidR="000816F2" w:rsidRPr="001A4730" w:rsidRDefault="000816F2" w:rsidP="00242F23">
            <w:pPr>
              <w:rPr>
                <w:b/>
                <w:iCs/>
              </w:rPr>
            </w:pPr>
          </w:p>
        </w:tc>
      </w:tr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552C21" w:rsidRDefault="00552C21" w:rsidP="00242F23">
            <w:pPr>
              <w:jc w:val="right"/>
            </w:pPr>
          </w:p>
        </w:tc>
        <w:tc>
          <w:tcPr>
            <w:tcW w:w="2450" w:type="pct"/>
          </w:tcPr>
          <w:p w:rsidR="00552C21" w:rsidRPr="00126EAE" w:rsidRDefault="00552C21" w:rsidP="00242F23">
            <w:pPr>
              <w:rPr>
                <w:bCs/>
                <w:iCs/>
              </w:rPr>
            </w:pPr>
          </w:p>
        </w:tc>
        <w:tc>
          <w:tcPr>
            <w:tcW w:w="445" w:type="pct"/>
          </w:tcPr>
          <w:p w:rsidR="00552C21" w:rsidRPr="001A4730" w:rsidRDefault="00552C21" w:rsidP="00242F23">
            <w:pPr>
              <w:rPr>
                <w:b/>
                <w:iCs/>
              </w:rPr>
            </w:pPr>
          </w:p>
        </w:tc>
        <w:tc>
          <w:tcPr>
            <w:tcW w:w="1293" w:type="pct"/>
          </w:tcPr>
          <w:p w:rsidR="00552C21" w:rsidRPr="001A4730" w:rsidRDefault="00552C21" w:rsidP="00242F23">
            <w:pPr>
              <w:rPr>
                <w:b/>
                <w:iCs/>
              </w:rPr>
            </w:pPr>
          </w:p>
        </w:tc>
      </w:tr>
      <w:tr w:rsidR="00552C21" w:rsidTr="00242F23">
        <w:tblPrEx>
          <w:tblCellMar>
            <w:top w:w="0" w:type="dxa"/>
            <w:bottom w:w="0" w:type="dxa"/>
          </w:tblCellMar>
        </w:tblPrEx>
        <w:tc>
          <w:tcPr>
            <w:tcW w:w="812" w:type="pct"/>
          </w:tcPr>
          <w:p w:rsidR="00552C21" w:rsidRDefault="00552C21" w:rsidP="00242F23"/>
        </w:tc>
        <w:tc>
          <w:tcPr>
            <w:tcW w:w="2450" w:type="pct"/>
          </w:tcPr>
          <w:p w:rsidR="00552C21" w:rsidRDefault="00552C21" w:rsidP="00242F23"/>
        </w:tc>
        <w:tc>
          <w:tcPr>
            <w:tcW w:w="445" w:type="pct"/>
          </w:tcPr>
          <w:p w:rsidR="00552C21" w:rsidRDefault="00552C21" w:rsidP="00242F23"/>
        </w:tc>
        <w:tc>
          <w:tcPr>
            <w:tcW w:w="1293" w:type="pct"/>
          </w:tcPr>
          <w:p w:rsidR="00552C21" w:rsidRDefault="00552C21" w:rsidP="00242F23"/>
        </w:tc>
      </w:tr>
    </w:tbl>
    <w:p w:rsidR="00552C21" w:rsidRDefault="00552C21" w:rsidP="00552C21"/>
    <w:p w:rsidR="00552C21" w:rsidRDefault="00552C21" w:rsidP="00552C21"/>
    <w:p w:rsidR="00552C21" w:rsidRDefault="00552C21" w:rsidP="00552C21"/>
    <w:p w:rsidR="00552C21" w:rsidRDefault="00552C21" w:rsidP="00552C21"/>
    <w:p w:rsidR="00552C21" w:rsidRDefault="00552C21" w:rsidP="00552C21">
      <w:r>
        <w:t xml:space="preserve"> </w:t>
      </w:r>
    </w:p>
    <w:p w:rsidR="00552C21" w:rsidRDefault="00552C21" w:rsidP="00552C21">
      <w:pPr>
        <w:pStyle w:val="Heading1"/>
      </w:pPr>
      <w:r>
        <w:br w:type="page"/>
      </w:r>
      <w:bookmarkStart w:id="369" w:name="_Toc212801776"/>
      <w:bookmarkStart w:id="370" w:name="_Toc212966516"/>
      <w:bookmarkStart w:id="371" w:name="_Toc245789415"/>
      <w:r>
        <w:lastRenderedPageBreak/>
        <w:t>Section V.</w:t>
      </w:r>
      <w:r>
        <w:tab/>
      </w:r>
      <w:r>
        <w:tab/>
      </w:r>
      <w:r w:rsidRPr="00D76B4C">
        <w:t>Development Cost</w:t>
      </w:r>
      <w:bookmarkEnd w:id="369"/>
      <w:bookmarkEnd w:id="370"/>
      <w:bookmarkEnd w:id="371"/>
    </w:p>
    <w:p w:rsidR="00552C21" w:rsidRDefault="00552C21" w:rsidP="00552C21"/>
    <w:p w:rsidR="00552C21" w:rsidRDefault="00552C21" w:rsidP="00552C21">
      <w:pPr>
        <w:rPr>
          <w:b/>
        </w:rPr>
      </w:pPr>
      <w:r w:rsidRPr="00E54DE4">
        <w:rPr>
          <w:b/>
        </w:rPr>
        <w:t>Engineering Resource requirements</w:t>
      </w:r>
    </w:p>
    <w:p w:rsidR="00552C21" w:rsidRDefault="00552C21" w:rsidP="00552C21">
      <w:pPr>
        <w:rPr>
          <w:b/>
        </w:rPr>
      </w:pPr>
    </w:p>
    <w:p w:rsidR="009342A0" w:rsidRPr="009342A0" w:rsidRDefault="009342A0" w:rsidP="009342A0">
      <w:pPr>
        <w:numPr>
          <w:ilvl w:val="0"/>
          <w:numId w:val="42"/>
        </w:numPr>
        <w:rPr>
          <w:bCs/>
        </w:rPr>
      </w:pPr>
      <w:r w:rsidRPr="009342A0">
        <w:rPr>
          <w:bCs/>
        </w:rPr>
        <w:t>Packaging Resources:</w:t>
      </w:r>
    </w:p>
    <w:p w:rsidR="009342A0" w:rsidRPr="009342A0" w:rsidRDefault="009342A0" w:rsidP="009342A0">
      <w:pPr>
        <w:rPr>
          <w:bCs/>
        </w:rPr>
      </w:pPr>
      <w:r w:rsidRPr="009342A0">
        <w:rPr>
          <w:bCs/>
        </w:rPr>
        <w:t>1Q09 – 1 man-month - SDUS</w:t>
      </w:r>
    </w:p>
    <w:p w:rsidR="009342A0" w:rsidRPr="009342A0" w:rsidRDefault="009342A0" w:rsidP="009342A0">
      <w:pPr>
        <w:rPr>
          <w:bCs/>
        </w:rPr>
      </w:pPr>
      <w:r w:rsidRPr="009342A0">
        <w:rPr>
          <w:bCs/>
        </w:rPr>
        <w:t>2Q09 – 3 man.months – SUDS + SDTW + SDSS</w:t>
      </w:r>
    </w:p>
    <w:p w:rsidR="009342A0" w:rsidRPr="009342A0" w:rsidRDefault="009342A0" w:rsidP="009342A0">
      <w:pPr>
        <w:rPr>
          <w:bCs/>
        </w:rPr>
      </w:pPr>
      <w:r w:rsidRPr="009342A0">
        <w:rPr>
          <w:bCs/>
        </w:rPr>
        <w:t xml:space="preserve">3Q09 - 3 man.months – SUDS + SDTW + SDSS </w:t>
      </w:r>
    </w:p>
    <w:p w:rsidR="009342A0" w:rsidRPr="009342A0" w:rsidRDefault="009342A0" w:rsidP="009342A0">
      <w:pPr>
        <w:rPr>
          <w:bCs/>
        </w:rPr>
      </w:pPr>
      <w:r w:rsidRPr="009342A0">
        <w:rPr>
          <w:bCs/>
        </w:rPr>
        <w:t>4Q09 – 2 man.months</w:t>
      </w:r>
    </w:p>
    <w:p w:rsidR="009342A0" w:rsidRPr="009342A0" w:rsidRDefault="009342A0" w:rsidP="009342A0">
      <w:pPr>
        <w:rPr>
          <w:bCs/>
        </w:rPr>
      </w:pPr>
      <w:r w:rsidRPr="009342A0">
        <w:rPr>
          <w:bCs/>
        </w:rPr>
        <w:t>1Q10 – 1 man.month</w:t>
      </w:r>
    </w:p>
    <w:p w:rsidR="00552C21" w:rsidRPr="008D43B0" w:rsidRDefault="00552C21" w:rsidP="00552C21"/>
    <w:p w:rsidR="00552C21" w:rsidRDefault="00B45AF8" w:rsidP="00552C21">
      <w:r w:rsidRPr="000F11AC">
        <w:object w:dxaOrig="22191" w:dyaOrig="10399">
          <v:shape id="_x0000_i1027" type="#_x0000_t75" style="width:786.7pt;height:375pt" o:ole="">
            <v:imagedata r:id="rId14" o:title=""/>
          </v:shape>
          <o:OLEObject Type="Embed" ProgID="Excel.Sheet.8" ShapeID="_x0000_i1027" DrawAspect="Content" ObjectID="_1342437230" r:id="rId15"/>
        </w:object>
      </w:r>
      <w:r w:rsidR="00552C21" w:rsidRPr="000F11AC">
        <w:br w:type="page"/>
      </w:r>
      <w:bookmarkStart w:id="372" w:name="_Toc212801777"/>
    </w:p>
    <w:p w:rsidR="00552C21" w:rsidRDefault="00552C21" w:rsidP="00552C21">
      <w:pPr>
        <w:pStyle w:val="Heading1"/>
      </w:pPr>
      <w:bookmarkStart w:id="373" w:name="_Toc212966517"/>
      <w:bookmarkStart w:id="374" w:name="_Toc245789416"/>
      <w:r>
        <w:t xml:space="preserve">Section VI. </w:t>
      </w:r>
      <w:r>
        <w:tab/>
      </w:r>
      <w:r>
        <w:tab/>
        <w:t>Appendix – Major Decisions</w:t>
      </w:r>
      <w:bookmarkEnd w:id="372"/>
      <w:bookmarkEnd w:id="373"/>
      <w:bookmarkEnd w:id="374"/>
    </w:p>
    <w:p w:rsidR="00552C21" w:rsidRDefault="00552C21" w:rsidP="00552C21">
      <w:pPr>
        <w:ind w:left="1080"/>
      </w:pPr>
    </w:p>
    <w:p w:rsidR="00552C21" w:rsidRPr="00836985" w:rsidRDefault="00552C21" w:rsidP="00552C21"/>
    <w:p w:rsidR="00ED3861" w:rsidRDefault="002716EF" w:rsidP="00ED3861">
      <w:pPr>
        <w:numPr>
          <w:ilvl w:val="0"/>
          <w:numId w:val="18"/>
          <w:numberingChange w:id="375" w:author="opetruschka" w:date="2009-08-02T23:20:00Z" w:original="%1:1:0:)"/>
        </w:numPr>
      </w:pPr>
      <w:r>
        <w:t>ROI justification for adding MS-HG</w:t>
      </w:r>
      <w:r w:rsidR="00E74C14">
        <w:t>:</w:t>
      </w:r>
      <w:r w:rsidR="00ED3861">
        <w:br/>
        <w:t>Added cost 0.2 cents.</w:t>
      </w:r>
      <w:r w:rsidR="00ED3861">
        <w:br/>
        <w:t>200M total P2 cards.</w:t>
      </w:r>
      <w:r w:rsidR="00ED3861">
        <w:br/>
        <w:t>1.3M combined MS ProHG, MS VideoHD, MS Ultra cards that need to use either P2 or ComboS4E.</w:t>
      </w:r>
      <w:r w:rsidR="00ED3861">
        <w:br/>
        <w:t>P2 cost: 11 cents.</w:t>
      </w:r>
      <w:r w:rsidR="00ED3861">
        <w:br/>
        <w:t>ComboS4E cost: 41 cents.</w:t>
      </w:r>
      <w:r w:rsidR="00ED3861">
        <w:br/>
        <w:t>Added cost of 200M cards total = 0.2 cents * 200M = 400K$.</w:t>
      </w:r>
      <w:r w:rsidR="00ED3861">
        <w:br/>
        <w:t>Realized savings from using P2 instead of ComboS4E on 1.3M MS cards = 30 cents * 1.3M = 390K$</w:t>
      </w:r>
      <w:r w:rsidR="00ED3861">
        <w:br/>
      </w:r>
      <w:r w:rsidR="00ED3861">
        <w:br/>
      </w:r>
      <w:r w:rsidR="00ED3861">
        <w:sym w:font="Wingdings" w:char="F0E8"/>
      </w:r>
      <w:r w:rsidR="00ED3861">
        <w:t xml:space="preserve"> Breakeven in terms of cost. No added risk and schedule impact to P2 ASIC development.</w:t>
      </w:r>
    </w:p>
    <w:p w:rsidR="00ED3861" w:rsidRDefault="00ED3861" w:rsidP="00ED3861">
      <w:pPr>
        <w:autoSpaceDE w:val="0"/>
        <w:autoSpaceDN w:val="0"/>
        <w:adjustRightInd w:val="0"/>
        <w:rPr>
          <w:rFonts w:ascii="Courier New" w:hAnsi="Courier New" w:cs="Courier New"/>
          <w:sz w:val="20"/>
          <w:lang w:eastAsia="ja-JP"/>
        </w:rPr>
      </w:pPr>
    </w:p>
    <w:p w:rsidR="00ED3861" w:rsidRDefault="00ED3861" w:rsidP="00ED3861">
      <w:pPr>
        <w:autoSpaceDE w:val="0"/>
        <w:autoSpaceDN w:val="0"/>
        <w:adjustRightInd w:val="0"/>
        <w:rPr>
          <w:rFonts w:ascii="Courier New" w:hAnsi="Courier New" w:cs="Courier New"/>
          <w:sz w:val="20"/>
          <w:lang w:eastAsia="ja-JP"/>
        </w:rPr>
      </w:pPr>
      <w:r>
        <w:rPr>
          <w:rFonts w:ascii="Courier New" w:hAnsi="Courier New" w:cs="Courier New"/>
          <w:sz w:val="20"/>
          <w:lang w:eastAsia="ja-JP"/>
        </w:rPr>
        <w:t xml:space="preserve"> </w:t>
      </w:r>
    </w:p>
    <w:p w:rsidR="009C46E7" w:rsidRDefault="009C46E7" w:rsidP="009C46E7"/>
    <w:p w:rsidR="009C46E7" w:rsidRDefault="009C46E7" w:rsidP="009C46E7">
      <w:pPr>
        <w:ind w:left="1080"/>
      </w:pPr>
    </w:p>
    <w:p w:rsidR="002716EF" w:rsidRDefault="002716EF" w:rsidP="00E74C14">
      <w:pPr>
        <w:pStyle w:val="Heading1"/>
      </w:pPr>
      <w:r>
        <w:br w:type="page"/>
      </w:r>
      <w:bookmarkStart w:id="376" w:name="_Toc245789417"/>
      <w:r>
        <w:lastRenderedPageBreak/>
        <w:t>Section VI</w:t>
      </w:r>
      <w:r w:rsidR="00E74C14">
        <w:t>I</w:t>
      </w:r>
      <w:r>
        <w:t xml:space="preserve">. </w:t>
      </w:r>
      <w:r>
        <w:tab/>
      </w:r>
      <w:r>
        <w:tab/>
        <w:t>Appendix – Open Issues</w:t>
      </w:r>
      <w:bookmarkEnd w:id="376"/>
    </w:p>
    <w:p w:rsidR="002716EF" w:rsidRPr="002716EF" w:rsidRDefault="002716EF" w:rsidP="002716EF"/>
    <w:p w:rsidR="009C46E7" w:rsidRDefault="009C46E7" w:rsidP="009C46E7">
      <w:pPr>
        <w:ind w:left="720"/>
      </w:pPr>
    </w:p>
    <w:p w:rsidR="00C649CA" w:rsidRDefault="00C649CA" w:rsidP="009C46E7">
      <w:pPr>
        <w:ind w:left="720"/>
      </w:pPr>
    </w:p>
    <w:p w:rsidR="00C649CA" w:rsidRDefault="00C649CA" w:rsidP="00C649CA">
      <w:r>
        <w:br w:type="page"/>
      </w:r>
    </w:p>
    <w:p w:rsidR="00C649CA" w:rsidRPr="00C649CA" w:rsidRDefault="00C649CA" w:rsidP="00C649CA">
      <w:pPr>
        <w:pStyle w:val="Heading1"/>
      </w:pPr>
      <w:bookmarkStart w:id="377" w:name="_Toc245789418"/>
      <w:r>
        <w:t xml:space="preserve">Appendix A </w:t>
      </w:r>
      <w:r>
        <w:tab/>
      </w:r>
      <w:r>
        <w:tab/>
      </w:r>
      <w:r>
        <w:tab/>
        <w:t>MMC random performance</w:t>
      </w:r>
      <w:bookmarkEnd w:id="377"/>
      <w:r>
        <w:t xml:space="preserve"> </w:t>
      </w:r>
      <w:r>
        <w:br/>
      </w:r>
    </w:p>
    <w:p w:rsidR="00C649CA" w:rsidRDefault="00C649CA" w:rsidP="00C649CA">
      <w:pPr>
        <w:numPr>
          <w:ilvl w:val="0"/>
          <w:numId w:val="40"/>
          <w:numberingChange w:id="378" w:author="opetruschka" w:date="2009-08-02T23:20:00Z" w:original=""/>
        </w:numPr>
        <w:rPr>
          <w:rFonts w:ascii="Times New Roman" w:hAnsi="Times New Roman"/>
          <w:szCs w:val="24"/>
          <w:lang w:eastAsia="ja-JP"/>
        </w:rPr>
      </w:pPr>
      <w:r>
        <w:t>52Mhz, 8-bit interface</w:t>
      </w:r>
    </w:p>
    <w:p w:rsidR="00C649CA" w:rsidRPr="00C649CA" w:rsidRDefault="00C649CA" w:rsidP="00C649CA">
      <w:pPr>
        <w:numPr>
          <w:ilvl w:val="0"/>
          <w:numId w:val="40"/>
          <w:numberingChange w:id="379" w:author="opetruschka" w:date="2009-08-02T23:20:00Z" w:original=""/>
        </w:numPr>
        <w:rPr>
          <w:rFonts w:ascii="Times New Roman" w:hAnsi="Times New Roman"/>
          <w:szCs w:val="24"/>
          <w:lang w:eastAsia="ja-JP"/>
        </w:rPr>
      </w:pPr>
      <w:r w:rsidRPr="00C649CA">
        <w:rPr>
          <w:rFonts w:ascii="Times New Roman" w:hAnsi="Times New Roman"/>
          <w:szCs w:val="24"/>
          <w:lang w:eastAsia="ja-JP"/>
        </w:rPr>
        <w:t>Write: 50 accesses per second. Should be verified on 512B/1K/2K/4K/8K chunk sizes. </w:t>
      </w:r>
      <w:r w:rsidRPr="00C649CA">
        <w:rPr>
          <w:rFonts w:ascii="Arial" w:hAnsi="Arial" w:cs="Arial"/>
          <w:color w:val="0000FF"/>
          <w:sz w:val="20"/>
          <w:lang w:eastAsia="ja-JP"/>
        </w:rPr>
        <w:t> </w:t>
      </w:r>
      <w:r w:rsidRPr="00C649CA">
        <w:rPr>
          <w:rFonts w:ascii="Times New Roman" w:hAnsi="Times New Roman"/>
          <w:szCs w:val="24"/>
          <w:lang w:eastAsia="ja-JP"/>
        </w:rPr>
        <w:t xml:space="preserve"> </w:t>
      </w:r>
    </w:p>
    <w:p w:rsidR="00C649CA" w:rsidRPr="00C649CA" w:rsidRDefault="00C649CA" w:rsidP="00C649CA">
      <w:pPr>
        <w:numPr>
          <w:ilvl w:val="0"/>
          <w:numId w:val="38"/>
          <w:numberingChange w:id="380" w:author="opetruschka" w:date="2009-08-02T23:20:00Z" w:original=""/>
        </w:numPr>
        <w:rPr>
          <w:rFonts w:ascii="Times New Roman" w:hAnsi="Times New Roman"/>
          <w:szCs w:val="24"/>
          <w:lang w:eastAsia="ja-JP"/>
        </w:rPr>
      </w:pPr>
      <w:r w:rsidRPr="00C649CA">
        <w:rPr>
          <w:rFonts w:ascii="Times New Roman" w:hAnsi="Times New Roman"/>
          <w:szCs w:val="24"/>
          <w:lang w:eastAsia="ja-JP"/>
        </w:rPr>
        <w:t>Read: 1000 accesses per second.</w:t>
      </w:r>
      <w:r w:rsidRPr="00C649CA">
        <w:rPr>
          <w:rFonts w:ascii="Arial" w:hAnsi="Arial" w:cs="Arial"/>
          <w:color w:val="0000FF"/>
          <w:sz w:val="20"/>
          <w:lang w:eastAsia="ja-JP"/>
        </w:rPr>
        <w:t> </w:t>
      </w:r>
      <w:r w:rsidRPr="00C649CA">
        <w:rPr>
          <w:rFonts w:ascii="Times New Roman" w:hAnsi="Times New Roman"/>
          <w:szCs w:val="24"/>
          <w:lang w:eastAsia="ja-JP"/>
        </w:rPr>
        <w:t xml:space="preserve">Should be verified on 512B/1K/2K/4K/8K chunk sizes. </w:t>
      </w:r>
    </w:p>
    <w:p w:rsidR="00C649CA" w:rsidRPr="00C649CA" w:rsidRDefault="00C649CA" w:rsidP="00C649CA">
      <w:pPr>
        <w:numPr>
          <w:ilvl w:val="0"/>
          <w:numId w:val="38"/>
          <w:numberingChange w:id="381" w:author="opetruschka" w:date="2009-08-02T23:20:00Z" w:original=""/>
        </w:numPr>
        <w:rPr>
          <w:rFonts w:ascii="Times New Roman" w:hAnsi="Times New Roman"/>
          <w:szCs w:val="24"/>
          <w:lang w:eastAsia="ja-JP"/>
        </w:rPr>
      </w:pPr>
      <w:r w:rsidRPr="00C649CA">
        <w:rPr>
          <w:rFonts w:ascii="Times New Roman" w:hAnsi="Times New Roman"/>
          <w:szCs w:val="24"/>
          <w:lang w:eastAsia="ja-JP"/>
        </w:rPr>
        <w:t xml:space="preserve">Random sector address. Address can be unaligned to chunk size. </w:t>
      </w:r>
    </w:p>
    <w:p w:rsidR="00C649CA" w:rsidRPr="00C649CA" w:rsidRDefault="00C649CA" w:rsidP="00C649CA">
      <w:pPr>
        <w:numPr>
          <w:ilvl w:val="0"/>
          <w:numId w:val="38"/>
          <w:numberingChange w:id="382" w:author="opetruschka" w:date="2009-08-02T23:20:00Z" w:original=""/>
        </w:numPr>
        <w:rPr>
          <w:rFonts w:ascii="Times New Roman" w:hAnsi="Times New Roman"/>
          <w:szCs w:val="24"/>
          <w:lang w:eastAsia="ja-JP"/>
        </w:rPr>
      </w:pPr>
      <w:r w:rsidRPr="00C649CA">
        <w:rPr>
          <w:rFonts w:ascii="Times New Roman" w:hAnsi="Times New Roman"/>
          <w:szCs w:val="24"/>
          <w:lang w:eastAsia="ja-JP"/>
        </w:rPr>
        <w:t xml:space="preserve">Across all media </w:t>
      </w:r>
    </w:p>
    <w:p w:rsidR="00C649CA" w:rsidRPr="00C649CA" w:rsidRDefault="00C649CA" w:rsidP="00C649CA">
      <w:pPr>
        <w:numPr>
          <w:ilvl w:val="0"/>
          <w:numId w:val="38"/>
          <w:numberingChange w:id="383" w:author="opetruschka" w:date="2009-08-02T23:20:00Z" w:original=""/>
        </w:numPr>
        <w:rPr>
          <w:rFonts w:ascii="Times New Roman" w:hAnsi="Times New Roman"/>
          <w:szCs w:val="24"/>
          <w:lang w:eastAsia="ja-JP"/>
        </w:rPr>
      </w:pPr>
      <w:r w:rsidRPr="00C649CA">
        <w:rPr>
          <w:rFonts w:ascii="Times New Roman" w:hAnsi="Times New Roman"/>
          <w:szCs w:val="24"/>
          <w:lang w:eastAsia="ja-JP"/>
        </w:rPr>
        <w:t xml:space="preserve">Nokia use case: repeat the test 10K times, one chunk size per test (chunk sizes not interleaved): </w:t>
      </w:r>
    </w:p>
    <w:p w:rsidR="00C649CA" w:rsidRPr="00C649CA" w:rsidRDefault="00C649CA" w:rsidP="00C649CA">
      <w:pPr>
        <w:ind w:left="144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Numebr of accesses = 10000</w:t>
      </w:r>
    </w:p>
    <w:p w:rsidR="00C649CA" w:rsidRPr="00C649CA" w:rsidRDefault="00C649CA" w:rsidP="00C649CA">
      <w:pPr>
        <w:ind w:left="144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Chunk_size = 512Bytes</w:t>
      </w:r>
    </w:p>
    <w:p w:rsidR="00C649CA" w:rsidRPr="00C649CA" w:rsidRDefault="00C649CA" w:rsidP="00C649CA">
      <w:pPr>
        <w:ind w:left="144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While (chunk_size &lt; 16Kbytes)</w:t>
      </w:r>
    </w:p>
    <w:p w:rsidR="00C649CA" w:rsidRPr="00C649CA" w:rsidRDefault="00C649CA" w:rsidP="00C649CA">
      <w:pPr>
        <w:ind w:left="144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{</w:t>
      </w:r>
    </w:p>
    <w:p w:rsidR="00C649CA" w:rsidRPr="00C649CA" w:rsidRDefault="00C649CA" w:rsidP="00C649CA">
      <w:pPr>
        <w:ind w:left="144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            For (i=0;i&lt; Numebr of accesses;i++)</w:t>
      </w:r>
    </w:p>
    <w:p w:rsidR="00C649CA" w:rsidRPr="00C649CA" w:rsidRDefault="00C649CA" w:rsidP="00C649CA">
      <w:pPr>
        <w:ind w:left="1440" w:firstLine="72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{</w:t>
      </w:r>
    </w:p>
    <w:p w:rsidR="00C649CA" w:rsidRPr="00C649CA" w:rsidRDefault="00C649CA" w:rsidP="00C649CA">
      <w:pPr>
        <w:ind w:left="1440" w:firstLine="72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            Sector Address = (Random(seed)) % (device total capacity in sectors)</w:t>
      </w:r>
    </w:p>
    <w:p w:rsidR="00C649CA" w:rsidRPr="00C649CA" w:rsidRDefault="00C649CA" w:rsidP="00C649CA">
      <w:pPr>
        <w:ind w:left="1440" w:firstLine="72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            //Start measure time</w:t>
      </w:r>
    </w:p>
    <w:p w:rsidR="00C649CA" w:rsidRPr="00C649CA" w:rsidRDefault="00C649CA" w:rsidP="00C649CA">
      <w:pPr>
        <w:ind w:left="1440" w:firstLine="72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            Write(Sector address, chunk size) OR Read(Sector address, chunk size)</w:t>
      </w:r>
    </w:p>
    <w:p w:rsidR="00C649CA" w:rsidRPr="00C649CA" w:rsidRDefault="00C649CA" w:rsidP="00C649CA">
      <w:pPr>
        <w:ind w:left="1440" w:firstLine="72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            //stop measure time</w:t>
      </w:r>
    </w:p>
    <w:p w:rsidR="00C649CA" w:rsidRPr="00C649CA" w:rsidRDefault="00C649CA" w:rsidP="00C649CA">
      <w:pPr>
        <w:ind w:left="1440" w:firstLine="72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 xml:space="preserve">            i++ </w:t>
      </w:r>
    </w:p>
    <w:p w:rsidR="00C649CA" w:rsidRPr="00C649CA" w:rsidRDefault="00C649CA" w:rsidP="00C649CA">
      <w:pPr>
        <w:ind w:left="1440" w:firstLine="72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}</w:t>
      </w:r>
    </w:p>
    <w:p w:rsidR="00C649CA" w:rsidRPr="00C649CA" w:rsidRDefault="00C649CA" w:rsidP="00C649CA">
      <w:pPr>
        <w:ind w:left="1440" w:firstLine="72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Calculate Min, Max and average time for the current chunk_size.</w:t>
      </w:r>
    </w:p>
    <w:p w:rsidR="00C649CA" w:rsidRPr="00C649CA" w:rsidRDefault="00C649CA" w:rsidP="00C649CA">
      <w:pPr>
        <w:ind w:left="1440" w:firstLine="72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Calculate Min, Max, average IOS per second (based on total data that was read / written (chunk_size *  number of accesses) and performance measured)</w:t>
      </w:r>
    </w:p>
    <w:p w:rsidR="00C649CA" w:rsidRPr="00C649CA" w:rsidRDefault="00C649CA" w:rsidP="00C649CA">
      <w:pPr>
        <w:ind w:left="1440" w:firstLine="72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Chunk_size = chunk_size*2</w:t>
      </w:r>
    </w:p>
    <w:p w:rsidR="00C649CA" w:rsidRPr="00C649CA" w:rsidRDefault="00C649CA" w:rsidP="00C649CA">
      <w:pPr>
        <w:ind w:left="1440"/>
        <w:rPr>
          <w:rFonts w:ascii="Arial" w:hAnsi="Arial" w:cs="Arial"/>
          <w:sz w:val="20"/>
          <w:lang w:eastAsia="ja-JP"/>
        </w:rPr>
      </w:pPr>
      <w:r w:rsidRPr="00C649CA">
        <w:rPr>
          <w:rFonts w:ascii="Arial" w:hAnsi="Arial" w:cs="Arial"/>
          <w:sz w:val="20"/>
          <w:lang w:eastAsia="ja-JP"/>
        </w:rPr>
        <w:t>}</w:t>
      </w:r>
    </w:p>
    <w:p w:rsidR="00C649CA" w:rsidRDefault="00C649CA" w:rsidP="00C649CA">
      <w:pPr>
        <w:ind w:left="720"/>
      </w:pPr>
    </w:p>
    <w:p w:rsidR="008124FC" w:rsidRDefault="008124FC" w:rsidP="00C649CA">
      <w:pPr>
        <w:ind w:left="720"/>
      </w:pPr>
    </w:p>
    <w:p w:rsidR="008124FC" w:rsidRDefault="008124FC" w:rsidP="008124FC">
      <w:pPr>
        <w:pStyle w:val="Heading1"/>
      </w:pPr>
      <w:r>
        <w:br w:type="page"/>
      </w:r>
      <w:bookmarkStart w:id="384" w:name="_Toc245789419"/>
      <w:r>
        <w:lastRenderedPageBreak/>
        <w:t xml:space="preserve">Appendix B </w:t>
      </w:r>
      <w:r>
        <w:tab/>
      </w:r>
      <w:r>
        <w:tab/>
      </w:r>
      <w:r>
        <w:tab/>
        <w:t>ESD Requirements</w:t>
      </w:r>
      <w:bookmarkEnd w:id="384"/>
    </w:p>
    <w:p w:rsidR="008124FC" w:rsidRPr="008124FC" w:rsidRDefault="008124FC" w:rsidP="008124FC"/>
    <w:p w:rsidR="008124FC" w:rsidRDefault="008124FC" w:rsidP="008124FC">
      <w:r>
        <w:object w:dxaOrig="1536" w:dyaOrig="994">
          <v:shape id="_x0000_i1028" type="#_x0000_t75" style="width:76.85pt;height:49.45pt" o:ole="">
            <v:imagedata r:id="rId16" o:title=""/>
          </v:shape>
          <o:OLEObject Type="Embed" ProgID="Word.Document.8" ShapeID="_x0000_i1028" DrawAspect="Icon" ObjectID="_1342437231" r:id="rId17">
            <o:FieldCodes>\s</o:FieldCodes>
          </o:OLEObject>
        </w:object>
      </w:r>
    </w:p>
    <w:p w:rsidR="003D6E94" w:rsidRDefault="003D6E94" w:rsidP="008124FC"/>
    <w:p w:rsidR="003D6E94" w:rsidRDefault="003D6E94" w:rsidP="003D6E94">
      <w:pPr>
        <w:pStyle w:val="Heading1"/>
      </w:pPr>
      <w:r>
        <w:br w:type="page"/>
      </w:r>
      <w:bookmarkStart w:id="385" w:name="_Toc245789420"/>
      <w:r>
        <w:lastRenderedPageBreak/>
        <w:t xml:space="preserve">Appendix C </w:t>
      </w:r>
      <w:r>
        <w:tab/>
      </w:r>
      <w:r>
        <w:tab/>
      </w:r>
      <w:r>
        <w:tab/>
        <w:t>Memory Configurations</w:t>
      </w:r>
      <w:bookmarkEnd w:id="385"/>
    </w:p>
    <w:p w:rsidR="003D6E94" w:rsidRPr="00292ACD" w:rsidRDefault="003D6E94" w:rsidP="003D6E94">
      <w:pPr>
        <w:rPr>
          <w:rFonts w:ascii="Arial" w:hAnsi="Arial" w:cs="Arial"/>
          <w:sz w:val="20"/>
        </w:rPr>
      </w:pPr>
    </w:p>
    <w:p w:rsidR="003D6E94" w:rsidRDefault="003D6E94" w:rsidP="00292ACD"/>
    <w:tbl>
      <w:tblPr>
        <w:tblW w:w="6660" w:type="dxa"/>
        <w:tblCellMar>
          <w:left w:w="0" w:type="dxa"/>
          <w:right w:w="0" w:type="dxa"/>
        </w:tblCellMar>
        <w:tblLook w:val="0000"/>
      </w:tblPr>
      <w:tblGrid>
        <w:gridCol w:w="6660"/>
      </w:tblGrid>
      <w:tr w:rsidR="00292ACD" w:rsidRPr="00292ACD" w:rsidTr="00A52DC3">
        <w:trPr>
          <w:trHeight w:val="255"/>
        </w:trPr>
        <w:tc>
          <w:tcPr>
            <w:tcW w:w="6660" w:type="dxa"/>
            <w:vAlign w:val="center"/>
          </w:tcPr>
          <w:p w:rsidR="00292ACD" w:rsidRPr="00292ACD" w:rsidRDefault="00292ACD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FV_32nm_32G_ABL_D3_1D</w:t>
            </w:r>
          </w:p>
        </w:tc>
      </w:tr>
      <w:tr w:rsidR="00292ACD" w:rsidRPr="00292ACD" w:rsidTr="00A52DC3">
        <w:trPr>
          <w:trHeight w:val="255"/>
        </w:trPr>
        <w:tc>
          <w:tcPr>
            <w:tcW w:w="6660" w:type="dxa"/>
            <w:vAlign w:val="center"/>
          </w:tcPr>
          <w:p w:rsidR="00292ACD" w:rsidRPr="00292ACD" w:rsidRDefault="00292ACD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FV_32nm_32G_ABL_D3_2D</w:t>
            </w:r>
          </w:p>
        </w:tc>
      </w:tr>
      <w:tr w:rsidR="00292ACD" w:rsidRPr="00292ACD" w:rsidTr="00A52DC3">
        <w:trPr>
          <w:trHeight w:val="255"/>
        </w:trPr>
        <w:tc>
          <w:tcPr>
            <w:tcW w:w="6660" w:type="dxa"/>
            <w:vAlign w:val="center"/>
          </w:tcPr>
          <w:p w:rsidR="00292ACD" w:rsidRPr="00292ACD" w:rsidRDefault="00292ACD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FV_32nm_32G_ABL_D3_4D</w:t>
            </w:r>
          </w:p>
        </w:tc>
      </w:tr>
      <w:tr w:rsidR="00292ACD" w:rsidRPr="00292ACD" w:rsidTr="00A52DC3">
        <w:trPr>
          <w:trHeight w:val="255"/>
        </w:trPr>
        <w:tc>
          <w:tcPr>
            <w:tcW w:w="6660" w:type="dxa"/>
            <w:vAlign w:val="center"/>
          </w:tcPr>
          <w:p w:rsidR="00292ACD" w:rsidRPr="00292ACD" w:rsidRDefault="00292ACD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FV_32nm_32G_ABL_D3_8D</w:t>
            </w:r>
          </w:p>
        </w:tc>
      </w:tr>
    </w:tbl>
    <w:p w:rsidR="00292ACD" w:rsidRPr="00292ACD" w:rsidRDefault="00292ACD" w:rsidP="00292ACD">
      <w:pPr>
        <w:rPr>
          <w:rFonts w:ascii="Arial" w:hAnsi="Arial" w:cs="Arial"/>
          <w:sz w:val="20"/>
        </w:rPr>
      </w:pPr>
      <w:r w:rsidRPr="00292ACD">
        <w:rPr>
          <w:rFonts w:ascii="Arial" w:hAnsi="Arial" w:cs="Arial"/>
          <w:sz w:val="20"/>
        </w:rPr>
        <w:t>FV_32nm_32G_ABL_D3_16D</w:t>
      </w:r>
    </w:p>
    <w:p w:rsidR="00292ACD" w:rsidRPr="00292ACD" w:rsidRDefault="00292ACD" w:rsidP="00292ACD">
      <w:pPr>
        <w:rPr>
          <w:rFonts w:ascii="Arial" w:hAnsi="Arial" w:cs="Arial"/>
          <w:sz w:val="20"/>
        </w:rPr>
      </w:pPr>
    </w:p>
    <w:tbl>
      <w:tblPr>
        <w:tblW w:w="6660" w:type="dxa"/>
        <w:tblCellMar>
          <w:left w:w="0" w:type="dxa"/>
          <w:right w:w="0" w:type="dxa"/>
        </w:tblCellMar>
        <w:tblLook w:val="0000"/>
      </w:tblPr>
      <w:tblGrid>
        <w:gridCol w:w="6660"/>
      </w:tblGrid>
      <w:tr w:rsidR="00292ACD" w:rsidRPr="00292ACD" w:rsidTr="00A52DC3">
        <w:trPr>
          <w:trHeight w:val="255"/>
        </w:trPr>
        <w:tc>
          <w:tcPr>
            <w:tcW w:w="6660" w:type="dxa"/>
            <w:vAlign w:val="center"/>
          </w:tcPr>
          <w:p w:rsidR="00292ACD" w:rsidRPr="00292ACD" w:rsidRDefault="00292ACD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FV_32nm_32G_ABL_ED3_1D</w:t>
            </w:r>
          </w:p>
        </w:tc>
      </w:tr>
      <w:tr w:rsidR="00292ACD" w:rsidRPr="00292ACD" w:rsidTr="00A52DC3">
        <w:trPr>
          <w:trHeight w:val="255"/>
        </w:trPr>
        <w:tc>
          <w:tcPr>
            <w:tcW w:w="6660" w:type="dxa"/>
            <w:vAlign w:val="center"/>
          </w:tcPr>
          <w:p w:rsidR="00292ACD" w:rsidRPr="00292ACD" w:rsidRDefault="00292ACD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FV_32nm_32G_ABL_ED3_2D</w:t>
            </w:r>
          </w:p>
        </w:tc>
      </w:tr>
      <w:tr w:rsidR="00292ACD" w:rsidRPr="00292ACD" w:rsidTr="00A52DC3">
        <w:trPr>
          <w:trHeight w:val="255"/>
        </w:trPr>
        <w:tc>
          <w:tcPr>
            <w:tcW w:w="6660" w:type="dxa"/>
            <w:vAlign w:val="center"/>
          </w:tcPr>
          <w:p w:rsidR="00292ACD" w:rsidRPr="00292ACD" w:rsidRDefault="00292ACD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FV_32nm_32G_ABL_ED3_4D</w:t>
            </w:r>
          </w:p>
        </w:tc>
      </w:tr>
      <w:tr w:rsidR="00292ACD" w:rsidRPr="00292ACD" w:rsidTr="00A52DC3">
        <w:trPr>
          <w:trHeight w:val="255"/>
        </w:trPr>
        <w:tc>
          <w:tcPr>
            <w:tcW w:w="6660" w:type="dxa"/>
            <w:vAlign w:val="center"/>
          </w:tcPr>
          <w:p w:rsidR="00292ACD" w:rsidRPr="00292ACD" w:rsidRDefault="00292ACD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FV_32nm_32G_ABL_ED3_8D</w:t>
            </w:r>
          </w:p>
        </w:tc>
      </w:tr>
    </w:tbl>
    <w:p w:rsidR="00292ACD" w:rsidRPr="00292ACD" w:rsidRDefault="00292ACD" w:rsidP="00292ACD">
      <w:pPr>
        <w:rPr>
          <w:rFonts w:ascii="Arial" w:hAnsi="Arial" w:cs="Arial"/>
          <w:sz w:val="20"/>
        </w:rPr>
      </w:pPr>
      <w:r w:rsidRPr="00292ACD">
        <w:rPr>
          <w:rFonts w:ascii="Arial" w:hAnsi="Arial" w:cs="Arial"/>
          <w:sz w:val="20"/>
        </w:rPr>
        <w:t>FV_32nm_32G_ABL_ED3_16D</w:t>
      </w:r>
    </w:p>
    <w:p w:rsidR="00292ACD" w:rsidRPr="00292ACD" w:rsidRDefault="00292ACD" w:rsidP="00292ACD">
      <w:pPr>
        <w:rPr>
          <w:rFonts w:ascii="Arial" w:hAnsi="Arial" w:cs="Arial"/>
          <w:sz w:val="20"/>
        </w:rPr>
      </w:pPr>
    </w:p>
    <w:tbl>
      <w:tblPr>
        <w:tblW w:w="6660" w:type="dxa"/>
        <w:tblCellMar>
          <w:left w:w="0" w:type="dxa"/>
          <w:right w:w="0" w:type="dxa"/>
        </w:tblCellMar>
        <w:tblLook w:val="0000"/>
      </w:tblPr>
      <w:tblGrid>
        <w:gridCol w:w="6660"/>
      </w:tblGrid>
      <w:tr w:rsidR="00292ACD" w:rsidRPr="00292ACD" w:rsidTr="00A52DC3">
        <w:trPr>
          <w:trHeight w:val="255"/>
        </w:trPr>
        <w:tc>
          <w:tcPr>
            <w:tcW w:w="6660" w:type="dxa"/>
            <w:vAlign w:val="center"/>
          </w:tcPr>
          <w:tbl>
            <w:tblPr>
              <w:tblW w:w="666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660"/>
            </w:tblGrid>
            <w:tr w:rsidR="00292ACD" w:rsidRP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p w:rsidR="00292ACD" w:rsidRPr="00292ACD" w:rsidRDefault="00292ACD" w:rsidP="00A52DC3">
                  <w:pPr>
                    <w:rPr>
                      <w:szCs w:val="24"/>
                    </w:rPr>
                  </w:pPr>
                  <w:r w:rsidRPr="00292ACD">
                    <w:rPr>
                      <w:rFonts w:ascii="Arial" w:hAnsi="Arial" w:cs="Arial"/>
                      <w:sz w:val="20"/>
                    </w:rPr>
                    <w:t>FV_32nm_16G_ABL_D2_1D</w:t>
                  </w:r>
                </w:p>
              </w:tc>
            </w:tr>
            <w:tr w:rsidR="00292ACD" w:rsidRP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p w:rsidR="00292ACD" w:rsidRPr="00292ACD" w:rsidRDefault="00292ACD" w:rsidP="00A52DC3">
                  <w:pPr>
                    <w:rPr>
                      <w:szCs w:val="24"/>
                    </w:rPr>
                  </w:pPr>
                  <w:r w:rsidRPr="00292ACD">
                    <w:rPr>
                      <w:rFonts w:ascii="Arial" w:hAnsi="Arial" w:cs="Arial"/>
                      <w:sz w:val="20"/>
                    </w:rPr>
                    <w:t>FV_32nm_16G_ABL_D2_2D</w:t>
                  </w:r>
                </w:p>
              </w:tc>
            </w:tr>
            <w:tr w:rsidR="00292ACD" w:rsidRP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p w:rsidR="00292ACD" w:rsidRPr="00292ACD" w:rsidRDefault="00292ACD" w:rsidP="00A52DC3">
                  <w:pPr>
                    <w:rPr>
                      <w:szCs w:val="24"/>
                    </w:rPr>
                  </w:pPr>
                  <w:r w:rsidRPr="00292ACD">
                    <w:rPr>
                      <w:rFonts w:ascii="Arial" w:hAnsi="Arial" w:cs="Arial"/>
                      <w:sz w:val="20"/>
                    </w:rPr>
                    <w:t>FV_32nm_16G_ABL_D2_4D</w:t>
                  </w:r>
                </w:p>
              </w:tc>
            </w:tr>
            <w:tr w:rsidR="00292ACD" w:rsidRP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p w:rsidR="00292ACD" w:rsidRPr="00292ACD" w:rsidRDefault="00292ACD" w:rsidP="00A52DC3">
                  <w:pPr>
                    <w:rPr>
                      <w:szCs w:val="24"/>
                    </w:rPr>
                  </w:pPr>
                  <w:r w:rsidRPr="00292ACD">
                    <w:rPr>
                      <w:rFonts w:ascii="Arial" w:hAnsi="Arial" w:cs="Arial"/>
                      <w:sz w:val="20"/>
                    </w:rPr>
                    <w:t>FV_32nm_16G_ABL_D2_8D</w:t>
                  </w:r>
                </w:p>
              </w:tc>
            </w:tr>
          </w:tbl>
          <w:p w:rsidR="00292ACD" w:rsidRPr="00292ACD" w:rsidRDefault="00292ACD" w:rsidP="00A52DC3">
            <w:pPr>
              <w:rPr>
                <w:rFonts w:ascii="Arial" w:hAnsi="Arial" w:cs="Arial"/>
                <w:sz w:val="20"/>
              </w:rPr>
            </w:pPr>
            <w:r w:rsidRPr="00292ACD">
              <w:rPr>
                <w:rFonts w:ascii="Arial" w:hAnsi="Arial" w:cs="Arial"/>
                <w:sz w:val="20"/>
              </w:rPr>
              <w:t>FV_32nm_16G_ABL_D2_16D</w:t>
            </w:r>
          </w:p>
          <w:p w:rsidR="00292ACD" w:rsidRPr="00292ACD" w:rsidRDefault="00292ACD" w:rsidP="00A52DC3">
            <w:pPr>
              <w:rPr>
                <w:rFonts w:ascii="Arial" w:hAnsi="Arial" w:cs="Arial"/>
                <w:sz w:val="20"/>
              </w:rPr>
            </w:pPr>
          </w:p>
          <w:p w:rsidR="00292ACD" w:rsidRPr="00292ACD" w:rsidRDefault="00292ACD" w:rsidP="00A52DC3">
            <w:pPr>
              <w:rPr>
                <w:rFonts w:ascii="Arial" w:hAnsi="Arial" w:cs="Arial"/>
                <w:sz w:val="20"/>
              </w:rPr>
            </w:pPr>
          </w:p>
          <w:tbl>
            <w:tblPr>
              <w:tblW w:w="666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660"/>
            </w:tblGrid>
            <w:tr w:rsidR="00292ACD" w:rsidRP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p w:rsidR="00292ACD" w:rsidRPr="00292ACD" w:rsidRDefault="00292ACD" w:rsidP="00A52DC3">
                  <w:pPr>
                    <w:rPr>
                      <w:szCs w:val="24"/>
                    </w:rPr>
                  </w:pPr>
                  <w:r w:rsidRPr="00292ACD">
                    <w:rPr>
                      <w:rFonts w:ascii="Arial" w:hAnsi="Arial" w:cs="Arial"/>
                      <w:sz w:val="20"/>
                    </w:rPr>
                    <w:t>FV_32nm_32G_ABL_D2_1D</w:t>
                  </w:r>
                </w:p>
              </w:tc>
            </w:tr>
            <w:tr w:rsidR="00292ACD" w:rsidRP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p w:rsidR="00292ACD" w:rsidRPr="00292ACD" w:rsidRDefault="00292ACD" w:rsidP="00A52DC3">
                  <w:pPr>
                    <w:rPr>
                      <w:szCs w:val="24"/>
                    </w:rPr>
                  </w:pPr>
                  <w:r w:rsidRPr="00292ACD">
                    <w:rPr>
                      <w:rFonts w:ascii="Arial" w:hAnsi="Arial" w:cs="Arial"/>
                      <w:sz w:val="20"/>
                    </w:rPr>
                    <w:t>FV_32nm_32G_ABL_D2_2D</w:t>
                  </w:r>
                </w:p>
              </w:tc>
            </w:tr>
            <w:tr w:rsidR="00292ACD" w:rsidRP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p w:rsidR="00292ACD" w:rsidRPr="00292ACD" w:rsidRDefault="00292ACD" w:rsidP="00A52DC3">
                  <w:pPr>
                    <w:rPr>
                      <w:szCs w:val="24"/>
                    </w:rPr>
                  </w:pPr>
                  <w:r w:rsidRPr="00292ACD">
                    <w:rPr>
                      <w:rFonts w:ascii="Arial" w:hAnsi="Arial" w:cs="Arial"/>
                      <w:sz w:val="20"/>
                    </w:rPr>
                    <w:t>FV_32nm_32G_ABL_D2_4D</w:t>
                  </w:r>
                </w:p>
              </w:tc>
            </w:tr>
            <w:tr w:rsidR="00292ACD" w:rsidRP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p w:rsidR="00292ACD" w:rsidRPr="00292ACD" w:rsidRDefault="00292ACD" w:rsidP="00A52DC3">
                  <w:pPr>
                    <w:rPr>
                      <w:szCs w:val="24"/>
                    </w:rPr>
                  </w:pPr>
                  <w:r w:rsidRPr="00292ACD">
                    <w:rPr>
                      <w:rFonts w:ascii="Arial" w:hAnsi="Arial" w:cs="Arial"/>
                      <w:sz w:val="20"/>
                    </w:rPr>
                    <w:t>FV_32nm_32G_ABL_D2_8D</w:t>
                  </w:r>
                </w:p>
              </w:tc>
            </w:tr>
          </w:tbl>
          <w:p w:rsidR="00292ACD" w:rsidRPr="00292ACD" w:rsidRDefault="00292ACD" w:rsidP="00A52DC3">
            <w:pPr>
              <w:rPr>
                <w:rFonts w:ascii="Arial" w:hAnsi="Arial" w:cs="Arial"/>
                <w:sz w:val="20"/>
              </w:rPr>
            </w:pPr>
            <w:r w:rsidRPr="00292ACD">
              <w:rPr>
                <w:rFonts w:ascii="Arial" w:hAnsi="Arial" w:cs="Arial"/>
                <w:sz w:val="20"/>
              </w:rPr>
              <w:t>FV_32nm_32G_ABL_D2_16D</w:t>
            </w:r>
          </w:p>
          <w:p w:rsidR="00292ACD" w:rsidRPr="00292ACD" w:rsidRDefault="00292ACD" w:rsidP="00A52DC3">
            <w:pPr>
              <w:rPr>
                <w:rFonts w:ascii="Arial" w:hAnsi="Arial" w:cs="Arial"/>
                <w:sz w:val="20"/>
              </w:rPr>
            </w:pPr>
          </w:p>
          <w:p w:rsidR="00292ACD" w:rsidRPr="00292ACD" w:rsidRDefault="00292ACD" w:rsidP="00A52DC3">
            <w:pPr>
              <w:rPr>
                <w:rFonts w:ascii="Arial" w:hAnsi="Arial" w:cs="Arial"/>
                <w:sz w:val="20"/>
              </w:rPr>
            </w:pPr>
          </w:p>
          <w:p w:rsidR="00292ACD" w:rsidRPr="00292ACD" w:rsidRDefault="00292ACD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FV_32nm_64G_ABL_ED3_1D</w:t>
            </w:r>
          </w:p>
        </w:tc>
      </w:tr>
      <w:tr w:rsidR="00292ACD" w:rsidRPr="00292ACD" w:rsidTr="00A52DC3">
        <w:trPr>
          <w:trHeight w:val="255"/>
        </w:trPr>
        <w:tc>
          <w:tcPr>
            <w:tcW w:w="6660" w:type="dxa"/>
            <w:vAlign w:val="center"/>
          </w:tcPr>
          <w:p w:rsidR="00292ACD" w:rsidRPr="00292ACD" w:rsidRDefault="00292ACD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FV_32nm_64G_ABL_ED3_2D</w:t>
            </w:r>
          </w:p>
        </w:tc>
      </w:tr>
      <w:tr w:rsidR="00292ACD" w:rsidRPr="00292ACD" w:rsidTr="00A52DC3">
        <w:trPr>
          <w:trHeight w:val="255"/>
        </w:trPr>
        <w:tc>
          <w:tcPr>
            <w:tcW w:w="6660" w:type="dxa"/>
            <w:vAlign w:val="center"/>
          </w:tcPr>
          <w:p w:rsidR="00292ACD" w:rsidRPr="00292ACD" w:rsidRDefault="00292ACD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FV_32nm_64G_ABL_ED3_4D</w:t>
            </w:r>
          </w:p>
        </w:tc>
      </w:tr>
      <w:tr w:rsidR="00292ACD" w:rsidRPr="00292ACD" w:rsidTr="00A52DC3">
        <w:trPr>
          <w:trHeight w:val="255"/>
        </w:trPr>
        <w:tc>
          <w:tcPr>
            <w:tcW w:w="6660" w:type="dxa"/>
            <w:vAlign w:val="center"/>
          </w:tcPr>
          <w:p w:rsidR="00292ACD" w:rsidRPr="00292ACD" w:rsidRDefault="00292ACD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FV_32nm_64G_ABL_ED3_8D</w:t>
            </w:r>
          </w:p>
        </w:tc>
      </w:tr>
    </w:tbl>
    <w:p w:rsidR="00292ACD" w:rsidRPr="00292ACD" w:rsidRDefault="00292ACD" w:rsidP="00292ACD">
      <w:pPr>
        <w:rPr>
          <w:rFonts w:ascii="Arial" w:hAnsi="Arial" w:cs="Arial"/>
          <w:sz w:val="20"/>
        </w:rPr>
      </w:pPr>
      <w:r w:rsidRPr="00292ACD">
        <w:rPr>
          <w:rFonts w:ascii="Arial" w:hAnsi="Arial" w:cs="Arial"/>
          <w:sz w:val="20"/>
        </w:rPr>
        <w:t>FV_32nm_64G_ABL_ED3_16D</w:t>
      </w:r>
    </w:p>
    <w:p w:rsidR="00292ACD" w:rsidRPr="00292ACD" w:rsidRDefault="00292ACD" w:rsidP="00292ACD">
      <w:pPr>
        <w:rPr>
          <w:rFonts w:ascii="Arial" w:hAnsi="Arial" w:cs="Arial"/>
          <w:sz w:val="20"/>
        </w:rPr>
      </w:pPr>
    </w:p>
    <w:tbl>
      <w:tblPr>
        <w:tblW w:w="6660" w:type="dxa"/>
        <w:tblCellMar>
          <w:left w:w="0" w:type="dxa"/>
          <w:right w:w="0" w:type="dxa"/>
        </w:tblCellMar>
        <w:tblLook w:val="0000"/>
      </w:tblPr>
      <w:tblGrid>
        <w:gridCol w:w="6660"/>
      </w:tblGrid>
      <w:tr w:rsidR="00292ACD" w:rsidTr="00A52DC3">
        <w:trPr>
          <w:trHeight w:val="255"/>
        </w:trPr>
        <w:tc>
          <w:tcPr>
            <w:tcW w:w="6660" w:type="dxa"/>
            <w:vAlign w:val="center"/>
          </w:tcPr>
          <w:tbl>
            <w:tblPr>
              <w:tblW w:w="666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660"/>
            </w:tblGrid>
            <w:tr w:rsidR="00292ACD" w:rsidRP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p w:rsidR="00292ACD" w:rsidRPr="00292ACD" w:rsidRDefault="00292ACD" w:rsidP="00A52DC3">
                  <w:pPr>
                    <w:rPr>
                      <w:szCs w:val="24"/>
                    </w:rPr>
                  </w:pPr>
                  <w:r w:rsidRPr="00292ACD">
                    <w:rPr>
                      <w:rFonts w:ascii="Arial" w:hAnsi="Arial" w:cs="Arial"/>
                      <w:sz w:val="20"/>
                    </w:rPr>
                    <w:t>FV_32nm_16G_ABL_D1_1D</w:t>
                  </w:r>
                </w:p>
              </w:tc>
            </w:tr>
            <w:tr w:rsidR="00292ACD" w:rsidRP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p w:rsidR="00292ACD" w:rsidRPr="00292ACD" w:rsidRDefault="00292ACD" w:rsidP="00A52DC3">
                  <w:pPr>
                    <w:rPr>
                      <w:szCs w:val="24"/>
                    </w:rPr>
                  </w:pPr>
                  <w:r w:rsidRPr="00292ACD">
                    <w:rPr>
                      <w:rFonts w:ascii="Arial" w:hAnsi="Arial" w:cs="Arial"/>
                      <w:sz w:val="20"/>
                    </w:rPr>
                    <w:t>FV_32nm_16G_ABL_D1_2D</w:t>
                  </w:r>
                </w:p>
              </w:tc>
            </w:tr>
            <w:tr w:rsidR="00292ACD" w:rsidRP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p w:rsidR="00292ACD" w:rsidRPr="00292ACD" w:rsidRDefault="00292ACD" w:rsidP="00A52DC3">
                  <w:pPr>
                    <w:rPr>
                      <w:szCs w:val="24"/>
                    </w:rPr>
                  </w:pPr>
                  <w:r w:rsidRPr="00292ACD">
                    <w:rPr>
                      <w:rFonts w:ascii="Arial" w:hAnsi="Arial" w:cs="Arial"/>
                      <w:sz w:val="20"/>
                    </w:rPr>
                    <w:t>FV_32nm_16G_ABL_D1_4D</w:t>
                  </w:r>
                </w:p>
              </w:tc>
            </w:tr>
            <w:tr w:rsidR="00292ACD" w:rsidRP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p w:rsidR="00292ACD" w:rsidRPr="00292ACD" w:rsidRDefault="00292ACD" w:rsidP="00A52DC3">
                  <w:pPr>
                    <w:rPr>
                      <w:szCs w:val="24"/>
                    </w:rPr>
                  </w:pPr>
                  <w:r w:rsidRPr="00292ACD">
                    <w:rPr>
                      <w:rFonts w:ascii="Arial" w:hAnsi="Arial" w:cs="Arial"/>
                      <w:sz w:val="20"/>
                    </w:rPr>
                    <w:t>FV_32nm_16G_ABL_D1_8D</w:t>
                  </w:r>
                </w:p>
              </w:tc>
            </w:tr>
          </w:tbl>
          <w:p w:rsidR="00292ACD" w:rsidRDefault="00292ACD" w:rsidP="00A52DC3">
            <w:pPr>
              <w:rPr>
                <w:rFonts w:ascii="Arial" w:hAnsi="Arial" w:cs="Arial"/>
                <w:sz w:val="20"/>
              </w:rPr>
            </w:pPr>
            <w:r w:rsidRPr="00292ACD">
              <w:rPr>
                <w:rFonts w:ascii="Arial" w:hAnsi="Arial" w:cs="Arial"/>
                <w:sz w:val="20"/>
              </w:rPr>
              <w:t>FV_32nm_16G_ABL_D1_16D</w:t>
            </w:r>
          </w:p>
          <w:p w:rsidR="00292ACD" w:rsidRDefault="00292ACD" w:rsidP="00A52DC3">
            <w:pPr>
              <w:rPr>
                <w:rFonts w:ascii="Arial" w:hAnsi="Arial" w:cs="Arial"/>
                <w:sz w:val="20"/>
              </w:rPr>
            </w:pPr>
          </w:p>
          <w:p w:rsidR="00292ACD" w:rsidRDefault="00292ACD" w:rsidP="00A52DC3">
            <w:pPr>
              <w:rPr>
                <w:rFonts w:ascii="Arial" w:hAnsi="Arial" w:cs="Arial"/>
                <w:sz w:val="20"/>
              </w:rPr>
            </w:pPr>
          </w:p>
          <w:tbl>
            <w:tblPr>
              <w:tblW w:w="6660" w:type="dxa"/>
              <w:tblCellMar>
                <w:left w:w="0" w:type="dxa"/>
                <w:right w:w="0" w:type="dxa"/>
              </w:tblCellMar>
              <w:tblLook w:val="0000"/>
            </w:tblPr>
            <w:tblGrid>
              <w:gridCol w:w="6660"/>
            </w:tblGrid>
            <w:tr w:rsid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tbl>
                  <w:tblPr>
                    <w:tblW w:w="666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660"/>
                  </w:tblGrid>
                  <w:tr w:rsidR="00A52DC3" w:rsidRPr="00292ACD" w:rsidTr="00A52DC3">
                    <w:trPr>
                      <w:trHeight w:val="255"/>
                    </w:trPr>
                    <w:tc>
                      <w:tcPr>
                        <w:tcW w:w="6660" w:type="dxa"/>
                        <w:vAlign w:val="center"/>
                      </w:tcPr>
                      <w:p w:rsidR="00A52DC3" w:rsidRPr="00292ACD" w:rsidRDefault="00A52DC3" w:rsidP="00A52DC3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FV_24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nm_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64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G_ABL_D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_1D</w:t>
                        </w:r>
                      </w:p>
                    </w:tc>
                  </w:tr>
                  <w:tr w:rsidR="00A52DC3" w:rsidRPr="00292ACD" w:rsidTr="00A52DC3">
                    <w:trPr>
                      <w:trHeight w:val="255"/>
                    </w:trPr>
                    <w:tc>
                      <w:tcPr>
                        <w:tcW w:w="6660" w:type="dxa"/>
                        <w:vAlign w:val="center"/>
                      </w:tcPr>
                      <w:p w:rsidR="00A52DC3" w:rsidRPr="00292ACD" w:rsidRDefault="00A52DC3" w:rsidP="00A52DC3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FV_24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nm_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64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G_ABL_D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_2D</w:t>
                        </w:r>
                      </w:p>
                    </w:tc>
                  </w:tr>
                  <w:tr w:rsidR="00A52DC3" w:rsidRPr="00292ACD" w:rsidTr="00A52DC3">
                    <w:trPr>
                      <w:trHeight w:val="255"/>
                    </w:trPr>
                    <w:tc>
                      <w:tcPr>
                        <w:tcW w:w="6660" w:type="dxa"/>
                        <w:vAlign w:val="center"/>
                      </w:tcPr>
                      <w:p w:rsidR="00A52DC3" w:rsidRPr="00292ACD" w:rsidRDefault="00A52DC3" w:rsidP="00A52DC3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FV_24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nm_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64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G_ABL_D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_4D</w:t>
                        </w:r>
                      </w:p>
                    </w:tc>
                  </w:tr>
                  <w:tr w:rsidR="00A52DC3" w:rsidRPr="00292ACD" w:rsidTr="00A52DC3">
                    <w:trPr>
                      <w:trHeight w:val="255"/>
                    </w:trPr>
                    <w:tc>
                      <w:tcPr>
                        <w:tcW w:w="6660" w:type="dxa"/>
                        <w:vAlign w:val="center"/>
                      </w:tcPr>
                      <w:p w:rsidR="00A52DC3" w:rsidRPr="00292ACD" w:rsidRDefault="00A52DC3" w:rsidP="00A52DC3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FV_24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nm_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64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G_ABL_D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_8D</w:t>
                        </w:r>
                      </w:p>
                    </w:tc>
                  </w:tr>
                </w:tbl>
                <w:p w:rsidR="00A52DC3" w:rsidRDefault="00A52DC3" w:rsidP="00A52DC3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FV_24</w:t>
                  </w:r>
                  <w:r w:rsidRPr="00292ACD">
                    <w:rPr>
                      <w:rFonts w:ascii="Arial" w:hAnsi="Arial" w:cs="Arial"/>
                      <w:sz w:val="20"/>
                    </w:rPr>
                    <w:t>nm_</w:t>
                  </w:r>
                  <w:r>
                    <w:rPr>
                      <w:rFonts w:ascii="Arial" w:hAnsi="Arial" w:cs="Arial"/>
                      <w:sz w:val="20"/>
                    </w:rPr>
                    <w:t>64</w:t>
                  </w:r>
                  <w:r w:rsidRPr="00292ACD">
                    <w:rPr>
                      <w:rFonts w:ascii="Arial" w:hAnsi="Arial" w:cs="Arial"/>
                      <w:sz w:val="20"/>
                    </w:rPr>
                    <w:t>G_ABL_D</w:t>
                  </w:r>
                  <w:r>
                    <w:rPr>
                      <w:rFonts w:ascii="Arial" w:hAnsi="Arial" w:cs="Arial"/>
                      <w:sz w:val="20"/>
                    </w:rPr>
                    <w:t>2</w:t>
                  </w:r>
                  <w:r w:rsidRPr="00292ACD">
                    <w:rPr>
                      <w:rFonts w:ascii="Arial" w:hAnsi="Arial" w:cs="Arial"/>
                      <w:sz w:val="20"/>
                    </w:rPr>
                    <w:t>_16D</w:t>
                  </w:r>
                </w:p>
                <w:p w:rsidR="00292ACD" w:rsidRDefault="00292ACD" w:rsidP="00A52DC3">
                  <w:pPr>
                    <w:rPr>
                      <w:szCs w:val="24"/>
                    </w:rPr>
                  </w:pPr>
                </w:p>
              </w:tc>
            </w:tr>
            <w:tr w:rsidR="00292ACD" w:rsidTr="00A52DC3">
              <w:trPr>
                <w:trHeight w:val="255"/>
              </w:trPr>
              <w:tc>
                <w:tcPr>
                  <w:tcW w:w="6660" w:type="dxa"/>
                  <w:vAlign w:val="center"/>
                </w:tcPr>
                <w:tbl>
                  <w:tblPr>
                    <w:tblW w:w="6660" w:type="dxa"/>
                    <w:tblCellMar>
                      <w:left w:w="0" w:type="dxa"/>
                      <w:right w:w="0" w:type="dxa"/>
                    </w:tblCellMar>
                    <w:tblLook w:val="0000"/>
                  </w:tblPr>
                  <w:tblGrid>
                    <w:gridCol w:w="6660"/>
                  </w:tblGrid>
                  <w:tr w:rsidR="00A52DC3" w:rsidRPr="00292ACD" w:rsidTr="00A52DC3">
                    <w:trPr>
                      <w:trHeight w:val="255"/>
                    </w:trPr>
                    <w:tc>
                      <w:tcPr>
                        <w:tcW w:w="6660" w:type="dxa"/>
                        <w:vAlign w:val="center"/>
                      </w:tcPr>
                      <w:p w:rsidR="00A52DC3" w:rsidRPr="00292ACD" w:rsidRDefault="00A52DC3" w:rsidP="00A52DC3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FV_24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nm_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32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G_ABL_D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_1D</w:t>
                        </w:r>
                      </w:p>
                    </w:tc>
                  </w:tr>
                  <w:tr w:rsidR="00A52DC3" w:rsidRPr="00292ACD" w:rsidTr="00A52DC3">
                    <w:trPr>
                      <w:trHeight w:val="255"/>
                    </w:trPr>
                    <w:tc>
                      <w:tcPr>
                        <w:tcW w:w="6660" w:type="dxa"/>
                        <w:vAlign w:val="center"/>
                      </w:tcPr>
                      <w:p w:rsidR="00A52DC3" w:rsidRPr="00292ACD" w:rsidRDefault="00A52DC3" w:rsidP="00A52DC3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FV_24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nm_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32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G_ABL_D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_2D</w:t>
                        </w:r>
                      </w:p>
                    </w:tc>
                  </w:tr>
                  <w:tr w:rsidR="00A52DC3" w:rsidRPr="00292ACD" w:rsidTr="00A52DC3">
                    <w:trPr>
                      <w:trHeight w:val="255"/>
                    </w:trPr>
                    <w:tc>
                      <w:tcPr>
                        <w:tcW w:w="6660" w:type="dxa"/>
                        <w:vAlign w:val="center"/>
                      </w:tcPr>
                      <w:p w:rsidR="00A52DC3" w:rsidRPr="00292ACD" w:rsidRDefault="00A52DC3" w:rsidP="00A52DC3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lastRenderedPageBreak/>
                          <w:t>FV_24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nm_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32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G_ABL_D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_4D</w:t>
                        </w:r>
                      </w:p>
                    </w:tc>
                  </w:tr>
                  <w:tr w:rsidR="00A52DC3" w:rsidRPr="00292ACD" w:rsidTr="00A52DC3">
                    <w:trPr>
                      <w:trHeight w:val="255"/>
                    </w:trPr>
                    <w:tc>
                      <w:tcPr>
                        <w:tcW w:w="6660" w:type="dxa"/>
                        <w:vAlign w:val="center"/>
                      </w:tcPr>
                      <w:p w:rsidR="00A52DC3" w:rsidRPr="00292ACD" w:rsidRDefault="00A52DC3" w:rsidP="00A52DC3">
                        <w:pPr>
                          <w:rPr>
                            <w:szCs w:val="24"/>
                          </w:rPr>
                        </w:pPr>
                        <w:r>
                          <w:rPr>
                            <w:rFonts w:ascii="Arial" w:hAnsi="Arial" w:cs="Arial"/>
                            <w:sz w:val="20"/>
                          </w:rPr>
                          <w:t>FV_24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nm_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32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G_ABL_D</w:t>
                        </w:r>
                        <w:r>
                          <w:rPr>
                            <w:rFonts w:ascii="Arial" w:hAnsi="Arial" w:cs="Arial"/>
                            <w:sz w:val="20"/>
                          </w:rPr>
                          <w:t>2</w:t>
                        </w:r>
                        <w:r w:rsidRPr="00292ACD">
                          <w:rPr>
                            <w:rFonts w:ascii="Arial" w:hAnsi="Arial" w:cs="Arial"/>
                            <w:sz w:val="20"/>
                          </w:rPr>
                          <w:t>_8D</w:t>
                        </w:r>
                      </w:p>
                    </w:tc>
                  </w:tr>
                </w:tbl>
                <w:p w:rsidR="00A52DC3" w:rsidRDefault="00A52DC3" w:rsidP="00A52DC3">
                  <w:pPr>
                    <w:rPr>
                      <w:rFonts w:ascii="Arial" w:hAnsi="Arial" w:cs="Arial"/>
                      <w:sz w:val="20"/>
                    </w:rPr>
                  </w:pPr>
                  <w:r>
                    <w:rPr>
                      <w:rFonts w:ascii="Arial" w:hAnsi="Arial" w:cs="Arial"/>
                      <w:sz w:val="20"/>
                    </w:rPr>
                    <w:t>FV_24</w:t>
                  </w:r>
                  <w:r w:rsidRPr="00292ACD">
                    <w:rPr>
                      <w:rFonts w:ascii="Arial" w:hAnsi="Arial" w:cs="Arial"/>
                      <w:sz w:val="20"/>
                    </w:rPr>
                    <w:t>nm_</w:t>
                  </w:r>
                  <w:r>
                    <w:rPr>
                      <w:rFonts w:ascii="Arial" w:hAnsi="Arial" w:cs="Arial"/>
                      <w:sz w:val="20"/>
                    </w:rPr>
                    <w:t>32</w:t>
                  </w:r>
                  <w:r w:rsidRPr="00292ACD">
                    <w:rPr>
                      <w:rFonts w:ascii="Arial" w:hAnsi="Arial" w:cs="Arial"/>
                      <w:sz w:val="20"/>
                    </w:rPr>
                    <w:t>G_ABL_D</w:t>
                  </w:r>
                  <w:r>
                    <w:rPr>
                      <w:rFonts w:ascii="Arial" w:hAnsi="Arial" w:cs="Arial"/>
                      <w:sz w:val="20"/>
                    </w:rPr>
                    <w:t>2</w:t>
                  </w:r>
                  <w:r w:rsidRPr="00292ACD">
                    <w:rPr>
                      <w:rFonts w:ascii="Arial" w:hAnsi="Arial" w:cs="Arial"/>
                      <w:sz w:val="20"/>
                    </w:rPr>
                    <w:t>_16D</w:t>
                  </w:r>
                </w:p>
                <w:p w:rsidR="00292ACD" w:rsidRDefault="00292ACD" w:rsidP="00A52DC3">
                  <w:pPr>
                    <w:rPr>
                      <w:szCs w:val="24"/>
                    </w:rPr>
                  </w:pPr>
                </w:p>
              </w:tc>
            </w:tr>
          </w:tbl>
          <w:p w:rsidR="00292ACD" w:rsidRDefault="00292ACD" w:rsidP="00A52DC3">
            <w:pPr>
              <w:rPr>
                <w:szCs w:val="24"/>
              </w:rPr>
            </w:pPr>
          </w:p>
          <w:p w:rsidR="00A52DC3" w:rsidRPr="00A52DC3" w:rsidRDefault="00A52DC3" w:rsidP="00A52DC3">
            <w:pPr>
              <w:rPr>
                <w:b/>
                <w:bCs/>
                <w:sz w:val="28"/>
                <w:szCs w:val="28"/>
              </w:rPr>
            </w:pPr>
            <w:r w:rsidRPr="00A52DC3">
              <w:rPr>
                <w:b/>
                <w:bCs/>
                <w:sz w:val="28"/>
                <w:szCs w:val="28"/>
              </w:rPr>
              <w:t>ASIC Only (including ROM):</w:t>
            </w:r>
          </w:p>
          <w:p w:rsidR="00A52DC3" w:rsidRDefault="00A52DC3" w:rsidP="00A52DC3">
            <w:pPr>
              <w:rPr>
                <w:szCs w:val="24"/>
              </w:rPr>
            </w:pPr>
          </w:p>
        </w:tc>
      </w:tr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A52DC3" w:rsidP="00A52DC3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lastRenderedPageBreak/>
              <w:t>Samsung_42</w:t>
            </w:r>
            <w:r w:rsidRPr="00292ACD">
              <w:rPr>
                <w:rFonts w:ascii="Arial" w:hAnsi="Arial" w:cs="Arial"/>
                <w:sz w:val="20"/>
              </w:rPr>
              <w:t>nm_</w:t>
            </w:r>
            <w:r>
              <w:rPr>
                <w:rFonts w:ascii="Arial" w:hAnsi="Arial" w:cs="Arial"/>
                <w:sz w:val="20"/>
              </w:rPr>
              <w:t>16G</w:t>
            </w:r>
            <w:r w:rsidRPr="00292ACD">
              <w:rPr>
                <w:rFonts w:ascii="Arial" w:hAnsi="Arial" w:cs="Arial"/>
                <w:sz w:val="20"/>
              </w:rPr>
              <w:t>_D</w:t>
            </w:r>
            <w:r>
              <w:rPr>
                <w:rFonts w:ascii="Arial" w:hAnsi="Arial" w:cs="Arial"/>
                <w:sz w:val="20"/>
              </w:rPr>
              <w:t>2_1</w:t>
            </w:r>
            <w:r w:rsidRPr="00292ACD">
              <w:rPr>
                <w:rFonts w:ascii="Arial" w:hAnsi="Arial" w:cs="Arial"/>
                <w:sz w:val="20"/>
              </w:rPr>
              <w:t>D</w:t>
            </w:r>
            <w:r>
              <w:rPr>
                <w:rFonts w:ascii="Arial" w:hAnsi="Arial" w:cs="Arial"/>
                <w:sz w:val="20"/>
              </w:rPr>
              <w:t xml:space="preserve"> </w:t>
            </w:r>
          </w:p>
        </w:tc>
      </w:tr>
    </w:tbl>
    <w:p w:rsidR="00A52DC3" w:rsidRDefault="00A52DC3" w:rsidP="00A52DC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Samsung_42</w:t>
      </w:r>
      <w:r w:rsidRPr="00292ACD">
        <w:rPr>
          <w:rFonts w:ascii="Arial" w:hAnsi="Arial" w:cs="Arial"/>
          <w:sz w:val="20"/>
        </w:rPr>
        <w:t>nm_</w:t>
      </w:r>
      <w:r>
        <w:rPr>
          <w:rFonts w:ascii="Arial" w:hAnsi="Arial" w:cs="Arial"/>
          <w:sz w:val="20"/>
        </w:rPr>
        <w:t>16G</w:t>
      </w:r>
      <w:r w:rsidRPr="00292ACD">
        <w:rPr>
          <w:rFonts w:ascii="Arial" w:hAnsi="Arial" w:cs="Arial"/>
          <w:sz w:val="20"/>
        </w:rPr>
        <w:t>_D</w:t>
      </w:r>
      <w:r>
        <w:rPr>
          <w:rFonts w:ascii="Arial" w:hAnsi="Arial" w:cs="Arial"/>
          <w:sz w:val="20"/>
        </w:rPr>
        <w:t>2_2</w:t>
      </w:r>
      <w:r w:rsidRPr="00292ACD">
        <w:rPr>
          <w:rFonts w:ascii="Arial" w:hAnsi="Arial" w:cs="Arial"/>
          <w:sz w:val="20"/>
        </w:rPr>
        <w:t>D</w:t>
      </w:r>
    </w:p>
    <w:p w:rsidR="00A52DC3" w:rsidRDefault="00A52DC3" w:rsidP="00A52DC3">
      <w:pPr>
        <w:rPr>
          <w:rFonts w:ascii="Arial" w:hAnsi="Arial" w:cs="Arial"/>
          <w:sz w:val="20"/>
        </w:rPr>
      </w:pPr>
    </w:p>
    <w:tbl>
      <w:tblPr>
        <w:tblW w:w="6660" w:type="dxa"/>
        <w:tblCellMar>
          <w:left w:w="0" w:type="dxa"/>
          <w:right w:w="0" w:type="dxa"/>
        </w:tblCellMar>
        <w:tblLook w:val="0000"/>
      </w:tblPr>
      <w:tblGrid>
        <w:gridCol w:w="6660"/>
      </w:tblGrid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A52DC3" w:rsidP="00A52DC3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Pr="00292ACD">
              <w:rPr>
                <w:rFonts w:ascii="Arial" w:hAnsi="Arial" w:cs="Arial"/>
                <w:sz w:val="20"/>
              </w:rPr>
              <w:t>nm_16G_ABL_D</w:t>
            </w:r>
            <w:r>
              <w:rPr>
                <w:rFonts w:ascii="Arial" w:hAnsi="Arial" w:cs="Arial"/>
                <w:sz w:val="20"/>
              </w:rPr>
              <w:t>2</w:t>
            </w:r>
            <w:r w:rsidRPr="00292ACD">
              <w:rPr>
                <w:rFonts w:ascii="Arial" w:hAnsi="Arial" w:cs="Arial"/>
                <w:sz w:val="20"/>
              </w:rPr>
              <w:t>_1D</w:t>
            </w:r>
          </w:p>
        </w:tc>
      </w:tr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DA544C" w:rsidP="00A52DC3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="00A52DC3" w:rsidRPr="00292ACD">
              <w:rPr>
                <w:rFonts w:ascii="Arial" w:hAnsi="Arial" w:cs="Arial"/>
                <w:sz w:val="20"/>
              </w:rPr>
              <w:t>nm_16G_ABL_D</w:t>
            </w:r>
            <w:r w:rsidR="00A52DC3">
              <w:rPr>
                <w:rFonts w:ascii="Arial" w:hAnsi="Arial" w:cs="Arial"/>
                <w:sz w:val="20"/>
              </w:rPr>
              <w:t>2</w:t>
            </w:r>
            <w:r w:rsidR="00A52DC3" w:rsidRPr="00292ACD">
              <w:rPr>
                <w:rFonts w:ascii="Arial" w:hAnsi="Arial" w:cs="Arial"/>
                <w:sz w:val="20"/>
              </w:rPr>
              <w:t>_2D</w:t>
            </w:r>
          </w:p>
        </w:tc>
      </w:tr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DA544C" w:rsidP="00A52DC3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="00A52DC3" w:rsidRPr="00292ACD">
              <w:rPr>
                <w:rFonts w:ascii="Arial" w:hAnsi="Arial" w:cs="Arial"/>
                <w:sz w:val="20"/>
              </w:rPr>
              <w:t>nm_16G_ABL_D</w:t>
            </w:r>
            <w:r w:rsidR="00A52DC3">
              <w:rPr>
                <w:rFonts w:ascii="Arial" w:hAnsi="Arial" w:cs="Arial"/>
                <w:sz w:val="20"/>
              </w:rPr>
              <w:t>2</w:t>
            </w:r>
            <w:r w:rsidR="00A52DC3" w:rsidRPr="00292ACD">
              <w:rPr>
                <w:rFonts w:ascii="Arial" w:hAnsi="Arial" w:cs="Arial"/>
                <w:sz w:val="20"/>
              </w:rPr>
              <w:t>_4D</w:t>
            </w:r>
          </w:p>
        </w:tc>
      </w:tr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DA544C" w:rsidP="00A52DC3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="00A52DC3" w:rsidRPr="00292ACD">
              <w:rPr>
                <w:rFonts w:ascii="Arial" w:hAnsi="Arial" w:cs="Arial"/>
                <w:sz w:val="20"/>
              </w:rPr>
              <w:t>nm_16G_ABL_D</w:t>
            </w:r>
            <w:r w:rsidR="00A52DC3">
              <w:rPr>
                <w:rFonts w:ascii="Arial" w:hAnsi="Arial" w:cs="Arial"/>
                <w:sz w:val="20"/>
              </w:rPr>
              <w:t>2</w:t>
            </w:r>
            <w:r w:rsidR="00A52DC3" w:rsidRPr="00292ACD">
              <w:rPr>
                <w:rFonts w:ascii="Arial" w:hAnsi="Arial" w:cs="Arial"/>
                <w:sz w:val="20"/>
              </w:rPr>
              <w:t>_8D</w:t>
            </w:r>
          </w:p>
        </w:tc>
      </w:tr>
    </w:tbl>
    <w:p w:rsidR="00A52DC3" w:rsidRDefault="00DA544C" w:rsidP="00A52DC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FV_43</w:t>
      </w:r>
      <w:r w:rsidR="00A52DC3" w:rsidRPr="00292ACD">
        <w:rPr>
          <w:rFonts w:ascii="Arial" w:hAnsi="Arial" w:cs="Arial"/>
          <w:sz w:val="20"/>
        </w:rPr>
        <w:t>nm_16G_ABL_D</w:t>
      </w:r>
      <w:r w:rsidR="00A52DC3">
        <w:rPr>
          <w:rFonts w:ascii="Arial" w:hAnsi="Arial" w:cs="Arial"/>
          <w:sz w:val="20"/>
        </w:rPr>
        <w:t>2</w:t>
      </w:r>
      <w:r w:rsidR="00A52DC3" w:rsidRPr="00292ACD">
        <w:rPr>
          <w:rFonts w:ascii="Arial" w:hAnsi="Arial" w:cs="Arial"/>
          <w:sz w:val="20"/>
        </w:rPr>
        <w:t>_16D</w:t>
      </w:r>
    </w:p>
    <w:p w:rsidR="00A52DC3" w:rsidRDefault="00A52DC3" w:rsidP="00A52DC3">
      <w:pPr>
        <w:rPr>
          <w:rFonts w:ascii="Arial" w:hAnsi="Arial" w:cs="Arial"/>
          <w:sz w:val="20"/>
        </w:rPr>
      </w:pPr>
    </w:p>
    <w:tbl>
      <w:tblPr>
        <w:tblW w:w="6660" w:type="dxa"/>
        <w:tblCellMar>
          <w:left w:w="0" w:type="dxa"/>
          <w:right w:w="0" w:type="dxa"/>
        </w:tblCellMar>
        <w:tblLook w:val="0000"/>
      </w:tblPr>
      <w:tblGrid>
        <w:gridCol w:w="6660"/>
      </w:tblGrid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A52DC3" w:rsidP="00A52DC3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Pr="00292ACD">
              <w:rPr>
                <w:rFonts w:ascii="Arial" w:hAnsi="Arial" w:cs="Arial"/>
                <w:sz w:val="20"/>
              </w:rPr>
              <w:t>nm_</w:t>
            </w:r>
            <w:r>
              <w:rPr>
                <w:rFonts w:ascii="Arial" w:hAnsi="Arial" w:cs="Arial"/>
                <w:sz w:val="20"/>
              </w:rPr>
              <w:t>32</w:t>
            </w:r>
            <w:r w:rsidRPr="00292ACD">
              <w:rPr>
                <w:rFonts w:ascii="Arial" w:hAnsi="Arial" w:cs="Arial"/>
                <w:sz w:val="20"/>
              </w:rPr>
              <w:t>G_ABL_D</w:t>
            </w:r>
            <w:r>
              <w:rPr>
                <w:rFonts w:ascii="Arial" w:hAnsi="Arial" w:cs="Arial"/>
                <w:sz w:val="20"/>
              </w:rPr>
              <w:t>2</w:t>
            </w:r>
            <w:r w:rsidRPr="00292ACD">
              <w:rPr>
                <w:rFonts w:ascii="Arial" w:hAnsi="Arial" w:cs="Arial"/>
                <w:sz w:val="20"/>
              </w:rPr>
              <w:t>_1D</w:t>
            </w:r>
          </w:p>
        </w:tc>
      </w:tr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DA544C" w:rsidP="00A52DC3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="00A52DC3" w:rsidRPr="00292ACD">
              <w:rPr>
                <w:rFonts w:ascii="Arial" w:hAnsi="Arial" w:cs="Arial"/>
                <w:sz w:val="20"/>
              </w:rPr>
              <w:t>nm_</w:t>
            </w:r>
            <w:r w:rsidR="00A52DC3">
              <w:rPr>
                <w:rFonts w:ascii="Arial" w:hAnsi="Arial" w:cs="Arial"/>
                <w:sz w:val="20"/>
              </w:rPr>
              <w:t>32</w:t>
            </w:r>
            <w:r w:rsidR="00A52DC3" w:rsidRPr="00292ACD">
              <w:rPr>
                <w:rFonts w:ascii="Arial" w:hAnsi="Arial" w:cs="Arial"/>
                <w:sz w:val="20"/>
              </w:rPr>
              <w:t>G_ABL_D</w:t>
            </w:r>
            <w:r w:rsidR="00A52DC3">
              <w:rPr>
                <w:rFonts w:ascii="Arial" w:hAnsi="Arial" w:cs="Arial"/>
                <w:sz w:val="20"/>
              </w:rPr>
              <w:t>2</w:t>
            </w:r>
            <w:r w:rsidR="00A52DC3" w:rsidRPr="00292ACD">
              <w:rPr>
                <w:rFonts w:ascii="Arial" w:hAnsi="Arial" w:cs="Arial"/>
                <w:sz w:val="20"/>
              </w:rPr>
              <w:t>_2D</w:t>
            </w:r>
          </w:p>
        </w:tc>
      </w:tr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DA544C" w:rsidP="00A52DC3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="00A52DC3" w:rsidRPr="00292ACD">
              <w:rPr>
                <w:rFonts w:ascii="Arial" w:hAnsi="Arial" w:cs="Arial"/>
                <w:sz w:val="20"/>
              </w:rPr>
              <w:t>nm_</w:t>
            </w:r>
            <w:r w:rsidR="00A52DC3">
              <w:rPr>
                <w:rFonts w:ascii="Arial" w:hAnsi="Arial" w:cs="Arial"/>
                <w:sz w:val="20"/>
              </w:rPr>
              <w:t>32</w:t>
            </w:r>
            <w:r w:rsidR="00A52DC3" w:rsidRPr="00292ACD">
              <w:rPr>
                <w:rFonts w:ascii="Arial" w:hAnsi="Arial" w:cs="Arial"/>
                <w:sz w:val="20"/>
              </w:rPr>
              <w:t>G_ABL_D</w:t>
            </w:r>
            <w:r w:rsidR="00A52DC3">
              <w:rPr>
                <w:rFonts w:ascii="Arial" w:hAnsi="Arial" w:cs="Arial"/>
                <w:sz w:val="20"/>
              </w:rPr>
              <w:t>2</w:t>
            </w:r>
            <w:r w:rsidR="00A52DC3" w:rsidRPr="00292ACD">
              <w:rPr>
                <w:rFonts w:ascii="Arial" w:hAnsi="Arial" w:cs="Arial"/>
                <w:sz w:val="20"/>
              </w:rPr>
              <w:t>_4D</w:t>
            </w:r>
          </w:p>
        </w:tc>
      </w:tr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A52DC3" w:rsidP="00A52DC3">
            <w:pPr>
              <w:rPr>
                <w:szCs w:val="24"/>
              </w:rPr>
            </w:pPr>
            <w:r w:rsidRPr="00292ACD">
              <w:rPr>
                <w:rFonts w:ascii="Arial" w:hAnsi="Arial" w:cs="Arial"/>
                <w:sz w:val="20"/>
              </w:rPr>
              <w:t>FV</w:t>
            </w:r>
            <w:r w:rsidR="00DA544C">
              <w:rPr>
                <w:rFonts w:ascii="Arial" w:hAnsi="Arial" w:cs="Arial"/>
                <w:sz w:val="20"/>
              </w:rPr>
              <w:t>_43</w:t>
            </w:r>
            <w:r w:rsidRPr="00292ACD">
              <w:rPr>
                <w:rFonts w:ascii="Arial" w:hAnsi="Arial" w:cs="Arial"/>
                <w:sz w:val="20"/>
              </w:rPr>
              <w:t>nm_</w:t>
            </w:r>
            <w:r>
              <w:rPr>
                <w:rFonts w:ascii="Arial" w:hAnsi="Arial" w:cs="Arial"/>
                <w:sz w:val="20"/>
              </w:rPr>
              <w:t>32</w:t>
            </w:r>
            <w:r w:rsidRPr="00292ACD">
              <w:rPr>
                <w:rFonts w:ascii="Arial" w:hAnsi="Arial" w:cs="Arial"/>
                <w:sz w:val="20"/>
              </w:rPr>
              <w:t>G_ABL_D</w:t>
            </w:r>
            <w:r>
              <w:rPr>
                <w:rFonts w:ascii="Arial" w:hAnsi="Arial" w:cs="Arial"/>
                <w:sz w:val="20"/>
              </w:rPr>
              <w:t>2</w:t>
            </w:r>
            <w:r w:rsidRPr="00292ACD">
              <w:rPr>
                <w:rFonts w:ascii="Arial" w:hAnsi="Arial" w:cs="Arial"/>
                <w:sz w:val="20"/>
              </w:rPr>
              <w:t>_8D</w:t>
            </w:r>
          </w:p>
        </w:tc>
      </w:tr>
    </w:tbl>
    <w:p w:rsidR="00A52DC3" w:rsidRDefault="00DA544C" w:rsidP="006B78A6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FV_43</w:t>
      </w:r>
      <w:r w:rsidR="00A52DC3" w:rsidRPr="00292ACD">
        <w:rPr>
          <w:rFonts w:ascii="Arial" w:hAnsi="Arial" w:cs="Arial"/>
          <w:sz w:val="20"/>
        </w:rPr>
        <w:t>nm_</w:t>
      </w:r>
      <w:r w:rsidR="00A52DC3">
        <w:rPr>
          <w:rFonts w:ascii="Arial" w:hAnsi="Arial" w:cs="Arial"/>
          <w:sz w:val="20"/>
        </w:rPr>
        <w:t>32</w:t>
      </w:r>
      <w:r w:rsidR="00A52DC3" w:rsidRPr="00292ACD">
        <w:rPr>
          <w:rFonts w:ascii="Arial" w:hAnsi="Arial" w:cs="Arial"/>
          <w:sz w:val="20"/>
        </w:rPr>
        <w:t>G_ABL_D</w:t>
      </w:r>
      <w:r w:rsidR="00A52DC3">
        <w:rPr>
          <w:rFonts w:ascii="Arial" w:hAnsi="Arial" w:cs="Arial"/>
          <w:sz w:val="20"/>
        </w:rPr>
        <w:t>2</w:t>
      </w:r>
      <w:r w:rsidR="00A52DC3" w:rsidRPr="00292ACD">
        <w:rPr>
          <w:rFonts w:ascii="Arial" w:hAnsi="Arial" w:cs="Arial"/>
          <w:sz w:val="20"/>
        </w:rPr>
        <w:t>_16D</w:t>
      </w:r>
    </w:p>
    <w:p w:rsidR="00A52DC3" w:rsidRDefault="00A52DC3" w:rsidP="00A52DC3">
      <w:pPr>
        <w:rPr>
          <w:rFonts w:ascii="Arial" w:hAnsi="Arial" w:cs="Arial"/>
          <w:sz w:val="20"/>
        </w:rPr>
      </w:pPr>
    </w:p>
    <w:tbl>
      <w:tblPr>
        <w:tblW w:w="6660" w:type="dxa"/>
        <w:tblCellMar>
          <w:left w:w="0" w:type="dxa"/>
          <w:right w:w="0" w:type="dxa"/>
        </w:tblCellMar>
        <w:tblLook w:val="0000"/>
      </w:tblPr>
      <w:tblGrid>
        <w:gridCol w:w="6660"/>
      </w:tblGrid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A52DC3" w:rsidP="00A52DC3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Pr="00292ACD">
              <w:rPr>
                <w:rFonts w:ascii="Arial" w:hAnsi="Arial" w:cs="Arial"/>
                <w:sz w:val="20"/>
              </w:rPr>
              <w:t>nm_</w:t>
            </w:r>
            <w:r>
              <w:rPr>
                <w:rFonts w:ascii="Arial" w:hAnsi="Arial" w:cs="Arial"/>
                <w:sz w:val="20"/>
              </w:rPr>
              <w:t>8</w:t>
            </w:r>
            <w:r w:rsidRPr="00292ACD">
              <w:rPr>
                <w:rFonts w:ascii="Arial" w:hAnsi="Arial" w:cs="Arial"/>
                <w:sz w:val="20"/>
              </w:rPr>
              <w:t>G_ABL_D</w:t>
            </w:r>
            <w:r>
              <w:rPr>
                <w:rFonts w:ascii="Arial" w:hAnsi="Arial" w:cs="Arial"/>
                <w:sz w:val="20"/>
              </w:rPr>
              <w:t>2</w:t>
            </w:r>
            <w:r w:rsidRPr="00292ACD">
              <w:rPr>
                <w:rFonts w:ascii="Arial" w:hAnsi="Arial" w:cs="Arial"/>
                <w:sz w:val="20"/>
              </w:rPr>
              <w:t>_1D</w:t>
            </w:r>
          </w:p>
        </w:tc>
      </w:tr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DA544C" w:rsidP="00A52DC3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="00A52DC3" w:rsidRPr="00292ACD">
              <w:rPr>
                <w:rFonts w:ascii="Arial" w:hAnsi="Arial" w:cs="Arial"/>
                <w:sz w:val="20"/>
              </w:rPr>
              <w:t>nm_</w:t>
            </w:r>
            <w:r w:rsidR="00A52DC3">
              <w:rPr>
                <w:rFonts w:ascii="Arial" w:hAnsi="Arial" w:cs="Arial"/>
                <w:sz w:val="20"/>
              </w:rPr>
              <w:t>8</w:t>
            </w:r>
            <w:r w:rsidR="00A52DC3" w:rsidRPr="00292ACD">
              <w:rPr>
                <w:rFonts w:ascii="Arial" w:hAnsi="Arial" w:cs="Arial"/>
                <w:sz w:val="20"/>
              </w:rPr>
              <w:t>G_ABL_D</w:t>
            </w:r>
            <w:r w:rsidR="00A52DC3">
              <w:rPr>
                <w:rFonts w:ascii="Arial" w:hAnsi="Arial" w:cs="Arial"/>
                <w:sz w:val="20"/>
              </w:rPr>
              <w:t>2</w:t>
            </w:r>
            <w:r w:rsidR="00A52DC3" w:rsidRPr="00292ACD">
              <w:rPr>
                <w:rFonts w:ascii="Arial" w:hAnsi="Arial" w:cs="Arial"/>
                <w:sz w:val="20"/>
              </w:rPr>
              <w:t>_2D</w:t>
            </w:r>
          </w:p>
        </w:tc>
      </w:tr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DA544C" w:rsidP="00A52DC3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="00A52DC3" w:rsidRPr="00292ACD">
              <w:rPr>
                <w:rFonts w:ascii="Arial" w:hAnsi="Arial" w:cs="Arial"/>
                <w:sz w:val="20"/>
              </w:rPr>
              <w:t>nm_</w:t>
            </w:r>
            <w:r w:rsidR="00A52DC3">
              <w:rPr>
                <w:rFonts w:ascii="Arial" w:hAnsi="Arial" w:cs="Arial"/>
                <w:sz w:val="20"/>
              </w:rPr>
              <w:t>8</w:t>
            </w:r>
            <w:r w:rsidR="00A52DC3" w:rsidRPr="00292ACD">
              <w:rPr>
                <w:rFonts w:ascii="Arial" w:hAnsi="Arial" w:cs="Arial"/>
                <w:sz w:val="20"/>
              </w:rPr>
              <w:t>G_ABL_D</w:t>
            </w:r>
            <w:r w:rsidR="00A52DC3">
              <w:rPr>
                <w:rFonts w:ascii="Arial" w:hAnsi="Arial" w:cs="Arial"/>
                <w:sz w:val="20"/>
              </w:rPr>
              <w:t>2</w:t>
            </w:r>
            <w:r w:rsidR="00A52DC3" w:rsidRPr="00292ACD">
              <w:rPr>
                <w:rFonts w:ascii="Arial" w:hAnsi="Arial" w:cs="Arial"/>
                <w:sz w:val="20"/>
              </w:rPr>
              <w:t>_4D</w:t>
            </w:r>
          </w:p>
        </w:tc>
      </w:tr>
      <w:tr w:rsidR="00A52DC3" w:rsidRPr="00292ACD" w:rsidTr="00A52DC3">
        <w:trPr>
          <w:trHeight w:val="255"/>
        </w:trPr>
        <w:tc>
          <w:tcPr>
            <w:tcW w:w="6660" w:type="dxa"/>
            <w:vAlign w:val="center"/>
          </w:tcPr>
          <w:p w:rsidR="00A52DC3" w:rsidRPr="00292ACD" w:rsidRDefault="00DA544C" w:rsidP="00A52DC3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="00A52DC3" w:rsidRPr="00292ACD">
              <w:rPr>
                <w:rFonts w:ascii="Arial" w:hAnsi="Arial" w:cs="Arial"/>
                <w:sz w:val="20"/>
              </w:rPr>
              <w:t>nm_</w:t>
            </w:r>
            <w:r w:rsidR="00A52DC3">
              <w:rPr>
                <w:rFonts w:ascii="Arial" w:hAnsi="Arial" w:cs="Arial"/>
                <w:sz w:val="20"/>
              </w:rPr>
              <w:t>8</w:t>
            </w:r>
            <w:r w:rsidR="00A52DC3" w:rsidRPr="00292ACD">
              <w:rPr>
                <w:rFonts w:ascii="Arial" w:hAnsi="Arial" w:cs="Arial"/>
                <w:sz w:val="20"/>
              </w:rPr>
              <w:t>G_ABL_D</w:t>
            </w:r>
            <w:r w:rsidR="00A52DC3">
              <w:rPr>
                <w:rFonts w:ascii="Arial" w:hAnsi="Arial" w:cs="Arial"/>
                <w:sz w:val="20"/>
              </w:rPr>
              <w:t>2</w:t>
            </w:r>
            <w:r w:rsidR="00A52DC3" w:rsidRPr="00292ACD">
              <w:rPr>
                <w:rFonts w:ascii="Arial" w:hAnsi="Arial" w:cs="Arial"/>
                <w:sz w:val="20"/>
              </w:rPr>
              <w:t>_8D</w:t>
            </w:r>
          </w:p>
        </w:tc>
      </w:tr>
    </w:tbl>
    <w:p w:rsidR="00A52DC3" w:rsidRDefault="00DA544C" w:rsidP="00A52DC3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FV_43</w:t>
      </w:r>
      <w:r w:rsidR="00A52DC3" w:rsidRPr="00292ACD">
        <w:rPr>
          <w:rFonts w:ascii="Arial" w:hAnsi="Arial" w:cs="Arial"/>
          <w:sz w:val="20"/>
        </w:rPr>
        <w:t>nm_</w:t>
      </w:r>
      <w:r w:rsidR="00A52DC3">
        <w:rPr>
          <w:rFonts w:ascii="Arial" w:hAnsi="Arial" w:cs="Arial"/>
          <w:sz w:val="20"/>
        </w:rPr>
        <w:t>8</w:t>
      </w:r>
      <w:r w:rsidR="00A52DC3" w:rsidRPr="00292ACD">
        <w:rPr>
          <w:rFonts w:ascii="Arial" w:hAnsi="Arial" w:cs="Arial"/>
          <w:sz w:val="20"/>
        </w:rPr>
        <w:t>G_ABL_D</w:t>
      </w:r>
      <w:r w:rsidR="00A52DC3">
        <w:rPr>
          <w:rFonts w:ascii="Arial" w:hAnsi="Arial" w:cs="Arial"/>
          <w:sz w:val="20"/>
        </w:rPr>
        <w:t>2</w:t>
      </w:r>
      <w:r w:rsidR="00A52DC3" w:rsidRPr="00292ACD">
        <w:rPr>
          <w:rFonts w:ascii="Arial" w:hAnsi="Arial" w:cs="Arial"/>
          <w:sz w:val="20"/>
        </w:rPr>
        <w:t>_16D</w:t>
      </w:r>
    </w:p>
    <w:p w:rsidR="00A52DC3" w:rsidRDefault="00A52DC3" w:rsidP="00A52DC3">
      <w:pPr>
        <w:rPr>
          <w:rFonts w:ascii="Arial" w:hAnsi="Arial" w:cs="Arial"/>
          <w:sz w:val="20"/>
        </w:rPr>
      </w:pPr>
    </w:p>
    <w:tbl>
      <w:tblPr>
        <w:tblW w:w="6660" w:type="dxa"/>
        <w:tblCellMar>
          <w:left w:w="0" w:type="dxa"/>
          <w:right w:w="0" w:type="dxa"/>
        </w:tblCellMar>
        <w:tblLook w:val="0000"/>
      </w:tblPr>
      <w:tblGrid>
        <w:gridCol w:w="6660"/>
      </w:tblGrid>
      <w:tr w:rsidR="00DA544C" w:rsidRPr="00292ACD" w:rsidTr="000A2659">
        <w:trPr>
          <w:trHeight w:val="255"/>
        </w:trPr>
        <w:tc>
          <w:tcPr>
            <w:tcW w:w="6660" w:type="dxa"/>
            <w:vAlign w:val="center"/>
          </w:tcPr>
          <w:p w:rsidR="00DA544C" w:rsidRPr="00292ACD" w:rsidRDefault="00DA544C" w:rsidP="000A2659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Pr="00292ACD">
              <w:rPr>
                <w:rFonts w:ascii="Arial" w:hAnsi="Arial" w:cs="Arial"/>
                <w:sz w:val="20"/>
              </w:rPr>
              <w:t>nm_</w:t>
            </w:r>
            <w:r>
              <w:rPr>
                <w:rFonts w:ascii="Arial" w:hAnsi="Arial" w:cs="Arial"/>
                <w:sz w:val="20"/>
              </w:rPr>
              <w:t>16</w:t>
            </w:r>
            <w:r w:rsidRPr="00292ACD">
              <w:rPr>
                <w:rFonts w:ascii="Arial" w:hAnsi="Arial" w:cs="Arial"/>
                <w:sz w:val="20"/>
              </w:rPr>
              <w:t>G_ABL_D</w:t>
            </w:r>
            <w:r>
              <w:rPr>
                <w:rFonts w:ascii="Arial" w:hAnsi="Arial" w:cs="Arial"/>
                <w:sz w:val="20"/>
              </w:rPr>
              <w:t>1</w:t>
            </w:r>
            <w:r w:rsidRPr="00292ACD">
              <w:rPr>
                <w:rFonts w:ascii="Arial" w:hAnsi="Arial" w:cs="Arial"/>
                <w:sz w:val="20"/>
              </w:rPr>
              <w:t>_1D</w:t>
            </w:r>
          </w:p>
        </w:tc>
      </w:tr>
      <w:tr w:rsidR="00DA544C" w:rsidRPr="00292ACD" w:rsidTr="000A2659">
        <w:trPr>
          <w:trHeight w:val="255"/>
        </w:trPr>
        <w:tc>
          <w:tcPr>
            <w:tcW w:w="6660" w:type="dxa"/>
            <w:vAlign w:val="center"/>
          </w:tcPr>
          <w:p w:rsidR="00DA544C" w:rsidRPr="00292ACD" w:rsidRDefault="00DA544C" w:rsidP="000A2659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Pr="00292ACD">
              <w:rPr>
                <w:rFonts w:ascii="Arial" w:hAnsi="Arial" w:cs="Arial"/>
                <w:sz w:val="20"/>
              </w:rPr>
              <w:t>nm_</w:t>
            </w:r>
            <w:r>
              <w:rPr>
                <w:rFonts w:ascii="Arial" w:hAnsi="Arial" w:cs="Arial"/>
                <w:sz w:val="20"/>
              </w:rPr>
              <w:t>16</w:t>
            </w:r>
            <w:r w:rsidRPr="00292ACD">
              <w:rPr>
                <w:rFonts w:ascii="Arial" w:hAnsi="Arial" w:cs="Arial"/>
                <w:sz w:val="20"/>
              </w:rPr>
              <w:t>G_ABL_D</w:t>
            </w:r>
            <w:r>
              <w:rPr>
                <w:rFonts w:ascii="Arial" w:hAnsi="Arial" w:cs="Arial"/>
                <w:sz w:val="20"/>
              </w:rPr>
              <w:t>1</w:t>
            </w:r>
            <w:r w:rsidRPr="00292ACD">
              <w:rPr>
                <w:rFonts w:ascii="Arial" w:hAnsi="Arial" w:cs="Arial"/>
                <w:sz w:val="20"/>
              </w:rPr>
              <w:t>_2D</w:t>
            </w:r>
          </w:p>
        </w:tc>
      </w:tr>
      <w:tr w:rsidR="00DA544C" w:rsidRPr="00292ACD" w:rsidTr="000A2659">
        <w:trPr>
          <w:trHeight w:val="255"/>
        </w:trPr>
        <w:tc>
          <w:tcPr>
            <w:tcW w:w="6660" w:type="dxa"/>
            <w:vAlign w:val="center"/>
          </w:tcPr>
          <w:p w:rsidR="00DA544C" w:rsidRPr="00292ACD" w:rsidRDefault="00DA544C" w:rsidP="000A2659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Pr="00292ACD">
              <w:rPr>
                <w:rFonts w:ascii="Arial" w:hAnsi="Arial" w:cs="Arial"/>
                <w:sz w:val="20"/>
              </w:rPr>
              <w:t>nm_</w:t>
            </w:r>
            <w:r>
              <w:rPr>
                <w:rFonts w:ascii="Arial" w:hAnsi="Arial" w:cs="Arial"/>
                <w:sz w:val="20"/>
              </w:rPr>
              <w:t>16</w:t>
            </w:r>
            <w:r w:rsidRPr="00292ACD">
              <w:rPr>
                <w:rFonts w:ascii="Arial" w:hAnsi="Arial" w:cs="Arial"/>
                <w:sz w:val="20"/>
              </w:rPr>
              <w:t>G_ABL_D</w:t>
            </w:r>
            <w:r>
              <w:rPr>
                <w:rFonts w:ascii="Arial" w:hAnsi="Arial" w:cs="Arial"/>
                <w:sz w:val="20"/>
              </w:rPr>
              <w:t>1</w:t>
            </w:r>
            <w:r w:rsidRPr="00292ACD">
              <w:rPr>
                <w:rFonts w:ascii="Arial" w:hAnsi="Arial" w:cs="Arial"/>
                <w:sz w:val="20"/>
              </w:rPr>
              <w:t>_4D</w:t>
            </w:r>
          </w:p>
        </w:tc>
      </w:tr>
      <w:tr w:rsidR="00DA544C" w:rsidRPr="00292ACD" w:rsidTr="000A2659">
        <w:trPr>
          <w:trHeight w:val="255"/>
        </w:trPr>
        <w:tc>
          <w:tcPr>
            <w:tcW w:w="6660" w:type="dxa"/>
            <w:vAlign w:val="center"/>
          </w:tcPr>
          <w:p w:rsidR="00DA544C" w:rsidRPr="00292ACD" w:rsidRDefault="00DA544C" w:rsidP="000A2659">
            <w:pPr>
              <w:rPr>
                <w:szCs w:val="24"/>
              </w:rPr>
            </w:pPr>
            <w:r>
              <w:rPr>
                <w:rFonts w:ascii="Arial" w:hAnsi="Arial" w:cs="Arial"/>
                <w:sz w:val="20"/>
              </w:rPr>
              <w:t>FV_43</w:t>
            </w:r>
            <w:r w:rsidRPr="00292ACD">
              <w:rPr>
                <w:rFonts w:ascii="Arial" w:hAnsi="Arial" w:cs="Arial"/>
                <w:sz w:val="20"/>
              </w:rPr>
              <w:t>nm_</w:t>
            </w:r>
            <w:r>
              <w:rPr>
                <w:rFonts w:ascii="Arial" w:hAnsi="Arial" w:cs="Arial"/>
                <w:sz w:val="20"/>
              </w:rPr>
              <w:t>16G</w:t>
            </w:r>
            <w:r w:rsidRPr="00292ACD">
              <w:rPr>
                <w:rFonts w:ascii="Arial" w:hAnsi="Arial" w:cs="Arial"/>
                <w:sz w:val="20"/>
              </w:rPr>
              <w:t>_ABL_D</w:t>
            </w:r>
            <w:r>
              <w:rPr>
                <w:rFonts w:ascii="Arial" w:hAnsi="Arial" w:cs="Arial"/>
                <w:sz w:val="20"/>
              </w:rPr>
              <w:t>1</w:t>
            </w:r>
            <w:r w:rsidRPr="00292ACD">
              <w:rPr>
                <w:rFonts w:ascii="Arial" w:hAnsi="Arial" w:cs="Arial"/>
                <w:sz w:val="20"/>
              </w:rPr>
              <w:t>_8D</w:t>
            </w:r>
          </w:p>
        </w:tc>
      </w:tr>
    </w:tbl>
    <w:p w:rsidR="00DA544C" w:rsidRDefault="00DA544C" w:rsidP="00DA544C">
      <w:pPr>
        <w:rPr>
          <w:rFonts w:ascii="Arial" w:hAnsi="Arial" w:cs="Arial"/>
          <w:sz w:val="20"/>
        </w:rPr>
      </w:pPr>
      <w:r>
        <w:rPr>
          <w:rFonts w:ascii="Arial" w:hAnsi="Arial" w:cs="Arial"/>
          <w:sz w:val="20"/>
        </w:rPr>
        <w:t>FV_43</w:t>
      </w:r>
      <w:r w:rsidRPr="00292ACD">
        <w:rPr>
          <w:rFonts w:ascii="Arial" w:hAnsi="Arial" w:cs="Arial"/>
          <w:sz w:val="20"/>
        </w:rPr>
        <w:t>nm_</w:t>
      </w:r>
      <w:r>
        <w:rPr>
          <w:rFonts w:ascii="Arial" w:hAnsi="Arial" w:cs="Arial"/>
          <w:sz w:val="20"/>
        </w:rPr>
        <w:t>16</w:t>
      </w:r>
      <w:r w:rsidRPr="00292ACD">
        <w:rPr>
          <w:rFonts w:ascii="Arial" w:hAnsi="Arial" w:cs="Arial"/>
          <w:sz w:val="20"/>
        </w:rPr>
        <w:t>G_ABL_D</w:t>
      </w:r>
      <w:r>
        <w:rPr>
          <w:rFonts w:ascii="Arial" w:hAnsi="Arial" w:cs="Arial"/>
          <w:sz w:val="20"/>
        </w:rPr>
        <w:t>1</w:t>
      </w:r>
      <w:r w:rsidRPr="00292ACD">
        <w:rPr>
          <w:rFonts w:ascii="Arial" w:hAnsi="Arial" w:cs="Arial"/>
          <w:sz w:val="20"/>
        </w:rPr>
        <w:t>_16D</w:t>
      </w:r>
    </w:p>
    <w:p w:rsidR="00DA544C" w:rsidRDefault="00DA544C" w:rsidP="00A52DC3">
      <w:pPr>
        <w:rPr>
          <w:rFonts w:ascii="Arial" w:hAnsi="Arial" w:cs="Arial"/>
          <w:sz w:val="20"/>
        </w:rPr>
      </w:pPr>
    </w:p>
    <w:p w:rsidR="00A52DC3" w:rsidRDefault="002662EE" w:rsidP="00292ACD">
      <w:r>
        <w:t>24nm X3 dies – up to 16 dies (as possible)</w:t>
      </w:r>
    </w:p>
    <w:p w:rsidR="00A52DC3" w:rsidRDefault="00A52DC3" w:rsidP="00292ACD">
      <w:pPr>
        <w:rPr>
          <w:ins w:id="386" w:author="SanDisk User" w:date="2009-11-05T08:55:00Z"/>
        </w:rPr>
      </w:pPr>
    </w:p>
    <w:p w:rsidR="00406C59" w:rsidRDefault="00406C59" w:rsidP="00292ACD">
      <w:pPr>
        <w:rPr>
          <w:ins w:id="387" w:author="David Zehavi" w:date="2009-11-11T16:38:00Z"/>
        </w:rPr>
      </w:pPr>
      <w:ins w:id="388" w:author="SanDisk User" w:date="2009-11-05T08:55:00Z">
        <w:r>
          <w:t>Samsung 3xnm X2/X3 – ASIC support, including ROM, for all available datasheets up to date (those that toggle mode is not mandatory)</w:t>
        </w:r>
      </w:ins>
    </w:p>
    <w:p w:rsidR="00F237DD" w:rsidRDefault="00F237DD" w:rsidP="00292ACD">
      <w:pPr>
        <w:rPr>
          <w:ins w:id="389" w:author="David Zehavi" w:date="2009-11-11T16:38:00Z"/>
        </w:rPr>
      </w:pPr>
    </w:p>
    <w:p w:rsidR="00F237DD" w:rsidRDefault="00F237DD" w:rsidP="00292ACD">
      <w:pPr>
        <w:rPr>
          <w:ins w:id="390" w:author="David Zehavi" w:date="2009-11-11T16:38:00Z"/>
        </w:rPr>
      </w:pPr>
      <w:ins w:id="391" w:author="David Zehavi" w:date="2009-11-11T16:38:00Z">
        <w:r>
          <w:br w:type="page"/>
        </w:r>
      </w:ins>
    </w:p>
    <w:p w:rsidR="00F237DD" w:rsidRDefault="00F237DD" w:rsidP="00F237DD">
      <w:pPr>
        <w:pStyle w:val="Heading1"/>
        <w:rPr>
          <w:ins w:id="392" w:author="David Zehavi" w:date="2009-11-11T16:38:00Z"/>
        </w:rPr>
      </w:pPr>
      <w:bookmarkStart w:id="393" w:name="_Toc245789421"/>
      <w:ins w:id="394" w:author="David Zehavi" w:date="2009-11-11T16:38:00Z">
        <w:r>
          <w:t xml:space="preserve">Appendix D </w:t>
        </w:r>
        <w:r>
          <w:tab/>
        </w:r>
        <w:r>
          <w:tab/>
        </w:r>
        <w:r>
          <w:tab/>
          <w:t xml:space="preserve">UHS-104 support limitations and </w:t>
        </w:r>
        <w:commentRangeStart w:id="395"/>
        <w:r>
          <w:t>constraints</w:t>
        </w:r>
      </w:ins>
      <w:bookmarkEnd w:id="393"/>
      <w:commentRangeEnd w:id="395"/>
      <w:r w:rsidR="00D7094A">
        <w:rPr>
          <w:rStyle w:val="CommentReference"/>
          <w:b w:val="0"/>
        </w:rPr>
        <w:commentReference w:id="395"/>
      </w:r>
    </w:p>
    <w:p w:rsidR="00F237DD" w:rsidRDefault="00F237DD" w:rsidP="00292ACD">
      <w:pPr>
        <w:rPr>
          <w:ins w:id="396" w:author="David Zehavi" w:date="2009-11-11T16:38:00Z"/>
        </w:rPr>
      </w:pPr>
    </w:p>
    <w:p w:rsidR="00F237DD" w:rsidRDefault="00F237DD" w:rsidP="00292ACD">
      <w:pPr>
        <w:rPr>
          <w:ins w:id="397" w:author="David Zehavi" w:date="2009-11-11T16:38:00Z"/>
        </w:rPr>
      </w:pPr>
    </w:p>
    <w:p w:rsidR="00F237DD" w:rsidRPr="00292ACD" w:rsidRDefault="00F237DD" w:rsidP="00292ACD">
      <w:ins w:id="398" w:author="David Zehavi" w:date="2009-11-11T16:38:00Z">
        <w:r>
          <w:t>TBD – waiting for ASIC inputs</w:t>
        </w:r>
      </w:ins>
    </w:p>
    <w:sectPr w:rsidR="00F237DD" w:rsidRPr="00292ACD" w:rsidSect="00BB4509">
      <w:headerReference w:type="default" r:id="rId18"/>
      <w:footerReference w:type="default" r:id="rId19"/>
      <w:pgSz w:w="12240" w:h="15840"/>
      <w:pgMar w:top="1440" w:right="1170" w:bottom="1440" w:left="1350" w:header="720" w:footer="446" w:gutter="0"/>
      <w:cols w:space="720"/>
      <w:titlePg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comment w:id="6" w:author="mmorganstern" w:date="2010-03-29T11:55:00Z" w:initials="m">
    <w:p w:rsidR="00515A0A" w:rsidRDefault="00515A0A">
      <w:pPr>
        <w:pStyle w:val="CommentText"/>
      </w:pPr>
      <w:r>
        <w:rPr>
          <w:rStyle w:val="CommentReference"/>
        </w:rPr>
        <w:annotationRef/>
      </w:r>
      <w:r>
        <w:t>USB is not referenced anywhere in this document, maybe referring to UHS</w:t>
      </w:r>
    </w:p>
  </w:comment>
  <w:comment w:id="114" w:author="mmorganstern" w:date="2010-03-29T11:57:00Z" w:initials="m">
    <w:p w:rsidR="00515A0A" w:rsidRDefault="00515A0A">
      <w:pPr>
        <w:pStyle w:val="CommentText"/>
      </w:pPr>
      <w:r>
        <w:rPr>
          <w:rStyle w:val="CommentReference"/>
        </w:rPr>
        <w:annotationRef/>
      </w:r>
      <w:r>
        <w:t>Should support BCH 2xnm</w:t>
      </w:r>
    </w:p>
  </w:comment>
  <w:comment w:id="115" w:author="mmorganstern" w:date="2010-03-29T11:53:00Z" w:initials="m">
    <w:p w:rsidR="00515A0A" w:rsidRDefault="00515A0A">
      <w:pPr>
        <w:pStyle w:val="CommentText"/>
      </w:pPr>
      <w:r>
        <w:rPr>
          <w:rStyle w:val="CommentReference"/>
        </w:rPr>
        <w:annotationRef/>
      </w:r>
      <w:r>
        <w:t>Should not limit performance to 30MB/s</w:t>
      </w:r>
    </w:p>
  </w:comment>
  <w:comment w:id="123" w:author="mmorganstern" w:date="2010-03-29T11:58:00Z" w:initials="m">
    <w:p w:rsidR="00515A0A" w:rsidRDefault="00515A0A">
      <w:pPr>
        <w:pStyle w:val="CommentText"/>
      </w:pPr>
      <w:r>
        <w:rPr>
          <w:rStyle w:val="CommentReference"/>
        </w:rPr>
        <w:annotationRef/>
      </w:r>
      <w:r>
        <w:t>And 2xnm ex3</w:t>
      </w:r>
    </w:p>
  </w:comment>
  <w:comment w:id="132" w:author="mmorganstern" w:date="2010-03-29T11:58:00Z" w:initials="m">
    <w:p w:rsidR="00515A0A" w:rsidRDefault="00515A0A">
      <w:pPr>
        <w:pStyle w:val="CommentText"/>
      </w:pPr>
      <w:r>
        <w:rPr>
          <w:rStyle w:val="CommentReference"/>
        </w:rPr>
        <w:annotationRef/>
      </w:r>
      <w:r>
        <w:t xml:space="preserve"> And 2xnm ex3</w:t>
      </w:r>
    </w:p>
  </w:comment>
  <w:comment w:id="139" w:author="mmorganstern" w:date="2010-03-29T11:59:00Z" w:initials="m">
    <w:p w:rsidR="00D7094A" w:rsidRDefault="00D7094A">
      <w:pPr>
        <w:pStyle w:val="CommentText"/>
      </w:pPr>
      <w:r>
        <w:rPr>
          <w:rStyle w:val="CommentReference"/>
        </w:rPr>
        <w:annotationRef/>
      </w:r>
    </w:p>
  </w:comment>
  <w:comment w:id="140" w:author="mmorganstern" w:date="2010-03-29T11:59:00Z" w:initials="m">
    <w:p w:rsidR="00515A0A" w:rsidRDefault="00515A0A">
      <w:pPr>
        <w:pStyle w:val="CommentText"/>
      </w:pPr>
      <w:r>
        <w:rPr>
          <w:rStyle w:val="CommentReference"/>
        </w:rPr>
        <w:annotationRef/>
      </w:r>
      <w:r>
        <w:t>Supporting class 4 with x3</w:t>
      </w:r>
    </w:p>
  </w:comment>
  <w:comment w:id="141" w:author="mmorganstern" w:date="2010-03-29T11:59:00Z" w:initials="m">
    <w:p w:rsidR="00515A0A" w:rsidRDefault="00515A0A">
      <w:pPr>
        <w:pStyle w:val="CommentText"/>
      </w:pPr>
      <w:r>
        <w:rPr>
          <w:rStyle w:val="CommentReference"/>
        </w:rPr>
        <w:annotationRef/>
      </w:r>
      <w:r>
        <w:t>Supporting class 4 with x3</w:t>
      </w:r>
    </w:p>
  </w:comment>
  <w:comment w:id="152" w:author="mmorganstern" w:date="2010-03-29T12:00:00Z" w:initials="m">
    <w:p w:rsidR="00D7094A" w:rsidRDefault="00D7094A">
      <w:pPr>
        <w:pStyle w:val="CommentText"/>
      </w:pPr>
      <w:r>
        <w:rPr>
          <w:rStyle w:val="CommentReference"/>
        </w:rPr>
        <w:annotationRef/>
      </w:r>
      <w:r>
        <w:t>Do not limit perf. To 30MB/s for UHS</w:t>
      </w:r>
    </w:p>
  </w:comment>
  <w:comment w:id="207" w:author="mmorganstern" w:date="2010-03-29T12:03:00Z" w:initials="m">
    <w:p w:rsidR="00D7094A" w:rsidRDefault="00D7094A">
      <w:pPr>
        <w:pStyle w:val="CommentText"/>
      </w:pPr>
      <w:r>
        <w:rPr>
          <w:rStyle w:val="CommentReference"/>
        </w:rPr>
        <w:annotationRef/>
      </w:r>
      <w:r>
        <w:t>Ultra perf spec is 7/15MB/s class 4</w:t>
      </w:r>
    </w:p>
  </w:comment>
  <w:comment w:id="216" w:author="mmorganstern" w:date="2010-03-29T12:04:00Z" w:initials="m">
    <w:p w:rsidR="00D7094A" w:rsidRDefault="00D7094A">
      <w:pPr>
        <w:pStyle w:val="CommentText"/>
      </w:pPr>
      <w:r>
        <w:rPr>
          <w:rStyle w:val="CommentReference"/>
        </w:rPr>
        <w:annotationRef/>
      </w:r>
      <w:r>
        <w:t>UHS50 perf spec should not be limited to 30</w:t>
      </w:r>
    </w:p>
  </w:comment>
  <w:comment w:id="220" w:author="mmorganstern" w:date="2010-03-29T12:09:00Z" w:initials="m">
    <w:p w:rsidR="00D7094A" w:rsidRDefault="00D7094A">
      <w:pPr>
        <w:pStyle w:val="CommentText"/>
      </w:pPr>
      <w:r>
        <w:rPr>
          <w:rStyle w:val="CommentReference"/>
        </w:rPr>
        <w:annotationRef/>
      </w:r>
      <w:r>
        <w:t>UHS104 perf spec should not be limited to 40MB/s, target is &gt;60MB/s.  Also this controller is no longer targeted to support UHS 104 ( CS6UHS from TSMC65</w:t>
      </w:r>
    </w:p>
  </w:comment>
  <w:comment w:id="251" w:author="mmorganstern" w:date="2010-03-29T12:05:00Z" w:initials="m">
    <w:p w:rsidR="00D7094A" w:rsidRDefault="00D7094A">
      <w:pPr>
        <w:pStyle w:val="CommentText"/>
      </w:pPr>
      <w:r>
        <w:rPr>
          <w:rStyle w:val="CommentReference"/>
        </w:rPr>
        <w:annotationRef/>
      </w:r>
      <w:r>
        <w:t>Class 4 for Blue SD</w:t>
      </w:r>
    </w:p>
  </w:comment>
  <w:comment w:id="395" w:author="mmorganstern" w:date="2010-03-29T12:07:00Z" w:initials="m">
    <w:p w:rsidR="00D7094A" w:rsidRDefault="00D7094A">
      <w:pPr>
        <w:pStyle w:val="CommentText"/>
      </w:pPr>
      <w:r>
        <w:rPr>
          <w:rStyle w:val="CommentReference"/>
        </w:rPr>
        <w:annotationRef/>
      </w:r>
      <w:r>
        <w:t>No Details attached</w:t>
      </w:r>
    </w:p>
  </w:comment>
</w:comments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58009F" w:rsidRDefault="0058009F">
      <w:r>
        <w:separator/>
      </w:r>
    </w:p>
  </w:endnote>
  <w:endnote w:type="continuationSeparator" w:id="0">
    <w:p w:rsidR="0058009F" w:rsidRDefault="0058009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A00002BF" w:usb1="68C7FCFB" w:usb2="00000010" w:usb3="00000000" w:csb0="0002009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Palatino"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Arial Black">
    <w:panose1 w:val="020B0A040201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0A" w:rsidRDefault="00515A0A" w:rsidP="00131FD0">
    <w:pPr>
      <w:pStyle w:val="Footer"/>
      <w:pBdr>
        <w:top w:val="double" w:sz="6" w:space="1" w:color="auto"/>
      </w:pBdr>
      <w:tabs>
        <w:tab w:val="clear" w:pos="8640"/>
        <w:tab w:val="right" w:pos="8460"/>
      </w:tabs>
      <w:rPr>
        <w:sz w:val="20"/>
      </w:rPr>
    </w:pPr>
    <w:r>
      <w:rPr>
        <w:sz w:val="20"/>
      </w:rPr>
      <w:t xml:space="preserve">PhoenixC2Up9 EPRD - </w:t>
    </w:r>
    <w:r>
      <w:rPr>
        <w:sz w:val="20"/>
      </w:rPr>
      <w:fldChar w:fldCharType="begin"/>
    </w:r>
    <w:r>
      <w:rPr>
        <w:sz w:val="20"/>
      </w:rPr>
      <w:instrText xml:space="preserve"> DATE </w:instrText>
    </w:r>
    <w:r>
      <w:rPr>
        <w:sz w:val="20"/>
      </w:rPr>
      <w:fldChar w:fldCharType="separate"/>
    </w:r>
    <w:ins w:id="400" w:author="bkatz" w:date="2010-08-04T14:27:00Z">
      <w:r w:rsidR="00E27780">
        <w:rPr>
          <w:noProof/>
          <w:sz w:val="20"/>
        </w:rPr>
        <w:t>8/4/2010</w:t>
      </w:r>
    </w:ins>
    <w:ins w:id="401" w:author="mmorganstern" w:date="2010-03-29T11:49:00Z">
      <w:del w:id="402" w:author="bkatz" w:date="2010-08-04T14:27:00Z">
        <w:r w:rsidDel="00E27780">
          <w:rPr>
            <w:noProof/>
            <w:sz w:val="20"/>
          </w:rPr>
          <w:delText>3/29/2010</w:delText>
        </w:r>
      </w:del>
    </w:ins>
    <w:ins w:id="403" w:author="David Zehavi" w:date="2009-11-12T11:26:00Z">
      <w:del w:id="404" w:author="bkatz" w:date="2010-08-04T14:27:00Z">
        <w:r w:rsidDel="00E27780">
          <w:rPr>
            <w:noProof/>
            <w:sz w:val="20"/>
          </w:rPr>
          <w:delText>11/12/2009</w:delText>
        </w:r>
      </w:del>
    </w:ins>
    <w:ins w:id="405" w:author="SanDisk User" w:date="2009-11-05T08:46:00Z">
      <w:del w:id="406" w:author="bkatz" w:date="2010-08-04T14:27:00Z">
        <w:r w:rsidDel="00E27780">
          <w:rPr>
            <w:noProof/>
            <w:sz w:val="20"/>
          </w:rPr>
          <w:delText>11/5/2009</w:delText>
        </w:r>
      </w:del>
    </w:ins>
    <w:r>
      <w:rPr>
        <w:sz w:val="20"/>
      </w:rPr>
      <w:fldChar w:fldCharType="end"/>
    </w:r>
    <w:r>
      <w:rPr>
        <w:sz w:val="20"/>
      </w:rPr>
      <w:tab/>
      <w:t>CONFIDENTIAL</w:t>
    </w:r>
    <w:r>
      <w:rPr>
        <w:sz w:val="20"/>
      </w:rPr>
      <w:tab/>
      <w:t xml:space="preserve">Page </w:t>
    </w:r>
    <w:r>
      <w:rPr>
        <w:rStyle w:val="PageNumber"/>
        <w:sz w:val="20"/>
      </w:rPr>
      <w:fldChar w:fldCharType="begin"/>
    </w:r>
    <w:r>
      <w:rPr>
        <w:rStyle w:val="PageNumber"/>
        <w:sz w:val="20"/>
      </w:rPr>
      <w:instrText xml:space="preserve"> PAGE </w:instrText>
    </w:r>
    <w:r>
      <w:rPr>
        <w:rStyle w:val="PageNumber"/>
        <w:sz w:val="20"/>
      </w:rPr>
      <w:fldChar w:fldCharType="separate"/>
    </w:r>
    <w:r w:rsidR="00E27780">
      <w:rPr>
        <w:rStyle w:val="PageNumber"/>
        <w:noProof/>
        <w:sz w:val="20"/>
      </w:rPr>
      <w:t>20</w:t>
    </w:r>
    <w:r>
      <w:rPr>
        <w:rStyle w:val="PageNumber"/>
        <w:sz w:val="20"/>
      </w:rP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58009F" w:rsidRDefault="0058009F">
      <w:r>
        <w:separator/>
      </w:r>
    </w:p>
  </w:footnote>
  <w:footnote w:type="continuationSeparator" w:id="0">
    <w:p w:rsidR="0058009F" w:rsidRDefault="0058009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15A0A" w:rsidRDefault="00515A0A" w:rsidP="00C962F7">
    <w:pPr>
      <w:pStyle w:val="Header"/>
      <w:pBdr>
        <w:top w:val="double" w:sz="6" w:space="1" w:color="auto"/>
        <w:left w:val="double" w:sz="6" w:space="1" w:color="auto"/>
        <w:bottom w:val="double" w:sz="6" w:space="0" w:color="auto"/>
        <w:right w:val="double" w:sz="6" w:space="1" w:color="auto"/>
      </w:pBdr>
      <w:spacing w:before="20"/>
      <w:jc w:val="right"/>
      <w:rPr>
        <w:b/>
        <w:sz w:val="28"/>
      </w:rPr>
    </w:pPr>
    <w:r>
      <w:rPr>
        <w:b/>
        <w:sz w:val="28"/>
      </w:rPr>
      <w:t>Engineering Requirements Document</w:t>
    </w:r>
  </w:p>
  <w:p w:rsidR="00515A0A" w:rsidRDefault="00515A0A" w:rsidP="0041240F">
    <w:pPr>
      <w:pStyle w:val="Header"/>
      <w:pBdr>
        <w:top w:val="double" w:sz="6" w:space="1" w:color="auto"/>
        <w:left w:val="double" w:sz="6" w:space="1" w:color="auto"/>
        <w:bottom w:val="double" w:sz="6" w:space="0" w:color="auto"/>
        <w:right w:val="double" w:sz="6" w:space="1" w:color="auto"/>
      </w:pBdr>
      <w:jc w:val="right"/>
      <w:rPr>
        <w:b/>
      </w:rPr>
    </w:pPr>
    <w:r w:rsidRPr="004F3D35">
      <w:rPr>
        <w:rFonts w:ascii="Palatino" w:hAnsi="Palatino" w:cs="Palatino"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6" type="#_x0000_t75" style="width:134.7pt;height:20.3pt">
          <v:imagedata r:id="rId1" o:title="sdsk_logo_red"/>
        </v:shape>
      </w:pict>
    </w:r>
    <w:r>
      <w:rPr>
        <w:rFonts w:ascii="Palatino" w:hAnsi="Palatino" w:cs="Palatino"/>
      </w:rPr>
      <w:t xml:space="preserve">                                      </w:t>
    </w:r>
    <w:r>
      <w:rPr>
        <w:b/>
      </w:rPr>
      <w:t>PhoenixC2Up9 ASIC (</w:t>
    </w:r>
    <w:fldSimple w:instr=" COMMENTS   \* MERGEFORMAT ">
      <w:ins w:id="399" w:author="SanDisk User" w:date="2009-11-03T09:48:00Z">
        <w:r>
          <w:rPr>
            <w:b/>
          </w:rPr>
          <w:t>Revision 0.6</w:t>
        </w:r>
      </w:ins>
    </w:fldSimple>
    <w:r>
      <w:rPr>
        <w:b/>
      </w:rPr>
      <w:t>)</w:t>
    </w:r>
  </w:p>
  <w:p w:rsidR="00515A0A" w:rsidRDefault="00515A0A" w:rsidP="0026696B">
    <w:pPr>
      <w:pStyle w:val="Header"/>
      <w:jc w:val="right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FFFFFFFE"/>
    <w:multiLevelType w:val="singleLevel"/>
    <w:tmpl w:val="4A88DB38"/>
    <w:lvl w:ilvl="0">
      <w:numFmt w:val="decimal"/>
      <w:lvlText w:val="*"/>
      <w:lvlJc w:val="left"/>
    </w:lvl>
  </w:abstractNum>
  <w:abstractNum w:abstractNumId="1">
    <w:nsid w:val="00DA6364"/>
    <w:multiLevelType w:val="hybridMultilevel"/>
    <w:tmpl w:val="830E18D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1960B2E"/>
    <w:multiLevelType w:val="hybridMultilevel"/>
    <w:tmpl w:val="45624E74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39936E0"/>
    <w:multiLevelType w:val="hybridMultilevel"/>
    <w:tmpl w:val="E0E445A8"/>
    <w:lvl w:ilvl="0" w:tplc="A534314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DAA8B2E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E518771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C08CD14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129094C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0E88DF1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4C6F6A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2C1A587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26C12C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0707400D"/>
    <w:multiLevelType w:val="hybridMultilevel"/>
    <w:tmpl w:val="F496D58A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082E6D39"/>
    <w:multiLevelType w:val="hybridMultilevel"/>
    <w:tmpl w:val="C716117A"/>
    <w:lvl w:ilvl="0" w:tplc="C85600A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CEE81AFA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54F6C9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A3C9B8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7326BD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A16212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690790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226432C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470C97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08775CB7"/>
    <w:multiLevelType w:val="multilevel"/>
    <w:tmpl w:val="547EF3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088D3753"/>
    <w:multiLevelType w:val="hybridMultilevel"/>
    <w:tmpl w:val="6188FC4C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>
    <w:nsid w:val="0A713AF5"/>
    <w:multiLevelType w:val="multilevel"/>
    <w:tmpl w:val="8B7A53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>
    <w:nsid w:val="0B987931"/>
    <w:multiLevelType w:val="hybridMultilevel"/>
    <w:tmpl w:val="3A1A6516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1558175A"/>
    <w:multiLevelType w:val="hybridMultilevel"/>
    <w:tmpl w:val="FF425212"/>
    <w:lvl w:ilvl="0" w:tplc="A1500458">
      <w:start w:val="1"/>
      <w:numFmt w:val="bullet"/>
      <w:lvlText w:val=""/>
      <w:lvlJc w:val="left"/>
      <w:pPr>
        <w:tabs>
          <w:tab w:val="num" w:pos="504"/>
        </w:tabs>
        <w:ind w:left="360" w:hanging="216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>
    <w:nsid w:val="183B3D38"/>
    <w:multiLevelType w:val="hybridMultilevel"/>
    <w:tmpl w:val="9FF4C016"/>
    <w:lvl w:ilvl="0" w:tplc="A25AD3AE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8EAB53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1A2EB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37871C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C028F98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3F40FC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D02985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60ABD7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24CC27F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>
    <w:nsid w:val="188012CE"/>
    <w:multiLevelType w:val="hybridMultilevel"/>
    <w:tmpl w:val="D0CEF2F8"/>
    <w:lvl w:ilvl="0" w:tplc="3C4A2EB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3">
    <w:nsid w:val="1DB85848"/>
    <w:multiLevelType w:val="hybridMultilevel"/>
    <w:tmpl w:val="29D086A8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1FCB5E7B"/>
    <w:multiLevelType w:val="hybridMultilevel"/>
    <w:tmpl w:val="C8C817D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5">
    <w:nsid w:val="29217FFB"/>
    <w:multiLevelType w:val="multilevel"/>
    <w:tmpl w:val="8B7A53CE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2BE1133B"/>
    <w:multiLevelType w:val="hybridMultilevel"/>
    <w:tmpl w:val="FB9C440C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7">
    <w:nsid w:val="2E0E7C04"/>
    <w:multiLevelType w:val="hybridMultilevel"/>
    <w:tmpl w:val="9F5E47D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>
    <w:nsid w:val="2E151956"/>
    <w:multiLevelType w:val="hybridMultilevel"/>
    <w:tmpl w:val="8B7A53CE"/>
    <w:lvl w:ilvl="0" w:tplc="040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9">
    <w:nsid w:val="2FBA35A2"/>
    <w:multiLevelType w:val="hybridMultilevel"/>
    <w:tmpl w:val="7472CB14"/>
    <w:lvl w:ilvl="0" w:tplc="40020F4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E50DE82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7A8260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16A1E0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E66706C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1FE950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35A786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2BE0B2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4D485C6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>
    <w:nsid w:val="322E4B13"/>
    <w:multiLevelType w:val="hybridMultilevel"/>
    <w:tmpl w:val="C2549C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1">
    <w:nsid w:val="328C738D"/>
    <w:multiLevelType w:val="hybridMultilevel"/>
    <w:tmpl w:val="97C00BA8"/>
    <w:lvl w:ilvl="0" w:tplc="A8869C9A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  <w:sz w:val="20"/>
        <w:lang w:val="pt-BR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3335843"/>
    <w:multiLevelType w:val="hybridMultilevel"/>
    <w:tmpl w:val="8C5C10FC"/>
    <w:lvl w:ilvl="0" w:tplc="4A88DB38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  <w:sz w:val="20"/>
        <w:lang w:val="en-US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>
    <w:nsid w:val="36593600"/>
    <w:multiLevelType w:val="hybridMultilevel"/>
    <w:tmpl w:val="A2449932"/>
    <w:lvl w:ilvl="0" w:tplc="A8869C9A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  <w:sz w:val="20"/>
        <w:lang w:val="pt-BR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>
    <w:nsid w:val="38C051A9"/>
    <w:multiLevelType w:val="multilevel"/>
    <w:tmpl w:val="319EC3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>
    <w:nsid w:val="393C68E4"/>
    <w:multiLevelType w:val="hybridMultilevel"/>
    <w:tmpl w:val="8982BF76"/>
    <w:lvl w:ilvl="0" w:tplc="A2E82C9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2DEE8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60701C1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CDDADF0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8AA753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6EC98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170A1DA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D6CCCD9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26A5D3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6">
    <w:nsid w:val="3C6F3382"/>
    <w:multiLevelType w:val="hybridMultilevel"/>
    <w:tmpl w:val="96DACD3E"/>
    <w:lvl w:ilvl="0" w:tplc="04090011">
      <w:start w:val="1"/>
      <w:numFmt w:val="decimal"/>
      <w:lvlText w:val="%1)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7">
    <w:nsid w:val="4340252A"/>
    <w:multiLevelType w:val="hybridMultilevel"/>
    <w:tmpl w:val="D7C89952"/>
    <w:lvl w:ilvl="0" w:tplc="FFFFFFFF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>
    <w:nsid w:val="48093C0D"/>
    <w:multiLevelType w:val="hybridMultilevel"/>
    <w:tmpl w:val="17F21F62"/>
    <w:lvl w:ilvl="0" w:tplc="040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29">
    <w:nsid w:val="48495D4D"/>
    <w:multiLevelType w:val="hybridMultilevel"/>
    <w:tmpl w:val="CCD20C34"/>
    <w:lvl w:ilvl="0" w:tplc="CF8A7616">
      <w:start w:val="167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Garamond" w:eastAsia="MS Mincho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0">
    <w:nsid w:val="532F7393"/>
    <w:multiLevelType w:val="hybridMultilevel"/>
    <w:tmpl w:val="36F0DFAA"/>
    <w:lvl w:ilvl="0" w:tplc="26C01F0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52443D0">
      <w:start w:val="175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2C2C39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E8E4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96E7C4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1E96E9F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982E56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88E413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3174B73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1">
    <w:nsid w:val="55C94427"/>
    <w:multiLevelType w:val="hybridMultilevel"/>
    <w:tmpl w:val="C322811E"/>
    <w:lvl w:ilvl="0" w:tplc="A8869C9A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  <w:sz w:val="20"/>
        <w:lang w:val="pt-BR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60BA0FAB"/>
    <w:multiLevelType w:val="hybridMultilevel"/>
    <w:tmpl w:val="768A2C44"/>
    <w:lvl w:ilvl="0" w:tplc="FFFFFFFF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62563754"/>
    <w:multiLevelType w:val="hybridMultilevel"/>
    <w:tmpl w:val="B4A47986"/>
    <w:lvl w:ilvl="0" w:tplc="6DD4C3D8">
      <w:start w:val="1"/>
      <w:numFmt w:val="decimal"/>
      <w:lvlText w:val="%1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34">
    <w:nsid w:val="67D6536E"/>
    <w:multiLevelType w:val="hybridMultilevel"/>
    <w:tmpl w:val="F2AE9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B0267D3"/>
    <w:multiLevelType w:val="hybridMultilevel"/>
    <w:tmpl w:val="7B3E6194"/>
    <w:lvl w:ilvl="0" w:tplc="A8869C9A">
      <w:start w:val="1"/>
      <w:numFmt w:val="bullet"/>
      <w:lvlText w:val=""/>
      <w:legacy w:legacy="1" w:legacySpace="0" w:legacyIndent="216"/>
      <w:lvlJc w:val="left"/>
      <w:pPr>
        <w:ind w:left="936" w:hanging="216"/>
      </w:pPr>
      <w:rPr>
        <w:rFonts w:ascii="Symbol" w:hAnsi="Symbol" w:hint="default"/>
        <w:sz w:val="20"/>
        <w:lang w:val="pt-BR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6">
    <w:nsid w:val="6D291B92"/>
    <w:multiLevelType w:val="hybridMultilevel"/>
    <w:tmpl w:val="8326CD8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7">
    <w:nsid w:val="75C712FB"/>
    <w:multiLevelType w:val="hybridMultilevel"/>
    <w:tmpl w:val="B87AA720"/>
    <w:lvl w:ilvl="0" w:tplc="A8869C9A">
      <w:start w:val="1"/>
      <w:numFmt w:val="bullet"/>
      <w:lvlText w:val=""/>
      <w:legacy w:legacy="1" w:legacySpace="0" w:legacyIndent="216"/>
      <w:lvlJc w:val="left"/>
      <w:pPr>
        <w:ind w:left="216" w:hanging="216"/>
      </w:pPr>
      <w:rPr>
        <w:rFonts w:ascii="Symbol" w:hAnsi="Symbol" w:hint="default"/>
        <w:sz w:val="20"/>
        <w:lang w:val="pt-BR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>
    <w:nsid w:val="785C3A41"/>
    <w:multiLevelType w:val="hybridMultilevel"/>
    <w:tmpl w:val="02582A4C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7ADB6534"/>
    <w:multiLevelType w:val="hybridMultilevel"/>
    <w:tmpl w:val="9FE4944A"/>
    <w:lvl w:ilvl="0" w:tplc="7B46C8B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EF58C8F4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4D2DDB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472D97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AA46AE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253E196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7521C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F1CBED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FA2FD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hint="default"/>
          <w:sz w:val="20"/>
          <w:lang w:val="en-US"/>
        </w:rPr>
      </w:lvl>
    </w:lvlOverride>
  </w:num>
  <w:num w:numId="2">
    <w:abstractNumId w:val="10"/>
  </w:num>
  <w:num w:numId="3">
    <w:abstractNumId w:val="29"/>
  </w:num>
  <w:num w:numId="4">
    <w:abstractNumId w:val="38"/>
  </w:num>
  <w:num w:numId="5">
    <w:abstractNumId w:val="3"/>
  </w:num>
  <w:num w:numId="6">
    <w:abstractNumId w:val="39"/>
  </w:num>
  <w:num w:numId="7">
    <w:abstractNumId w:val="5"/>
  </w:num>
  <w:num w:numId="8">
    <w:abstractNumId w:val="30"/>
  </w:num>
  <w:num w:numId="9">
    <w:abstractNumId w:val="19"/>
  </w:num>
  <w:num w:numId="10">
    <w:abstractNumId w:val="11"/>
  </w:num>
  <w:num w:numId="11">
    <w:abstractNumId w:val="25"/>
  </w:num>
  <w:num w:numId="12">
    <w:abstractNumId w:val="14"/>
  </w:num>
  <w:num w:numId="13">
    <w:abstractNumId w:val="28"/>
  </w:num>
  <w:num w:numId="14">
    <w:abstractNumId w:val="34"/>
  </w:num>
  <w:num w:numId="15">
    <w:abstractNumId w:val="13"/>
  </w:num>
  <w:num w:numId="16">
    <w:abstractNumId w:val="4"/>
  </w:num>
  <w:num w:numId="17">
    <w:abstractNumId w:val="26"/>
  </w:num>
  <w:num w:numId="18">
    <w:abstractNumId w:val="2"/>
  </w:num>
  <w:num w:numId="19">
    <w:abstractNumId w:val="36"/>
  </w:num>
  <w:num w:numId="20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hint="default"/>
          <w:sz w:val="20"/>
        </w:rPr>
      </w:lvl>
    </w:lvlOverride>
  </w:num>
  <w:num w:numId="21">
    <w:abstractNumId w:val="32"/>
  </w:num>
  <w:num w:numId="22">
    <w:abstractNumId w:val="27"/>
  </w:num>
  <w:num w:numId="23">
    <w:abstractNumId w:val="1"/>
  </w:num>
  <w:num w:numId="24">
    <w:abstractNumId w:val="18"/>
  </w:num>
  <w:num w:numId="25">
    <w:abstractNumId w:val="15"/>
  </w:num>
  <w:num w:numId="26">
    <w:abstractNumId w:val="7"/>
  </w:num>
  <w:num w:numId="27">
    <w:abstractNumId w:val="8"/>
  </w:num>
  <w:num w:numId="28">
    <w:abstractNumId w:val="9"/>
  </w:num>
  <w:num w:numId="29">
    <w:abstractNumId w:val="12"/>
  </w:num>
  <w:num w:numId="30">
    <w:abstractNumId w:val="17"/>
  </w:num>
  <w:num w:numId="31">
    <w:abstractNumId w:val="20"/>
  </w:num>
  <w:num w:numId="32">
    <w:abstractNumId w:val="33"/>
  </w:num>
  <w:num w:numId="3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hint="default"/>
          <w:sz w:val="20"/>
        </w:rPr>
      </w:lvl>
    </w:lvlOverride>
  </w:num>
  <w:num w:numId="34">
    <w:abstractNumId w:val="31"/>
  </w:num>
  <w:num w:numId="35">
    <w:abstractNumId w:val="16"/>
  </w:num>
  <w:num w:numId="36">
    <w:abstractNumId w:val="35"/>
  </w:num>
  <w:num w:numId="37">
    <w:abstractNumId w:val="37"/>
  </w:num>
  <w:num w:numId="38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9">
    <w:abstractNumId w:val="23"/>
  </w:num>
  <w:num w:numId="40">
    <w:abstractNumId w:val="24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1"/>
  </w:num>
  <w:num w:numId="42">
    <w:abstractNumId w:val="22"/>
  </w:num>
  <w:num w:numId="43">
    <w:abstractNumId w:val="0"/>
    <w:lvlOverride w:ilvl="0">
      <w:lvl w:ilvl="0">
        <w:start w:val="1"/>
        <w:numFmt w:val="bullet"/>
        <w:lvlText w:val=""/>
        <w:legacy w:legacy="1" w:legacySpace="0" w:legacyIndent="216"/>
        <w:lvlJc w:val="left"/>
        <w:pPr>
          <w:ind w:left="216" w:hanging="216"/>
        </w:pPr>
        <w:rPr>
          <w:rFonts w:ascii="Symbol" w:hAnsi="Symbol" w:hint="default"/>
          <w:sz w:val="20"/>
          <w:lang w:val="pt-BR"/>
        </w:rPr>
      </w:lvl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embedSystemFonts/>
  <w:hideSpellingErrors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attachedTemplate r:id="rId1"/>
  <w:stylePaneFormatFilter w:val="3F01"/>
  <w:trackRevisions/>
  <w:doNotTrackMoves/>
  <w:defaultTabStop w:val="720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usePrinterMetrics/>
    <w:doNotSuppressParagraphBorders/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26696B"/>
    <w:rsid w:val="00000156"/>
    <w:rsid w:val="000005C1"/>
    <w:rsid w:val="00000A47"/>
    <w:rsid w:val="000023D8"/>
    <w:rsid w:val="0000376F"/>
    <w:rsid w:val="00005E6D"/>
    <w:rsid w:val="00006CB2"/>
    <w:rsid w:val="00007846"/>
    <w:rsid w:val="0001154F"/>
    <w:rsid w:val="000132FF"/>
    <w:rsid w:val="0001346C"/>
    <w:rsid w:val="00024237"/>
    <w:rsid w:val="00031B54"/>
    <w:rsid w:val="000333D2"/>
    <w:rsid w:val="00036B43"/>
    <w:rsid w:val="00037CDB"/>
    <w:rsid w:val="00041355"/>
    <w:rsid w:val="00045FC5"/>
    <w:rsid w:val="000478EB"/>
    <w:rsid w:val="00050B51"/>
    <w:rsid w:val="0005143E"/>
    <w:rsid w:val="00051A65"/>
    <w:rsid w:val="0005518F"/>
    <w:rsid w:val="00057644"/>
    <w:rsid w:val="00057A99"/>
    <w:rsid w:val="000620C1"/>
    <w:rsid w:val="00063279"/>
    <w:rsid w:val="00065459"/>
    <w:rsid w:val="00065A57"/>
    <w:rsid w:val="00067172"/>
    <w:rsid w:val="000679C6"/>
    <w:rsid w:val="00067BC9"/>
    <w:rsid w:val="0007146E"/>
    <w:rsid w:val="00072B3E"/>
    <w:rsid w:val="00074C1A"/>
    <w:rsid w:val="00080224"/>
    <w:rsid w:val="000816F2"/>
    <w:rsid w:val="0008249D"/>
    <w:rsid w:val="000824CC"/>
    <w:rsid w:val="00083175"/>
    <w:rsid w:val="00083B7E"/>
    <w:rsid w:val="0008458B"/>
    <w:rsid w:val="0009008B"/>
    <w:rsid w:val="0009013F"/>
    <w:rsid w:val="00091AC9"/>
    <w:rsid w:val="000935B0"/>
    <w:rsid w:val="00094B69"/>
    <w:rsid w:val="000A078B"/>
    <w:rsid w:val="000A0836"/>
    <w:rsid w:val="000A0A6D"/>
    <w:rsid w:val="000A1827"/>
    <w:rsid w:val="000A2659"/>
    <w:rsid w:val="000A301A"/>
    <w:rsid w:val="000A530E"/>
    <w:rsid w:val="000A5BA1"/>
    <w:rsid w:val="000A5CEB"/>
    <w:rsid w:val="000A7238"/>
    <w:rsid w:val="000B1F24"/>
    <w:rsid w:val="000B35AC"/>
    <w:rsid w:val="000B35E0"/>
    <w:rsid w:val="000B3C08"/>
    <w:rsid w:val="000B491F"/>
    <w:rsid w:val="000B7C65"/>
    <w:rsid w:val="000C3092"/>
    <w:rsid w:val="000C40D6"/>
    <w:rsid w:val="000C4DCA"/>
    <w:rsid w:val="000C5C9D"/>
    <w:rsid w:val="000C7D68"/>
    <w:rsid w:val="000D2399"/>
    <w:rsid w:val="000D3F0E"/>
    <w:rsid w:val="000D443A"/>
    <w:rsid w:val="000D4F44"/>
    <w:rsid w:val="000D52E9"/>
    <w:rsid w:val="000E10ED"/>
    <w:rsid w:val="000E182B"/>
    <w:rsid w:val="000E2026"/>
    <w:rsid w:val="000E2D1C"/>
    <w:rsid w:val="000E36A2"/>
    <w:rsid w:val="000E70BD"/>
    <w:rsid w:val="000F30A4"/>
    <w:rsid w:val="000F3A93"/>
    <w:rsid w:val="000F3E21"/>
    <w:rsid w:val="000F3E60"/>
    <w:rsid w:val="000F4160"/>
    <w:rsid w:val="000F4951"/>
    <w:rsid w:val="000F7315"/>
    <w:rsid w:val="00101878"/>
    <w:rsid w:val="00105957"/>
    <w:rsid w:val="00105AEE"/>
    <w:rsid w:val="001135CD"/>
    <w:rsid w:val="00117B3C"/>
    <w:rsid w:val="001210D4"/>
    <w:rsid w:val="0012167C"/>
    <w:rsid w:val="001220D4"/>
    <w:rsid w:val="00126EAE"/>
    <w:rsid w:val="00131FD0"/>
    <w:rsid w:val="00133780"/>
    <w:rsid w:val="00134349"/>
    <w:rsid w:val="00136438"/>
    <w:rsid w:val="0013762C"/>
    <w:rsid w:val="00142C6C"/>
    <w:rsid w:val="00155CDF"/>
    <w:rsid w:val="00156EAB"/>
    <w:rsid w:val="00164D21"/>
    <w:rsid w:val="0017175E"/>
    <w:rsid w:val="0017469A"/>
    <w:rsid w:val="00182379"/>
    <w:rsid w:val="00183553"/>
    <w:rsid w:val="00184FF2"/>
    <w:rsid w:val="0019026E"/>
    <w:rsid w:val="0019044E"/>
    <w:rsid w:val="001905B1"/>
    <w:rsid w:val="00193384"/>
    <w:rsid w:val="001A2513"/>
    <w:rsid w:val="001A4730"/>
    <w:rsid w:val="001A7A51"/>
    <w:rsid w:val="001B14DC"/>
    <w:rsid w:val="001B1F1B"/>
    <w:rsid w:val="001B22ED"/>
    <w:rsid w:val="001B31E7"/>
    <w:rsid w:val="001B4B36"/>
    <w:rsid w:val="001B70CF"/>
    <w:rsid w:val="001C2644"/>
    <w:rsid w:val="001C5969"/>
    <w:rsid w:val="001C5B6D"/>
    <w:rsid w:val="001C63A5"/>
    <w:rsid w:val="001C6899"/>
    <w:rsid w:val="001D1837"/>
    <w:rsid w:val="001D51DB"/>
    <w:rsid w:val="001D53AC"/>
    <w:rsid w:val="001D69D4"/>
    <w:rsid w:val="001D6E39"/>
    <w:rsid w:val="001E38B2"/>
    <w:rsid w:val="001F1F9F"/>
    <w:rsid w:val="001F3390"/>
    <w:rsid w:val="002001C7"/>
    <w:rsid w:val="00200E04"/>
    <w:rsid w:val="00202049"/>
    <w:rsid w:val="00205524"/>
    <w:rsid w:val="0020575D"/>
    <w:rsid w:val="00205FF2"/>
    <w:rsid w:val="00207B6A"/>
    <w:rsid w:val="002107A3"/>
    <w:rsid w:val="00215E05"/>
    <w:rsid w:val="00216BA5"/>
    <w:rsid w:val="00217D8C"/>
    <w:rsid w:val="00220D2B"/>
    <w:rsid w:val="00223194"/>
    <w:rsid w:val="002237F8"/>
    <w:rsid w:val="00224426"/>
    <w:rsid w:val="00224AB4"/>
    <w:rsid w:val="002252EA"/>
    <w:rsid w:val="0022554E"/>
    <w:rsid w:val="00225646"/>
    <w:rsid w:val="00226786"/>
    <w:rsid w:val="00226AC9"/>
    <w:rsid w:val="0022737C"/>
    <w:rsid w:val="00227415"/>
    <w:rsid w:val="002314DE"/>
    <w:rsid w:val="00233C78"/>
    <w:rsid w:val="002341A5"/>
    <w:rsid w:val="00236E63"/>
    <w:rsid w:val="00237978"/>
    <w:rsid w:val="002417D5"/>
    <w:rsid w:val="002418DB"/>
    <w:rsid w:val="002424CD"/>
    <w:rsid w:val="00242DD9"/>
    <w:rsid w:val="00242F23"/>
    <w:rsid w:val="002445D2"/>
    <w:rsid w:val="0024664A"/>
    <w:rsid w:val="00247BF1"/>
    <w:rsid w:val="00255AF2"/>
    <w:rsid w:val="00256F6D"/>
    <w:rsid w:val="00260138"/>
    <w:rsid w:val="00260225"/>
    <w:rsid w:val="00260470"/>
    <w:rsid w:val="002606DB"/>
    <w:rsid w:val="00261489"/>
    <w:rsid w:val="00261AE0"/>
    <w:rsid w:val="00261BF7"/>
    <w:rsid w:val="002639FD"/>
    <w:rsid w:val="00263C5E"/>
    <w:rsid w:val="00264794"/>
    <w:rsid w:val="002662EE"/>
    <w:rsid w:val="002665EC"/>
    <w:rsid w:val="0026696B"/>
    <w:rsid w:val="00267634"/>
    <w:rsid w:val="00270217"/>
    <w:rsid w:val="002716EF"/>
    <w:rsid w:val="00271853"/>
    <w:rsid w:val="002734E4"/>
    <w:rsid w:val="0027670D"/>
    <w:rsid w:val="002769B2"/>
    <w:rsid w:val="00277BC8"/>
    <w:rsid w:val="0028112B"/>
    <w:rsid w:val="00281EF6"/>
    <w:rsid w:val="0028665F"/>
    <w:rsid w:val="00286978"/>
    <w:rsid w:val="00287B6A"/>
    <w:rsid w:val="00287CCE"/>
    <w:rsid w:val="00292ACD"/>
    <w:rsid w:val="00295ADA"/>
    <w:rsid w:val="002964C6"/>
    <w:rsid w:val="002970FA"/>
    <w:rsid w:val="00297637"/>
    <w:rsid w:val="002A1818"/>
    <w:rsid w:val="002A1FCE"/>
    <w:rsid w:val="002A42BC"/>
    <w:rsid w:val="002A6324"/>
    <w:rsid w:val="002B3116"/>
    <w:rsid w:val="002B79E2"/>
    <w:rsid w:val="002C336A"/>
    <w:rsid w:val="002C6389"/>
    <w:rsid w:val="002D1574"/>
    <w:rsid w:val="002D1A61"/>
    <w:rsid w:val="002D22A4"/>
    <w:rsid w:val="002D47AC"/>
    <w:rsid w:val="002D6749"/>
    <w:rsid w:val="002D7C31"/>
    <w:rsid w:val="002E0765"/>
    <w:rsid w:val="002E50FA"/>
    <w:rsid w:val="002E5B65"/>
    <w:rsid w:val="002E74D2"/>
    <w:rsid w:val="002E78CF"/>
    <w:rsid w:val="002E7AC1"/>
    <w:rsid w:val="002F4B95"/>
    <w:rsid w:val="002F517F"/>
    <w:rsid w:val="00301ECB"/>
    <w:rsid w:val="00302283"/>
    <w:rsid w:val="00303152"/>
    <w:rsid w:val="00304BDC"/>
    <w:rsid w:val="00310353"/>
    <w:rsid w:val="00312F4B"/>
    <w:rsid w:val="003148E1"/>
    <w:rsid w:val="003168CD"/>
    <w:rsid w:val="0031791C"/>
    <w:rsid w:val="00317999"/>
    <w:rsid w:val="003200FB"/>
    <w:rsid w:val="00322737"/>
    <w:rsid w:val="0032282B"/>
    <w:rsid w:val="00324DA3"/>
    <w:rsid w:val="00327753"/>
    <w:rsid w:val="003307DE"/>
    <w:rsid w:val="003321D7"/>
    <w:rsid w:val="00340750"/>
    <w:rsid w:val="00341A8C"/>
    <w:rsid w:val="003454BC"/>
    <w:rsid w:val="0034594D"/>
    <w:rsid w:val="00350816"/>
    <w:rsid w:val="00350A85"/>
    <w:rsid w:val="00351277"/>
    <w:rsid w:val="003533A1"/>
    <w:rsid w:val="00353E6C"/>
    <w:rsid w:val="00355593"/>
    <w:rsid w:val="003559F8"/>
    <w:rsid w:val="00356301"/>
    <w:rsid w:val="00361D90"/>
    <w:rsid w:val="00363337"/>
    <w:rsid w:val="00363A2D"/>
    <w:rsid w:val="00375AAE"/>
    <w:rsid w:val="00377E46"/>
    <w:rsid w:val="003819B1"/>
    <w:rsid w:val="00382960"/>
    <w:rsid w:val="0038340E"/>
    <w:rsid w:val="00385C5D"/>
    <w:rsid w:val="00387FE1"/>
    <w:rsid w:val="003939B9"/>
    <w:rsid w:val="00397648"/>
    <w:rsid w:val="003A23D6"/>
    <w:rsid w:val="003A727A"/>
    <w:rsid w:val="003B0BF4"/>
    <w:rsid w:val="003B1E76"/>
    <w:rsid w:val="003B3A7B"/>
    <w:rsid w:val="003B69C1"/>
    <w:rsid w:val="003B757F"/>
    <w:rsid w:val="003C1BC8"/>
    <w:rsid w:val="003C4CBD"/>
    <w:rsid w:val="003C4F67"/>
    <w:rsid w:val="003C5983"/>
    <w:rsid w:val="003D16DC"/>
    <w:rsid w:val="003D2A64"/>
    <w:rsid w:val="003D379F"/>
    <w:rsid w:val="003D6E94"/>
    <w:rsid w:val="003D7CF3"/>
    <w:rsid w:val="003D7E39"/>
    <w:rsid w:val="003E1801"/>
    <w:rsid w:val="003E3DB0"/>
    <w:rsid w:val="003E5E5E"/>
    <w:rsid w:val="003E78CC"/>
    <w:rsid w:val="003E7FC6"/>
    <w:rsid w:val="003F0DEE"/>
    <w:rsid w:val="003F1F57"/>
    <w:rsid w:val="003F23BB"/>
    <w:rsid w:val="003F7C5E"/>
    <w:rsid w:val="003F7F25"/>
    <w:rsid w:val="003F7FCA"/>
    <w:rsid w:val="004009C2"/>
    <w:rsid w:val="00400FA8"/>
    <w:rsid w:val="00402CF1"/>
    <w:rsid w:val="00403853"/>
    <w:rsid w:val="00406142"/>
    <w:rsid w:val="00406C59"/>
    <w:rsid w:val="00407A2F"/>
    <w:rsid w:val="004103DA"/>
    <w:rsid w:val="004119F6"/>
    <w:rsid w:val="0041240F"/>
    <w:rsid w:val="00412CC9"/>
    <w:rsid w:val="00412EDF"/>
    <w:rsid w:val="0041535A"/>
    <w:rsid w:val="00415705"/>
    <w:rsid w:val="0041617D"/>
    <w:rsid w:val="004163FA"/>
    <w:rsid w:val="00420564"/>
    <w:rsid w:val="00420F70"/>
    <w:rsid w:val="00426253"/>
    <w:rsid w:val="00426758"/>
    <w:rsid w:val="00433454"/>
    <w:rsid w:val="004340EB"/>
    <w:rsid w:val="00434104"/>
    <w:rsid w:val="00436120"/>
    <w:rsid w:val="00441D36"/>
    <w:rsid w:val="004462DF"/>
    <w:rsid w:val="00450948"/>
    <w:rsid w:val="004523B4"/>
    <w:rsid w:val="00455A83"/>
    <w:rsid w:val="00460D26"/>
    <w:rsid w:val="00460EFD"/>
    <w:rsid w:val="004629C0"/>
    <w:rsid w:val="00463841"/>
    <w:rsid w:val="00464A6C"/>
    <w:rsid w:val="00467270"/>
    <w:rsid w:val="00471D17"/>
    <w:rsid w:val="00473C60"/>
    <w:rsid w:val="00475548"/>
    <w:rsid w:val="004767DC"/>
    <w:rsid w:val="00481F80"/>
    <w:rsid w:val="0048327D"/>
    <w:rsid w:val="004853AA"/>
    <w:rsid w:val="00485447"/>
    <w:rsid w:val="0048789B"/>
    <w:rsid w:val="00490BC8"/>
    <w:rsid w:val="00491435"/>
    <w:rsid w:val="004917E8"/>
    <w:rsid w:val="00491A7D"/>
    <w:rsid w:val="00492CBA"/>
    <w:rsid w:val="00493DAA"/>
    <w:rsid w:val="00493E40"/>
    <w:rsid w:val="00493F02"/>
    <w:rsid w:val="004943D3"/>
    <w:rsid w:val="004A1ABA"/>
    <w:rsid w:val="004A22A3"/>
    <w:rsid w:val="004A276B"/>
    <w:rsid w:val="004A2C7C"/>
    <w:rsid w:val="004A43ED"/>
    <w:rsid w:val="004A7AF6"/>
    <w:rsid w:val="004A7FBE"/>
    <w:rsid w:val="004B0A46"/>
    <w:rsid w:val="004B1EC8"/>
    <w:rsid w:val="004B26EC"/>
    <w:rsid w:val="004B4710"/>
    <w:rsid w:val="004B6839"/>
    <w:rsid w:val="004C01FA"/>
    <w:rsid w:val="004C0F98"/>
    <w:rsid w:val="004C2A0F"/>
    <w:rsid w:val="004D0A96"/>
    <w:rsid w:val="004D10EE"/>
    <w:rsid w:val="004D1689"/>
    <w:rsid w:val="004D21E1"/>
    <w:rsid w:val="004D4703"/>
    <w:rsid w:val="004D47E9"/>
    <w:rsid w:val="004D63B4"/>
    <w:rsid w:val="004E1D3A"/>
    <w:rsid w:val="004E4AEC"/>
    <w:rsid w:val="004E701E"/>
    <w:rsid w:val="004F01A7"/>
    <w:rsid w:val="004F0C50"/>
    <w:rsid w:val="004F264E"/>
    <w:rsid w:val="004F2793"/>
    <w:rsid w:val="004F508D"/>
    <w:rsid w:val="004F5D5D"/>
    <w:rsid w:val="005007DA"/>
    <w:rsid w:val="0050190B"/>
    <w:rsid w:val="005037EA"/>
    <w:rsid w:val="00505819"/>
    <w:rsid w:val="005130EF"/>
    <w:rsid w:val="005140C3"/>
    <w:rsid w:val="0051539C"/>
    <w:rsid w:val="00515A0A"/>
    <w:rsid w:val="00516166"/>
    <w:rsid w:val="00517D87"/>
    <w:rsid w:val="00521BA9"/>
    <w:rsid w:val="005227A3"/>
    <w:rsid w:val="00527E06"/>
    <w:rsid w:val="005309EA"/>
    <w:rsid w:val="0053123B"/>
    <w:rsid w:val="0053295E"/>
    <w:rsid w:val="005336FF"/>
    <w:rsid w:val="00536413"/>
    <w:rsid w:val="005374BA"/>
    <w:rsid w:val="005410E6"/>
    <w:rsid w:val="00542E0D"/>
    <w:rsid w:val="00544BD9"/>
    <w:rsid w:val="00544FB5"/>
    <w:rsid w:val="00546873"/>
    <w:rsid w:val="005501C0"/>
    <w:rsid w:val="00550912"/>
    <w:rsid w:val="00550C34"/>
    <w:rsid w:val="0055204D"/>
    <w:rsid w:val="00552C21"/>
    <w:rsid w:val="00552E7F"/>
    <w:rsid w:val="0055368A"/>
    <w:rsid w:val="00554203"/>
    <w:rsid w:val="00554F0D"/>
    <w:rsid w:val="005574B5"/>
    <w:rsid w:val="005614BC"/>
    <w:rsid w:val="00561AE9"/>
    <w:rsid w:val="00567E4F"/>
    <w:rsid w:val="005757FF"/>
    <w:rsid w:val="00577B9F"/>
    <w:rsid w:val="0058009F"/>
    <w:rsid w:val="00580966"/>
    <w:rsid w:val="00584047"/>
    <w:rsid w:val="00584F53"/>
    <w:rsid w:val="00596B0A"/>
    <w:rsid w:val="00597710"/>
    <w:rsid w:val="005A1778"/>
    <w:rsid w:val="005A41B1"/>
    <w:rsid w:val="005A76F4"/>
    <w:rsid w:val="005B18A3"/>
    <w:rsid w:val="005B3388"/>
    <w:rsid w:val="005B3902"/>
    <w:rsid w:val="005B3BEF"/>
    <w:rsid w:val="005B5263"/>
    <w:rsid w:val="005B5D63"/>
    <w:rsid w:val="005C033D"/>
    <w:rsid w:val="005C27F2"/>
    <w:rsid w:val="005C2BA4"/>
    <w:rsid w:val="005C3C6D"/>
    <w:rsid w:val="005C3D3A"/>
    <w:rsid w:val="005C4C4F"/>
    <w:rsid w:val="005C50EF"/>
    <w:rsid w:val="005D12AB"/>
    <w:rsid w:val="005D1CA9"/>
    <w:rsid w:val="005D1E7D"/>
    <w:rsid w:val="005D7560"/>
    <w:rsid w:val="005E13E0"/>
    <w:rsid w:val="005E1778"/>
    <w:rsid w:val="005E3DC0"/>
    <w:rsid w:val="005E5114"/>
    <w:rsid w:val="005E6D4D"/>
    <w:rsid w:val="005F064D"/>
    <w:rsid w:val="005F1951"/>
    <w:rsid w:val="005F1C81"/>
    <w:rsid w:val="005F22C5"/>
    <w:rsid w:val="005F4515"/>
    <w:rsid w:val="005F5DD1"/>
    <w:rsid w:val="005F61D7"/>
    <w:rsid w:val="006040C0"/>
    <w:rsid w:val="0060644A"/>
    <w:rsid w:val="006104AF"/>
    <w:rsid w:val="0061102C"/>
    <w:rsid w:val="00614AE4"/>
    <w:rsid w:val="00615BAF"/>
    <w:rsid w:val="0062169C"/>
    <w:rsid w:val="006244E0"/>
    <w:rsid w:val="00626A5A"/>
    <w:rsid w:val="00627307"/>
    <w:rsid w:val="006330A8"/>
    <w:rsid w:val="0063376F"/>
    <w:rsid w:val="00637A04"/>
    <w:rsid w:val="00640C14"/>
    <w:rsid w:val="00643099"/>
    <w:rsid w:val="00645359"/>
    <w:rsid w:val="0064615F"/>
    <w:rsid w:val="00647D22"/>
    <w:rsid w:val="006506BD"/>
    <w:rsid w:val="006519A3"/>
    <w:rsid w:val="0065328E"/>
    <w:rsid w:val="00655137"/>
    <w:rsid w:val="00656E98"/>
    <w:rsid w:val="00656EA1"/>
    <w:rsid w:val="006571A3"/>
    <w:rsid w:val="0065734B"/>
    <w:rsid w:val="00661029"/>
    <w:rsid w:val="00661958"/>
    <w:rsid w:val="00661B5D"/>
    <w:rsid w:val="00662AB7"/>
    <w:rsid w:val="00662EB8"/>
    <w:rsid w:val="00663ACA"/>
    <w:rsid w:val="0066463D"/>
    <w:rsid w:val="00665E1A"/>
    <w:rsid w:val="0066653D"/>
    <w:rsid w:val="00667837"/>
    <w:rsid w:val="00672624"/>
    <w:rsid w:val="00673C4E"/>
    <w:rsid w:val="00673FBA"/>
    <w:rsid w:val="0067440A"/>
    <w:rsid w:val="00675778"/>
    <w:rsid w:val="00681AA2"/>
    <w:rsid w:val="00683F0B"/>
    <w:rsid w:val="006857B3"/>
    <w:rsid w:val="00686496"/>
    <w:rsid w:val="0069414B"/>
    <w:rsid w:val="006953CA"/>
    <w:rsid w:val="00697381"/>
    <w:rsid w:val="006A1245"/>
    <w:rsid w:val="006A5D2E"/>
    <w:rsid w:val="006A722E"/>
    <w:rsid w:val="006B0839"/>
    <w:rsid w:val="006B16B5"/>
    <w:rsid w:val="006B1F68"/>
    <w:rsid w:val="006B3FA9"/>
    <w:rsid w:val="006B5000"/>
    <w:rsid w:val="006B78A6"/>
    <w:rsid w:val="006C05E4"/>
    <w:rsid w:val="006C2603"/>
    <w:rsid w:val="006C2ACA"/>
    <w:rsid w:val="006C2EB9"/>
    <w:rsid w:val="006C4F51"/>
    <w:rsid w:val="006C722E"/>
    <w:rsid w:val="006D288D"/>
    <w:rsid w:val="006D6EB9"/>
    <w:rsid w:val="006E25C1"/>
    <w:rsid w:val="006E2644"/>
    <w:rsid w:val="006E5D5A"/>
    <w:rsid w:val="006E6A2E"/>
    <w:rsid w:val="006F1310"/>
    <w:rsid w:val="006F2687"/>
    <w:rsid w:val="006F4257"/>
    <w:rsid w:val="00701E0A"/>
    <w:rsid w:val="00702E14"/>
    <w:rsid w:val="00705373"/>
    <w:rsid w:val="00710430"/>
    <w:rsid w:val="007148E6"/>
    <w:rsid w:val="00715435"/>
    <w:rsid w:val="00716E5A"/>
    <w:rsid w:val="00723200"/>
    <w:rsid w:val="00725B7C"/>
    <w:rsid w:val="00726E76"/>
    <w:rsid w:val="007324BF"/>
    <w:rsid w:val="00740AE1"/>
    <w:rsid w:val="007423E5"/>
    <w:rsid w:val="00744113"/>
    <w:rsid w:val="00744ECC"/>
    <w:rsid w:val="00745293"/>
    <w:rsid w:val="0075060D"/>
    <w:rsid w:val="007553BA"/>
    <w:rsid w:val="0075747B"/>
    <w:rsid w:val="00757483"/>
    <w:rsid w:val="007604B8"/>
    <w:rsid w:val="00761155"/>
    <w:rsid w:val="00765956"/>
    <w:rsid w:val="0076643D"/>
    <w:rsid w:val="00766479"/>
    <w:rsid w:val="00766BB1"/>
    <w:rsid w:val="007678FB"/>
    <w:rsid w:val="00771273"/>
    <w:rsid w:val="007714A2"/>
    <w:rsid w:val="00772895"/>
    <w:rsid w:val="007777E9"/>
    <w:rsid w:val="00777962"/>
    <w:rsid w:val="007821F8"/>
    <w:rsid w:val="00782F9D"/>
    <w:rsid w:val="00783CE0"/>
    <w:rsid w:val="00786BAD"/>
    <w:rsid w:val="00793D47"/>
    <w:rsid w:val="007952B7"/>
    <w:rsid w:val="007955DF"/>
    <w:rsid w:val="007A22B3"/>
    <w:rsid w:val="007A2339"/>
    <w:rsid w:val="007A33F7"/>
    <w:rsid w:val="007A5881"/>
    <w:rsid w:val="007A5F0E"/>
    <w:rsid w:val="007A729F"/>
    <w:rsid w:val="007A7553"/>
    <w:rsid w:val="007B209C"/>
    <w:rsid w:val="007B52F5"/>
    <w:rsid w:val="007C4D29"/>
    <w:rsid w:val="007C5648"/>
    <w:rsid w:val="007C5944"/>
    <w:rsid w:val="007C5D12"/>
    <w:rsid w:val="007E07C6"/>
    <w:rsid w:val="007E0934"/>
    <w:rsid w:val="007E46BC"/>
    <w:rsid w:val="007E6927"/>
    <w:rsid w:val="007F0C20"/>
    <w:rsid w:val="007F1CEE"/>
    <w:rsid w:val="007F1FA8"/>
    <w:rsid w:val="007F3467"/>
    <w:rsid w:val="007F4BAF"/>
    <w:rsid w:val="00802E38"/>
    <w:rsid w:val="00803DEE"/>
    <w:rsid w:val="008045EB"/>
    <w:rsid w:val="00806B92"/>
    <w:rsid w:val="00806C5B"/>
    <w:rsid w:val="00807C00"/>
    <w:rsid w:val="0081095C"/>
    <w:rsid w:val="00811720"/>
    <w:rsid w:val="008124FC"/>
    <w:rsid w:val="00813457"/>
    <w:rsid w:val="0082004E"/>
    <w:rsid w:val="00823833"/>
    <w:rsid w:val="00823EB7"/>
    <w:rsid w:val="00827250"/>
    <w:rsid w:val="0082749E"/>
    <w:rsid w:val="00832984"/>
    <w:rsid w:val="00836737"/>
    <w:rsid w:val="00836985"/>
    <w:rsid w:val="00843D8E"/>
    <w:rsid w:val="00844E56"/>
    <w:rsid w:val="008467A3"/>
    <w:rsid w:val="00847518"/>
    <w:rsid w:val="008508D6"/>
    <w:rsid w:val="0085435B"/>
    <w:rsid w:val="00857FF9"/>
    <w:rsid w:val="00860D0D"/>
    <w:rsid w:val="00862549"/>
    <w:rsid w:val="00862925"/>
    <w:rsid w:val="00863405"/>
    <w:rsid w:val="00867D91"/>
    <w:rsid w:val="00872175"/>
    <w:rsid w:val="00873B0F"/>
    <w:rsid w:val="00873C8A"/>
    <w:rsid w:val="008814B1"/>
    <w:rsid w:val="008816C3"/>
    <w:rsid w:val="008850A6"/>
    <w:rsid w:val="00890CB0"/>
    <w:rsid w:val="00891001"/>
    <w:rsid w:val="00894D81"/>
    <w:rsid w:val="0089522F"/>
    <w:rsid w:val="0089554D"/>
    <w:rsid w:val="00897F06"/>
    <w:rsid w:val="008A1B58"/>
    <w:rsid w:val="008A3478"/>
    <w:rsid w:val="008A3926"/>
    <w:rsid w:val="008A4514"/>
    <w:rsid w:val="008A553C"/>
    <w:rsid w:val="008A5D40"/>
    <w:rsid w:val="008B4467"/>
    <w:rsid w:val="008B5344"/>
    <w:rsid w:val="008B5697"/>
    <w:rsid w:val="008B5EE3"/>
    <w:rsid w:val="008C26D5"/>
    <w:rsid w:val="008C448F"/>
    <w:rsid w:val="008C51AF"/>
    <w:rsid w:val="008C626F"/>
    <w:rsid w:val="008C7BCE"/>
    <w:rsid w:val="008D0770"/>
    <w:rsid w:val="008D15B9"/>
    <w:rsid w:val="008D2257"/>
    <w:rsid w:val="008D26AA"/>
    <w:rsid w:val="008D2D88"/>
    <w:rsid w:val="008D43B0"/>
    <w:rsid w:val="008D4A65"/>
    <w:rsid w:val="008D56F7"/>
    <w:rsid w:val="008D5A28"/>
    <w:rsid w:val="008D7949"/>
    <w:rsid w:val="008E0BA1"/>
    <w:rsid w:val="008E1562"/>
    <w:rsid w:val="008E23D7"/>
    <w:rsid w:val="008E247D"/>
    <w:rsid w:val="008E5909"/>
    <w:rsid w:val="008E59F9"/>
    <w:rsid w:val="008E7059"/>
    <w:rsid w:val="008F22B9"/>
    <w:rsid w:val="008F28F3"/>
    <w:rsid w:val="008F3248"/>
    <w:rsid w:val="008F5A92"/>
    <w:rsid w:val="00900990"/>
    <w:rsid w:val="0090133D"/>
    <w:rsid w:val="0090213C"/>
    <w:rsid w:val="00903C62"/>
    <w:rsid w:val="009051A7"/>
    <w:rsid w:val="00905598"/>
    <w:rsid w:val="00905F60"/>
    <w:rsid w:val="00911F35"/>
    <w:rsid w:val="009164AC"/>
    <w:rsid w:val="00917A7C"/>
    <w:rsid w:val="009214F0"/>
    <w:rsid w:val="009229E6"/>
    <w:rsid w:val="00931691"/>
    <w:rsid w:val="00932678"/>
    <w:rsid w:val="00932724"/>
    <w:rsid w:val="009342A0"/>
    <w:rsid w:val="00937E23"/>
    <w:rsid w:val="00941B0F"/>
    <w:rsid w:val="00942189"/>
    <w:rsid w:val="00946202"/>
    <w:rsid w:val="00951C32"/>
    <w:rsid w:val="0095366B"/>
    <w:rsid w:val="00956CAC"/>
    <w:rsid w:val="00956F23"/>
    <w:rsid w:val="009632BD"/>
    <w:rsid w:val="00965764"/>
    <w:rsid w:val="00970492"/>
    <w:rsid w:val="00973CA7"/>
    <w:rsid w:val="00974DD1"/>
    <w:rsid w:val="00974DFA"/>
    <w:rsid w:val="009770F0"/>
    <w:rsid w:val="0098141D"/>
    <w:rsid w:val="00983383"/>
    <w:rsid w:val="009835A4"/>
    <w:rsid w:val="00986C0B"/>
    <w:rsid w:val="00991DBC"/>
    <w:rsid w:val="00993A83"/>
    <w:rsid w:val="009A2747"/>
    <w:rsid w:val="009A5974"/>
    <w:rsid w:val="009A60FB"/>
    <w:rsid w:val="009B182D"/>
    <w:rsid w:val="009B294E"/>
    <w:rsid w:val="009C15C1"/>
    <w:rsid w:val="009C26D6"/>
    <w:rsid w:val="009C3DDE"/>
    <w:rsid w:val="009C46E7"/>
    <w:rsid w:val="009C6E1B"/>
    <w:rsid w:val="009D2784"/>
    <w:rsid w:val="009D48C6"/>
    <w:rsid w:val="009D52D8"/>
    <w:rsid w:val="009E51B8"/>
    <w:rsid w:val="009E61D0"/>
    <w:rsid w:val="009E61EA"/>
    <w:rsid w:val="009F07C4"/>
    <w:rsid w:val="009F0C8D"/>
    <w:rsid w:val="009F3BCF"/>
    <w:rsid w:val="009F3F5B"/>
    <w:rsid w:val="009F6385"/>
    <w:rsid w:val="00A009DD"/>
    <w:rsid w:val="00A01E5B"/>
    <w:rsid w:val="00A05A29"/>
    <w:rsid w:val="00A05E93"/>
    <w:rsid w:val="00A11319"/>
    <w:rsid w:val="00A11879"/>
    <w:rsid w:val="00A13659"/>
    <w:rsid w:val="00A173A3"/>
    <w:rsid w:val="00A2093B"/>
    <w:rsid w:val="00A25582"/>
    <w:rsid w:val="00A30AF4"/>
    <w:rsid w:val="00A30E9A"/>
    <w:rsid w:val="00A3210C"/>
    <w:rsid w:val="00A36433"/>
    <w:rsid w:val="00A41F0A"/>
    <w:rsid w:val="00A425AC"/>
    <w:rsid w:val="00A45CA2"/>
    <w:rsid w:val="00A45F61"/>
    <w:rsid w:val="00A46C68"/>
    <w:rsid w:val="00A50315"/>
    <w:rsid w:val="00A50F8F"/>
    <w:rsid w:val="00A517CC"/>
    <w:rsid w:val="00A51AD4"/>
    <w:rsid w:val="00A52DC3"/>
    <w:rsid w:val="00A5337A"/>
    <w:rsid w:val="00A5455A"/>
    <w:rsid w:val="00A55644"/>
    <w:rsid w:val="00A56C6D"/>
    <w:rsid w:val="00A61112"/>
    <w:rsid w:val="00A611AA"/>
    <w:rsid w:val="00A626EA"/>
    <w:rsid w:val="00A628C5"/>
    <w:rsid w:val="00A64C02"/>
    <w:rsid w:val="00A660D3"/>
    <w:rsid w:val="00A72047"/>
    <w:rsid w:val="00A73009"/>
    <w:rsid w:val="00A77187"/>
    <w:rsid w:val="00A80100"/>
    <w:rsid w:val="00A81418"/>
    <w:rsid w:val="00A818C0"/>
    <w:rsid w:val="00A825FD"/>
    <w:rsid w:val="00A84220"/>
    <w:rsid w:val="00A85D24"/>
    <w:rsid w:val="00A868B9"/>
    <w:rsid w:val="00A946B2"/>
    <w:rsid w:val="00A94DAA"/>
    <w:rsid w:val="00A97750"/>
    <w:rsid w:val="00AA2DC0"/>
    <w:rsid w:val="00AA5495"/>
    <w:rsid w:val="00AA6D1A"/>
    <w:rsid w:val="00AA735E"/>
    <w:rsid w:val="00AB09DE"/>
    <w:rsid w:val="00AB2E6D"/>
    <w:rsid w:val="00AB5950"/>
    <w:rsid w:val="00AC3DD9"/>
    <w:rsid w:val="00AC6CC9"/>
    <w:rsid w:val="00AD0EAB"/>
    <w:rsid w:val="00AD142B"/>
    <w:rsid w:val="00AD3D44"/>
    <w:rsid w:val="00AD3E96"/>
    <w:rsid w:val="00AE440D"/>
    <w:rsid w:val="00AF1FEE"/>
    <w:rsid w:val="00AF36D1"/>
    <w:rsid w:val="00AF7631"/>
    <w:rsid w:val="00B00F4A"/>
    <w:rsid w:val="00B049DC"/>
    <w:rsid w:val="00B11178"/>
    <w:rsid w:val="00B118F7"/>
    <w:rsid w:val="00B1222D"/>
    <w:rsid w:val="00B17D5F"/>
    <w:rsid w:val="00B21951"/>
    <w:rsid w:val="00B2250E"/>
    <w:rsid w:val="00B25170"/>
    <w:rsid w:val="00B27541"/>
    <w:rsid w:val="00B27FA2"/>
    <w:rsid w:val="00B30BD1"/>
    <w:rsid w:val="00B34663"/>
    <w:rsid w:val="00B358C1"/>
    <w:rsid w:val="00B35ADF"/>
    <w:rsid w:val="00B44061"/>
    <w:rsid w:val="00B44985"/>
    <w:rsid w:val="00B44B23"/>
    <w:rsid w:val="00B45AF8"/>
    <w:rsid w:val="00B46481"/>
    <w:rsid w:val="00B477BD"/>
    <w:rsid w:val="00B55A10"/>
    <w:rsid w:val="00B61E8C"/>
    <w:rsid w:val="00B61FFA"/>
    <w:rsid w:val="00B62C9C"/>
    <w:rsid w:val="00B62CC4"/>
    <w:rsid w:val="00B6770D"/>
    <w:rsid w:val="00B70054"/>
    <w:rsid w:val="00B742A4"/>
    <w:rsid w:val="00B757ED"/>
    <w:rsid w:val="00B75BE1"/>
    <w:rsid w:val="00B76CA3"/>
    <w:rsid w:val="00B81E12"/>
    <w:rsid w:val="00B84F1D"/>
    <w:rsid w:val="00B87898"/>
    <w:rsid w:val="00B9233C"/>
    <w:rsid w:val="00B94381"/>
    <w:rsid w:val="00B96483"/>
    <w:rsid w:val="00B96877"/>
    <w:rsid w:val="00BA2F19"/>
    <w:rsid w:val="00BA3A60"/>
    <w:rsid w:val="00BA428E"/>
    <w:rsid w:val="00BA5871"/>
    <w:rsid w:val="00BB0F31"/>
    <w:rsid w:val="00BB1691"/>
    <w:rsid w:val="00BB4509"/>
    <w:rsid w:val="00BB51AA"/>
    <w:rsid w:val="00BC1D30"/>
    <w:rsid w:val="00BC3485"/>
    <w:rsid w:val="00BC37A0"/>
    <w:rsid w:val="00BC3854"/>
    <w:rsid w:val="00BC4A71"/>
    <w:rsid w:val="00BC7B6F"/>
    <w:rsid w:val="00BD0383"/>
    <w:rsid w:val="00BD1948"/>
    <w:rsid w:val="00BD494A"/>
    <w:rsid w:val="00BD63C6"/>
    <w:rsid w:val="00BD6678"/>
    <w:rsid w:val="00BD701E"/>
    <w:rsid w:val="00BD7AEC"/>
    <w:rsid w:val="00BE546B"/>
    <w:rsid w:val="00BE58A4"/>
    <w:rsid w:val="00BE63DB"/>
    <w:rsid w:val="00C0050E"/>
    <w:rsid w:val="00C04EDC"/>
    <w:rsid w:val="00C13361"/>
    <w:rsid w:val="00C138ED"/>
    <w:rsid w:val="00C15D31"/>
    <w:rsid w:val="00C15EB4"/>
    <w:rsid w:val="00C16F4A"/>
    <w:rsid w:val="00C2036B"/>
    <w:rsid w:val="00C21945"/>
    <w:rsid w:val="00C232C6"/>
    <w:rsid w:val="00C2594A"/>
    <w:rsid w:val="00C26A35"/>
    <w:rsid w:val="00C277D2"/>
    <w:rsid w:val="00C27C83"/>
    <w:rsid w:val="00C32B57"/>
    <w:rsid w:val="00C41B59"/>
    <w:rsid w:val="00C554F5"/>
    <w:rsid w:val="00C55E04"/>
    <w:rsid w:val="00C607D9"/>
    <w:rsid w:val="00C618CD"/>
    <w:rsid w:val="00C649CA"/>
    <w:rsid w:val="00C65AF6"/>
    <w:rsid w:val="00C675C7"/>
    <w:rsid w:val="00C67EC2"/>
    <w:rsid w:val="00C714BD"/>
    <w:rsid w:val="00C745B4"/>
    <w:rsid w:val="00C75082"/>
    <w:rsid w:val="00C77585"/>
    <w:rsid w:val="00C82721"/>
    <w:rsid w:val="00C83C55"/>
    <w:rsid w:val="00C83F57"/>
    <w:rsid w:val="00C87682"/>
    <w:rsid w:val="00C92FA7"/>
    <w:rsid w:val="00C962F7"/>
    <w:rsid w:val="00CA04AD"/>
    <w:rsid w:val="00CA0E9F"/>
    <w:rsid w:val="00CA3CF1"/>
    <w:rsid w:val="00CA6B28"/>
    <w:rsid w:val="00CB08F6"/>
    <w:rsid w:val="00CB1905"/>
    <w:rsid w:val="00CB1A76"/>
    <w:rsid w:val="00CB274E"/>
    <w:rsid w:val="00CB2D46"/>
    <w:rsid w:val="00CB5012"/>
    <w:rsid w:val="00CB5786"/>
    <w:rsid w:val="00CB6B20"/>
    <w:rsid w:val="00CC6ED4"/>
    <w:rsid w:val="00CC7B81"/>
    <w:rsid w:val="00CD519D"/>
    <w:rsid w:val="00CD51DE"/>
    <w:rsid w:val="00CD78D5"/>
    <w:rsid w:val="00CE01F7"/>
    <w:rsid w:val="00CE1829"/>
    <w:rsid w:val="00CE3CBD"/>
    <w:rsid w:val="00CE3E14"/>
    <w:rsid w:val="00CE48CE"/>
    <w:rsid w:val="00CE571B"/>
    <w:rsid w:val="00CE5E09"/>
    <w:rsid w:val="00CE7BDF"/>
    <w:rsid w:val="00CF03F9"/>
    <w:rsid w:val="00CF20EC"/>
    <w:rsid w:val="00CF389A"/>
    <w:rsid w:val="00CF4103"/>
    <w:rsid w:val="00CF4B1F"/>
    <w:rsid w:val="00CF74AC"/>
    <w:rsid w:val="00D040D6"/>
    <w:rsid w:val="00D059F4"/>
    <w:rsid w:val="00D05DFE"/>
    <w:rsid w:val="00D07B0B"/>
    <w:rsid w:val="00D11382"/>
    <w:rsid w:val="00D1346B"/>
    <w:rsid w:val="00D1574F"/>
    <w:rsid w:val="00D17F1A"/>
    <w:rsid w:val="00D23E0E"/>
    <w:rsid w:val="00D253C6"/>
    <w:rsid w:val="00D31D93"/>
    <w:rsid w:val="00D3677E"/>
    <w:rsid w:val="00D36A0B"/>
    <w:rsid w:val="00D44626"/>
    <w:rsid w:val="00D468B3"/>
    <w:rsid w:val="00D52D0A"/>
    <w:rsid w:val="00D53C28"/>
    <w:rsid w:val="00D55D6F"/>
    <w:rsid w:val="00D600D6"/>
    <w:rsid w:val="00D66C65"/>
    <w:rsid w:val="00D67A0D"/>
    <w:rsid w:val="00D7094A"/>
    <w:rsid w:val="00D70DB9"/>
    <w:rsid w:val="00D710BD"/>
    <w:rsid w:val="00D71812"/>
    <w:rsid w:val="00D72D69"/>
    <w:rsid w:val="00D74F9B"/>
    <w:rsid w:val="00D7504A"/>
    <w:rsid w:val="00D7526D"/>
    <w:rsid w:val="00D75C03"/>
    <w:rsid w:val="00D76B4C"/>
    <w:rsid w:val="00D80455"/>
    <w:rsid w:val="00D8113D"/>
    <w:rsid w:val="00D83214"/>
    <w:rsid w:val="00D860AB"/>
    <w:rsid w:val="00D864AE"/>
    <w:rsid w:val="00D94C70"/>
    <w:rsid w:val="00DA544C"/>
    <w:rsid w:val="00DA71EA"/>
    <w:rsid w:val="00DB0318"/>
    <w:rsid w:val="00DB0405"/>
    <w:rsid w:val="00DB1516"/>
    <w:rsid w:val="00DB2199"/>
    <w:rsid w:val="00DB26FB"/>
    <w:rsid w:val="00DB42B2"/>
    <w:rsid w:val="00DB7A23"/>
    <w:rsid w:val="00DC3AD0"/>
    <w:rsid w:val="00DC5059"/>
    <w:rsid w:val="00DC5187"/>
    <w:rsid w:val="00DC5D87"/>
    <w:rsid w:val="00DC63D5"/>
    <w:rsid w:val="00DC73DF"/>
    <w:rsid w:val="00DD2EB7"/>
    <w:rsid w:val="00DD6E18"/>
    <w:rsid w:val="00DE03E1"/>
    <w:rsid w:val="00DE2F8F"/>
    <w:rsid w:val="00DE7E8B"/>
    <w:rsid w:val="00DF10F6"/>
    <w:rsid w:val="00DF6D9C"/>
    <w:rsid w:val="00E00FD0"/>
    <w:rsid w:val="00E01ED2"/>
    <w:rsid w:val="00E02D06"/>
    <w:rsid w:val="00E04344"/>
    <w:rsid w:val="00E073E8"/>
    <w:rsid w:val="00E104E4"/>
    <w:rsid w:val="00E111C8"/>
    <w:rsid w:val="00E116BC"/>
    <w:rsid w:val="00E13608"/>
    <w:rsid w:val="00E2095A"/>
    <w:rsid w:val="00E2321C"/>
    <w:rsid w:val="00E27780"/>
    <w:rsid w:val="00E30D02"/>
    <w:rsid w:val="00E31A3C"/>
    <w:rsid w:val="00E320C5"/>
    <w:rsid w:val="00E32242"/>
    <w:rsid w:val="00E358A7"/>
    <w:rsid w:val="00E35F58"/>
    <w:rsid w:val="00E3630A"/>
    <w:rsid w:val="00E43401"/>
    <w:rsid w:val="00E447CE"/>
    <w:rsid w:val="00E455F7"/>
    <w:rsid w:val="00E517B5"/>
    <w:rsid w:val="00E538B7"/>
    <w:rsid w:val="00E5390A"/>
    <w:rsid w:val="00E54969"/>
    <w:rsid w:val="00E54DE4"/>
    <w:rsid w:val="00E56FB2"/>
    <w:rsid w:val="00E6120F"/>
    <w:rsid w:val="00E616AE"/>
    <w:rsid w:val="00E62C49"/>
    <w:rsid w:val="00E65E2E"/>
    <w:rsid w:val="00E712F3"/>
    <w:rsid w:val="00E72612"/>
    <w:rsid w:val="00E7335B"/>
    <w:rsid w:val="00E73F54"/>
    <w:rsid w:val="00E74C14"/>
    <w:rsid w:val="00E74EDA"/>
    <w:rsid w:val="00E75581"/>
    <w:rsid w:val="00E80989"/>
    <w:rsid w:val="00E833BA"/>
    <w:rsid w:val="00E83818"/>
    <w:rsid w:val="00E85FD5"/>
    <w:rsid w:val="00E86E77"/>
    <w:rsid w:val="00E936CB"/>
    <w:rsid w:val="00E942B6"/>
    <w:rsid w:val="00E96E73"/>
    <w:rsid w:val="00EA0DB5"/>
    <w:rsid w:val="00EA0F09"/>
    <w:rsid w:val="00EA2EFD"/>
    <w:rsid w:val="00EB0600"/>
    <w:rsid w:val="00EB0DAD"/>
    <w:rsid w:val="00EB4D18"/>
    <w:rsid w:val="00EB51E1"/>
    <w:rsid w:val="00EB59CB"/>
    <w:rsid w:val="00EB7556"/>
    <w:rsid w:val="00EC487B"/>
    <w:rsid w:val="00EC4E72"/>
    <w:rsid w:val="00EC54B1"/>
    <w:rsid w:val="00EC7C62"/>
    <w:rsid w:val="00ED07BA"/>
    <w:rsid w:val="00ED232A"/>
    <w:rsid w:val="00ED3861"/>
    <w:rsid w:val="00ED42EA"/>
    <w:rsid w:val="00ED729E"/>
    <w:rsid w:val="00EE153C"/>
    <w:rsid w:val="00EE1F17"/>
    <w:rsid w:val="00EE236C"/>
    <w:rsid w:val="00EE497D"/>
    <w:rsid w:val="00EE52B2"/>
    <w:rsid w:val="00EE53FF"/>
    <w:rsid w:val="00EE7B1C"/>
    <w:rsid w:val="00EE7CBF"/>
    <w:rsid w:val="00EF635A"/>
    <w:rsid w:val="00EF6D95"/>
    <w:rsid w:val="00EF773C"/>
    <w:rsid w:val="00F06454"/>
    <w:rsid w:val="00F07225"/>
    <w:rsid w:val="00F1074B"/>
    <w:rsid w:val="00F10B6F"/>
    <w:rsid w:val="00F10CA8"/>
    <w:rsid w:val="00F110DF"/>
    <w:rsid w:val="00F13AC5"/>
    <w:rsid w:val="00F1518A"/>
    <w:rsid w:val="00F16ADD"/>
    <w:rsid w:val="00F16FDC"/>
    <w:rsid w:val="00F237DD"/>
    <w:rsid w:val="00F24CA4"/>
    <w:rsid w:val="00F2516F"/>
    <w:rsid w:val="00F2750D"/>
    <w:rsid w:val="00F35BE8"/>
    <w:rsid w:val="00F36187"/>
    <w:rsid w:val="00F41142"/>
    <w:rsid w:val="00F41A9D"/>
    <w:rsid w:val="00F421DE"/>
    <w:rsid w:val="00F456F3"/>
    <w:rsid w:val="00F45C31"/>
    <w:rsid w:val="00F46020"/>
    <w:rsid w:val="00F5494C"/>
    <w:rsid w:val="00F5663C"/>
    <w:rsid w:val="00F63578"/>
    <w:rsid w:val="00F65F00"/>
    <w:rsid w:val="00F674A5"/>
    <w:rsid w:val="00F67EF9"/>
    <w:rsid w:val="00F708E1"/>
    <w:rsid w:val="00F72408"/>
    <w:rsid w:val="00F73203"/>
    <w:rsid w:val="00F77E45"/>
    <w:rsid w:val="00F83699"/>
    <w:rsid w:val="00F83EB6"/>
    <w:rsid w:val="00F86770"/>
    <w:rsid w:val="00F86FB9"/>
    <w:rsid w:val="00F87B89"/>
    <w:rsid w:val="00F9051A"/>
    <w:rsid w:val="00F90B9E"/>
    <w:rsid w:val="00FA10EE"/>
    <w:rsid w:val="00FA29F6"/>
    <w:rsid w:val="00FA2D46"/>
    <w:rsid w:val="00FA623C"/>
    <w:rsid w:val="00FA664D"/>
    <w:rsid w:val="00FA675B"/>
    <w:rsid w:val="00FA6782"/>
    <w:rsid w:val="00FA6A05"/>
    <w:rsid w:val="00FA7589"/>
    <w:rsid w:val="00FB077F"/>
    <w:rsid w:val="00FB097C"/>
    <w:rsid w:val="00FB13DA"/>
    <w:rsid w:val="00FB384B"/>
    <w:rsid w:val="00FB4D55"/>
    <w:rsid w:val="00FB73A4"/>
    <w:rsid w:val="00FC1851"/>
    <w:rsid w:val="00FC1992"/>
    <w:rsid w:val="00FC2FAD"/>
    <w:rsid w:val="00FC3DD4"/>
    <w:rsid w:val="00FC505F"/>
    <w:rsid w:val="00FD0782"/>
    <w:rsid w:val="00FD47FB"/>
    <w:rsid w:val="00FD48E3"/>
    <w:rsid w:val="00FE0D3D"/>
    <w:rsid w:val="00FE1B43"/>
    <w:rsid w:val="00FE632F"/>
    <w:rsid w:val="00FE7656"/>
    <w:rsid w:val="00FE7B53"/>
    <w:rsid w:val="00FF3D8B"/>
    <w:rsid w:val="00FF603B"/>
    <w:rsid w:val="00FF7D5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lace"/>
  <w:smartTagType w:namespaceuri="urn:schemas-microsoft-com:office:smarttags" w:name="PersonName"/>
  <w:smartTagType w:namespaceuri="urn:schemas-microsoft-com:office:smarttags" w:name="City"/>
  <w:smartTagType w:namespaceuri="urn:schemas-microsoft-com:office:smarttags" w:name="State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MS Mincho" w:hAnsi="Times New Roman" w:cs="Times New Roman"/>
        <w:lang w:val="en-US" w:eastAsia="en-US" w:bidi="he-IL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toc 1" w:uiPriority="39"/>
    <w:lsdException w:name="caption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A52DC3"/>
    <w:rPr>
      <w:rFonts w:ascii="Garamond" w:hAnsi="Garamond"/>
      <w:sz w:val="24"/>
      <w:lang w:bidi="ar-SA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b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b/>
      <w:i/>
    </w:rPr>
  </w:style>
  <w:style w:type="paragraph" w:styleId="Heading3">
    <w:name w:val="heading 3"/>
    <w:basedOn w:val="Normal"/>
    <w:next w:val="NormalIndent"/>
    <w:qFormat/>
    <w:pPr>
      <w:keepNext/>
      <w:jc w:val="center"/>
      <w:outlineLvl w:val="2"/>
    </w:pPr>
    <w:rPr>
      <w:i/>
      <w:lang w:eastAsia="ja-JP"/>
    </w:rPr>
  </w:style>
  <w:style w:type="paragraph" w:styleId="Heading4">
    <w:name w:val="heading 4"/>
    <w:basedOn w:val="Normal"/>
    <w:next w:val="Normal"/>
    <w:qFormat/>
    <w:pPr>
      <w:keepNext/>
      <w:jc w:val="right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outlineLvl w:val="4"/>
    </w:pPr>
    <w:rPr>
      <w:i/>
      <w:iCs/>
      <w:sz w:val="20"/>
    </w:rPr>
  </w:style>
  <w:style w:type="paragraph" w:styleId="Heading6">
    <w:name w:val="heading 6"/>
    <w:basedOn w:val="Normal"/>
    <w:next w:val="Normal"/>
    <w:qFormat/>
    <w:pPr>
      <w:keepNext/>
      <w:outlineLvl w:val="5"/>
    </w:pPr>
    <w:rPr>
      <w:i/>
      <w:iCs/>
    </w:rPr>
  </w:style>
  <w:style w:type="paragraph" w:styleId="Heading7">
    <w:name w:val="heading 7"/>
    <w:basedOn w:val="Normal"/>
    <w:next w:val="Normal"/>
    <w:qFormat/>
    <w:pPr>
      <w:keepNext/>
      <w:ind w:right="-108"/>
      <w:outlineLvl w:val="6"/>
    </w:pPr>
    <w:rPr>
      <w:b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8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paragraph" w:styleId="NormalIndent">
    <w:name w:val="Normal Indent"/>
    <w:basedOn w:val="Normal"/>
    <w:pPr>
      <w:ind w:left="851"/>
    </w:p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</w:style>
  <w:style w:type="paragraph" w:styleId="BodyText">
    <w:name w:val="Body Text"/>
    <w:basedOn w:val="Normal"/>
    <w:pPr>
      <w:jc w:val="center"/>
    </w:pPr>
    <w:rPr>
      <w:sz w:val="16"/>
    </w:rPr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Arial Unicode MS" w:hAnsi="Courier New" w:cs="Courier New"/>
      <w:sz w:val="20"/>
    </w:rPr>
  </w:style>
  <w:style w:type="character" w:styleId="HTMLTypewriter">
    <w:name w:val="HTML Typewriter"/>
    <w:basedOn w:val="DefaultParagraphFont"/>
    <w:rPr>
      <w:rFonts w:ascii="Courier New" w:eastAsia="Arial Unicode MS" w:hAnsi="Courier New" w:cs="Courier New" w:hint="default"/>
      <w:sz w:val="20"/>
      <w:szCs w:val="20"/>
    </w:rPr>
  </w:style>
  <w:style w:type="paragraph" w:styleId="Caption">
    <w:name w:val="caption"/>
    <w:basedOn w:val="Normal"/>
    <w:next w:val="Normal"/>
    <w:qFormat/>
    <w:rPr>
      <w:b/>
      <w:bCs/>
      <w:color w:val="FF0000"/>
      <w:u w:val="single"/>
    </w:rPr>
  </w:style>
  <w:style w:type="paragraph" w:styleId="TOC1">
    <w:name w:val="toc 1"/>
    <w:basedOn w:val="Normal"/>
    <w:next w:val="Normal"/>
    <w:autoRedefine/>
    <w:uiPriority w:val="39"/>
    <w:rsid w:val="003F0DEE"/>
    <w:pPr>
      <w:tabs>
        <w:tab w:val="left" w:pos="1710"/>
        <w:tab w:val="right" w:leader="dot" w:pos="8450"/>
      </w:tabs>
      <w:spacing w:before="120" w:after="120"/>
    </w:pPr>
    <w:rPr>
      <w:rFonts w:ascii="Times New Roman" w:hAnsi="Times New Roman"/>
      <w:b/>
      <w:bCs/>
      <w:caps/>
      <w:sz w:val="20"/>
    </w:rPr>
  </w:style>
  <w:style w:type="paragraph" w:styleId="TOC2">
    <w:name w:val="toc 2"/>
    <w:basedOn w:val="Normal"/>
    <w:next w:val="Normal"/>
    <w:autoRedefine/>
    <w:semiHidden/>
    <w:rsid w:val="0026696B"/>
    <w:pPr>
      <w:ind w:left="240"/>
    </w:pPr>
    <w:rPr>
      <w:rFonts w:ascii="Times New Roman" w:hAnsi="Times New Roman"/>
      <w:smallCaps/>
      <w:sz w:val="20"/>
    </w:rPr>
  </w:style>
  <w:style w:type="paragraph" w:styleId="TOC3">
    <w:name w:val="toc 3"/>
    <w:basedOn w:val="Normal"/>
    <w:next w:val="Normal"/>
    <w:autoRedefine/>
    <w:semiHidden/>
    <w:rsid w:val="0026696B"/>
    <w:pPr>
      <w:ind w:left="480"/>
    </w:pPr>
    <w:rPr>
      <w:rFonts w:ascii="Times New Roman" w:hAnsi="Times New Roman"/>
      <w:i/>
      <w:iCs/>
      <w:sz w:val="20"/>
    </w:rPr>
  </w:style>
  <w:style w:type="paragraph" w:styleId="TOC4">
    <w:name w:val="toc 4"/>
    <w:basedOn w:val="Normal"/>
    <w:next w:val="Normal"/>
    <w:autoRedefine/>
    <w:semiHidden/>
    <w:rsid w:val="0026696B"/>
    <w:pPr>
      <w:ind w:left="720"/>
    </w:pPr>
    <w:rPr>
      <w:rFonts w:ascii="Times New Roman" w:hAnsi="Times New Roman"/>
      <w:sz w:val="18"/>
      <w:szCs w:val="18"/>
    </w:rPr>
  </w:style>
  <w:style w:type="paragraph" w:styleId="TOC5">
    <w:name w:val="toc 5"/>
    <w:basedOn w:val="Normal"/>
    <w:next w:val="Normal"/>
    <w:autoRedefine/>
    <w:semiHidden/>
    <w:rsid w:val="0026696B"/>
    <w:pPr>
      <w:ind w:left="960"/>
    </w:pPr>
    <w:rPr>
      <w:rFonts w:ascii="Times New Roman" w:hAnsi="Times New Roman"/>
      <w:sz w:val="18"/>
      <w:szCs w:val="18"/>
    </w:rPr>
  </w:style>
  <w:style w:type="paragraph" w:styleId="TOC6">
    <w:name w:val="toc 6"/>
    <w:basedOn w:val="Normal"/>
    <w:next w:val="Normal"/>
    <w:autoRedefine/>
    <w:semiHidden/>
    <w:rsid w:val="0026696B"/>
    <w:pPr>
      <w:ind w:left="1200"/>
    </w:pPr>
    <w:rPr>
      <w:rFonts w:ascii="Times New Roman" w:hAnsi="Times New Roman"/>
      <w:sz w:val="18"/>
      <w:szCs w:val="18"/>
    </w:rPr>
  </w:style>
  <w:style w:type="paragraph" w:styleId="TOC7">
    <w:name w:val="toc 7"/>
    <w:basedOn w:val="Normal"/>
    <w:next w:val="Normal"/>
    <w:autoRedefine/>
    <w:semiHidden/>
    <w:rsid w:val="0026696B"/>
    <w:pPr>
      <w:ind w:left="1440"/>
    </w:pPr>
    <w:rPr>
      <w:rFonts w:ascii="Times New Roman" w:hAnsi="Times New Roman"/>
      <w:sz w:val="18"/>
      <w:szCs w:val="18"/>
    </w:rPr>
  </w:style>
  <w:style w:type="paragraph" w:styleId="TOC8">
    <w:name w:val="toc 8"/>
    <w:basedOn w:val="Normal"/>
    <w:next w:val="Normal"/>
    <w:autoRedefine/>
    <w:semiHidden/>
    <w:rsid w:val="0026696B"/>
    <w:pPr>
      <w:ind w:left="1680"/>
    </w:pPr>
    <w:rPr>
      <w:rFonts w:ascii="Times New Roman" w:hAnsi="Times New Roman"/>
      <w:sz w:val="18"/>
      <w:szCs w:val="18"/>
    </w:rPr>
  </w:style>
  <w:style w:type="paragraph" w:styleId="TOC9">
    <w:name w:val="toc 9"/>
    <w:basedOn w:val="Normal"/>
    <w:next w:val="Normal"/>
    <w:autoRedefine/>
    <w:semiHidden/>
    <w:rsid w:val="0026696B"/>
    <w:pPr>
      <w:ind w:left="1920"/>
    </w:pPr>
    <w:rPr>
      <w:rFonts w:ascii="Times New Roman" w:hAnsi="Times New Roman"/>
      <w:sz w:val="18"/>
      <w:szCs w:val="18"/>
    </w:rPr>
  </w:style>
  <w:style w:type="character" w:styleId="Hyperlink">
    <w:name w:val="Hyperlink"/>
    <w:basedOn w:val="DefaultParagraphFont"/>
    <w:uiPriority w:val="99"/>
    <w:rsid w:val="0026696B"/>
    <w:rPr>
      <w:color w:val="0000FF"/>
      <w:u w:val="single"/>
    </w:rPr>
  </w:style>
  <w:style w:type="table" w:styleId="TableGrid">
    <w:name w:val="Table Grid"/>
    <w:basedOn w:val="TableNormal"/>
    <w:rsid w:val="00E54DE4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8D15B9"/>
    <w:rPr>
      <w:rFonts w:ascii="Tahoma" w:hAnsi="Tahoma" w:cs="Tahoma"/>
      <w:sz w:val="16"/>
      <w:szCs w:val="16"/>
    </w:rPr>
  </w:style>
  <w:style w:type="character" w:styleId="CommentReference">
    <w:name w:val="annotation reference"/>
    <w:basedOn w:val="DefaultParagraphFont"/>
    <w:semiHidden/>
    <w:rsid w:val="00E75581"/>
    <w:rPr>
      <w:sz w:val="16"/>
      <w:szCs w:val="16"/>
    </w:rPr>
  </w:style>
  <w:style w:type="paragraph" w:styleId="CommentText">
    <w:name w:val="annotation text"/>
    <w:basedOn w:val="Normal"/>
    <w:semiHidden/>
    <w:rsid w:val="00E75581"/>
    <w:rPr>
      <w:sz w:val="20"/>
    </w:rPr>
  </w:style>
  <w:style w:type="paragraph" w:styleId="CommentSubject">
    <w:name w:val="annotation subject"/>
    <w:basedOn w:val="CommentText"/>
    <w:next w:val="CommentText"/>
    <w:semiHidden/>
    <w:rsid w:val="00E75581"/>
    <w:rPr>
      <w:b/>
      <w:bCs/>
    </w:rPr>
  </w:style>
  <w:style w:type="character" w:customStyle="1" w:styleId="opetruschka">
    <w:name w:val="EmailStyle38"/>
    <w:aliases w:val="EmailStyle38"/>
    <w:basedOn w:val="DefaultParagraphFont"/>
    <w:semiHidden/>
    <w:personal/>
    <w:personalReply/>
    <w:rsid w:val="00051A65"/>
    <w:rPr>
      <w:rFonts w:ascii="Arial" w:hAnsi="Arial" w:cs="Arial"/>
      <w:color w:val="000080"/>
      <w:sz w:val="20"/>
      <w:szCs w:val="20"/>
    </w:rPr>
  </w:style>
  <w:style w:type="paragraph" w:styleId="ListParagraph">
    <w:name w:val="List Paragraph"/>
    <w:basedOn w:val="Normal"/>
    <w:uiPriority w:val="34"/>
    <w:qFormat/>
    <w:rsid w:val="00941B0F"/>
    <w:pPr>
      <w:ind w:left="720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6855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3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500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3112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4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174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293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65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1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5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9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127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771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607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6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4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2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0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68229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9795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3659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56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016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81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269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212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8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483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573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786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651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380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209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177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586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64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2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comments" Target="comments.xml"/><Relationship Id="rId18" Type="http://schemas.openxmlformats.org/officeDocument/2006/relationships/header" Target="header1.xml"/><Relationship Id="rId3" Type="http://schemas.openxmlformats.org/officeDocument/2006/relationships/customXml" Target="../customXml/item3.xml"/><Relationship Id="rId21" Type="http://schemas.openxmlformats.org/officeDocument/2006/relationships/theme" Target="theme/theme1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17" Type="http://schemas.openxmlformats.org/officeDocument/2006/relationships/oleObject" Target="embeddings/Microsoft_Office_Word_97_-_2003_Document2.doc"/><Relationship Id="rId2" Type="http://schemas.openxmlformats.org/officeDocument/2006/relationships/customXml" Target="../customXml/item2.xml"/><Relationship Id="rId16" Type="http://schemas.openxmlformats.org/officeDocument/2006/relationships/image" Target="media/image3.emf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openxmlformats.org/officeDocument/2006/relationships/oleObject" Target="embeddings/Microsoft_Office_Excel_97-2003_Worksheet1.xls"/><Relationship Id="rId10" Type="http://schemas.openxmlformats.org/officeDocument/2006/relationships/footnotes" Target="footnotes.xml"/><Relationship Id="rId19" Type="http://schemas.openxmlformats.org/officeDocument/2006/relationships/footer" Target="footer1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image" Target="media/image2.emf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%20Files\Microsoft%20Office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E95AEA7DB1F7D42AAB889AB32ECA195" ma:contentTypeVersion="8" ma:contentTypeDescription="Create a new document." ma:contentTypeScope="" ma:versionID="05cde0c5743f3ac76f4656925d4fcaa9">
  <xsd:schema xmlns:xsd="http://www.w3.org/2001/XMLSchema" xmlns:p="http://schemas.microsoft.com/office/2006/metadata/properties" xmlns:ns2="ce0f1a27-54e4-464f-8966-adaa72cddf2d" targetNamespace="http://schemas.microsoft.com/office/2006/metadata/properties" ma:root="true" ma:fieldsID="bed20797735198683f7d39b462e7532e" ns2:_="">
    <xsd:import namespace="ce0f1a27-54e4-464f-8966-adaa72cddf2d"/>
    <xsd:element name="properties">
      <xsd:complexType>
        <xsd:sequence>
          <xsd:element name="documentManagement">
            <xsd:complexType>
              <xsd:all>
                <xsd:element ref="ns2:Document_x0020_Type" minOccurs="0"/>
                <xsd:element ref="ns2:Project_x0020_Name" minOccurs="0"/>
                <xsd:element ref="ns2:PLM" minOccurs="0"/>
                <xsd:element ref="ns2:Update_x002f_Old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ce0f1a27-54e4-464f-8966-adaa72cddf2d" elementFormDefault="qualified">
    <xsd:import namespace="http://schemas.microsoft.com/office/2006/documentManagement/types"/>
    <xsd:element name="Document_x0020_Type" ma:index="8" nillable="true" ma:displayName="Document Type" ma:format="Dropdown" ma:internalName="Document_x0020_Type">
      <xsd:simpleType>
        <xsd:restriction base="dms:Choice">
          <xsd:enumeration value="MRD-PDR"/>
          <xsd:enumeration value="ERD"/>
          <xsd:enumeration value="EPRD"/>
        </xsd:restriction>
      </xsd:simpleType>
    </xsd:element>
    <xsd:element name="Project_x0020_Name" ma:index="9" nillable="true" ma:displayName="Project Name" ma:list="{e2c70b46-8675-47c4-afb4-afd059735035}" ma:internalName="Project_x0020_Name" ma:showField="Title">
      <xsd:simpleType>
        <xsd:restriction base="dms:Lookup"/>
      </xsd:simpleType>
    </xsd:element>
    <xsd:element name="PLM" ma:index="10" nillable="true" ma:displayName="PLM" ma:list="UserInfo" ma:internalName="PLM" ma:showField="ImnNam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Update_x002f_Old" ma:index="12" nillable="true" ma:displayName="Update/Old" ma:default="Update" ma:format="Dropdown" ma:internalName="Update_x002f_Old">
      <xsd:simpleType>
        <xsd:restriction base="dms:Choice">
          <xsd:enumeration value="Update"/>
          <xsd:enumeration value="Old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 ma:readOnly="tru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LongProperties xmlns="http://schemas.microsoft.com/office/2006/metadata/longProperties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>
    <Project_x0020_Name xmlns="ce0f1a27-54e4-464f-8966-adaa72cddf2d">2</Project_x0020_Name>
    <Update_x002f_Old xmlns="ce0f1a27-54e4-464f-8966-adaa72cddf2d">Update</Update_x002f_Old>
    <PLM xmlns="ce0f1a27-54e4-464f-8966-adaa72cddf2d">
      <UserInfo xmlns="ce0f1a27-54e4-464f-8966-adaa72cddf2d">
        <DisplayName xmlns="ce0f1a27-54e4-464f-8966-adaa72cddf2d"/>
        <AccountId xmlns="ce0f1a27-54e4-464f-8966-adaa72cddf2d" xsi:nil="true"/>
        <AccountType xmlns="ce0f1a27-54e4-464f-8966-adaa72cddf2d"/>
      </UserInfo>
    </PLM>
    <Document_x0020_Type xmlns="ce0f1a27-54e4-464f-8966-adaa72cddf2d">EPRD</Document_x0020_Type>
  </documentManagement>
</p:properties>
</file>

<file path=customXml/item5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89C1E1F-46E4-49B2-BA8E-5E78D1796D1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e0f1a27-54e4-464f-8966-adaa72cddf2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E63693A9-7ACD-45D4-A2B5-4B755D8DDE0C}">
  <ds:schemaRefs>
    <ds:schemaRef ds:uri="http://schemas.microsoft.com/office/2006/metadata/longProperties"/>
  </ds:schemaRefs>
</ds:datastoreItem>
</file>

<file path=customXml/itemProps3.xml><?xml version="1.0" encoding="utf-8"?>
<ds:datastoreItem xmlns:ds="http://schemas.openxmlformats.org/officeDocument/2006/customXml" ds:itemID="{C29DC0EC-DAB6-436A-B6E2-7C62BFB7D64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8D4493F3-C00F-4E8A-9566-57622016555E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47CCA232-3111-41F1-AC67-7E5BCB65BB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0</TotalTime>
  <Pages>20</Pages>
  <Words>2858</Words>
  <Characters>16294</Characters>
  <Application>Microsoft Office Word</Application>
  <DocSecurity>0</DocSecurity>
  <Lines>135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Phoenix</vt:lpstr>
    </vt:vector>
  </TitlesOfParts>
  <Manager>Yosi Zatelman</Manager>
  <Company>SanDisk Corporation</Company>
  <LinksUpToDate>false</LinksUpToDate>
  <CharactersWithSpaces>19114</CharactersWithSpaces>
  <SharedDoc>false</SharedDoc>
  <HLinks>
    <vt:vector size="66" baseType="variant">
      <vt:variant>
        <vt:i4>2031675</vt:i4>
      </vt:variant>
      <vt:variant>
        <vt:i4>65</vt:i4>
      </vt:variant>
      <vt:variant>
        <vt:i4>0</vt:i4>
      </vt:variant>
      <vt:variant>
        <vt:i4>5</vt:i4>
      </vt:variant>
      <vt:variant>
        <vt:lpwstr/>
      </vt:variant>
      <vt:variant>
        <vt:lpwstr>_Toc245789421</vt:lpwstr>
      </vt:variant>
      <vt:variant>
        <vt:i4>2031675</vt:i4>
      </vt:variant>
      <vt:variant>
        <vt:i4>59</vt:i4>
      </vt:variant>
      <vt:variant>
        <vt:i4>0</vt:i4>
      </vt:variant>
      <vt:variant>
        <vt:i4>5</vt:i4>
      </vt:variant>
      <vt:variant>
        <vt:lpwstr/>
      </vt:variant>
      <vt:variant>
        <vt:lpwstr>_Toc245789420</vt:lpwstr>
      </vt:variant>
      <vt:variant>
        <vt:i4>1835067</vt:i4>
      </vt:variant>
      <vt:variant>
        <vt:i4>53</vt:i4>
      </vt:variant>
      <vt:variant>
        <vt:i4>0</vt:i4>
      </vt:variant>
      <vt:variant>
        <vt:i4>5</vt:i4>
      </vt:variant>
      <vt:variant>
        <vt:lpwstr/>
      </vt:variant>
      <vt:variant>
        <vt:lpwstr>_Toc245789419</vt:lpwstr>
      </vt:variant>
      <vt:variant>
        <vt:i4>1835067</vt:i4>
      </vt:variant>
      <vt:variant>
        <vt:i4>47</vt:i4>
      </vt:variant>
      <vt:variant>
        <vt:i4>0</vt:i4>
      </vt:variant>
      <vt:variant>
        <vt:i4>5</vt:i4>
      </vt:variant>
      <vt:variant>
        <vt:lpwstr/>
      </vt:variant>
      <vt:variant>
        <vt:lpwstr>_Toc245789418</vt:lpwstr>
      </vt:variant>
      <vt:variant>
        <vt:i4>1835067</vt:i4>
      </vt:variant>
      <vt:variant>
        <vt:i4>41</vt:i4>
      </vt:variant>
      <vt:variant>
        <vt:i4>0</vt:i4>
      </vt:variant>
      <vt:variant>
        <vt:i4>5</vt:i4>
      </vt:variant>
      <vt:variant>
        <vt:lpwstr/>
      </vt:variant>
      <vt:variant>
        <vt:lpwstr>_Toc245789417</vt:lpwstr>
      </vt:variant>
      <vt:variant>
        <vt:i4>1835067</vt:i4>
      </vt:variant>
      <vt:variant>
        <vt:i4>35</vt:i4>
      </vt:variant>
      <vt:variant>
        <vt:i4>0</vt:i4>
      </vt:variant>
      <vt:variant>
        <vt:i4>5</vt:i4>
      </vt:variant>
      <vt:variant>
        <vt:lpwstr/>
      </vt:variant>
      <vt:variant>
        <vt:lpwstr>_Toc245789416</vt:lpwstr>
      </vt:variant>
      <vt:variant>
        <vt:i4>1835067</vt:i4>
      </vt:variant>
      <vt:variant>
        <vt:i4>29</vt:i4>
      </vt:variant>
      <vt:variant>
        <vt:i4>0</vt:i4>
      </vt:variant>
      <vt:variant>
        <vt:i4>5</vt:i4>
      </vt:variant>
      <vt:variant>
        <vt:lpwstr/>
      </vt:variant>
      <vt:variant>
        <vt:lpwstr>_Toc245789415</vt:lpwstr>
      </vt:variant>
      <vt:variant>
        <vt:i4>1835067</vt:i4>
      </vt:variant>
      <vt:variant>
        <vt:i4>23</vt:i4>
      </vt:variant>
      <vt:variant>
        <vt:i4>0</vt:i4>
      </vt:variant>
      <vt:variant>
        <vt:i4>5</vt:i4>
      </vt:variant>
      <vt:variant>
        <vt:lpwstr/>
      </vt:variant>
      <vt:variant>
        <vt:lpwstr>_Toc245789414</vt:lpwstr>
      </vt:variant>
      <vt:variant>
        <vt:i4>1835067</vt:i4>
      </vt:variant>
      <vt:variant>
        <vt:i4>17</vt:i4>
      </vt:variant>
      <vt:variant>
        <vt:i4>0</vt:i4>
      </vt:variant>
      <vt:variant>
        <vt:i4>5</vt:i4>
      </vt:variant>
      <vt:variant>
        <vt:lpwstr/>
      </vt:variant>
      <vt:variant>
        <vt:lpwstr>_Toc245789413</vt:lpwstr>
      </vt:variant>
      <vt:variant>
        <vt:i4>1835067</vt:i4>
      </vt:variant>
      <vt:variant>
        <vt:i4>11</vt:i4>
      </vt:variant>
      <vt:variant>
        <vt:i4>0</vt:i4>
      </vt:variant>
      <vt:variant>
        <vt:i4>5</vt:i4>
      </vt:variant>
      <vt:variant>
        <vt:lpwstr/>
      </vt:variant>
      <vt:variant>
        <vt:lpwstr>_Toc245789412</vt:lpwstr>
      </vt:variant>
      <vt:variant>
        <vt:i4>1835067</vt:i4>
      </vt:variant>
      <vt:variant>
        <vt:i4>5</vt:i4>
      </vt:variant>
      <vt:variant>
        <vt:i4>0</vt:i4>
      </vt:variant>
      <vt:variant>
        <vt:i4>5</vt:i4>
      </vt:variant>
      <vt:variant>
        <vt:lpwstr/>
      </vt:variant>
      <vt:variant>
        <vt:lpwstr>_Toc245789411</vt:lpwstr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Phoenix</dc:title>
  <dc:subject/>
  <dc:creator>David Zehavi</dc:creator>
  <cp:keywords>EPRD</cp:keywords>
  <dc:description>Revision 0.6</dc:description>
  <cp:lastModifiedBy>bkatz</cp:lastModifiedBy>
  <cp:revision>2</cp:revision>
  <cp:lastPrinted>2007-06-25T11:03:00Z</cp:lastPrinted>
  <dcterms:created xsi:type="dcterms:W3CDTF">2010-08-04T11:27:00Z</dcterms:created>
  <dcterms:modified xsi:type="dcterms:W3CDTF">2010-08-04T11:27:00Z</dcterms:modified>
  <cp:category>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ntativeReviewCycleID">
    <vt:i4>-772003385</vt:i4>
  </property>
  <property fmtid="{D5CDD505-2E9C-101B-9397-08002B2CF9AE}" pid="3" name="_NewReviewCycle">
    <vt:lpwstr/>
  </property>
  <property fmtid="{D5CDD505-2E9C-101B-9397-08002B2CF9AE}" pid="4" name="_EmailEntryID">
    <vt:lpwstr>00000000197B95CB5378D711ABDA00B0D0E146A80700E0413E1E5AEFD611ABC600B0D0E146A80000003D3E970000BB19CB64855E00408EC5DD4705C3D45F011B6BC9A8030000</vt:lpwstr>
  </property>
  <property fmtid="{D5CDD505-2E9C-101B-9397-08002B2CF9AE}" pid="5" name="_EmailStoreID">
    <vt:lpwstr>0000000038A1BB1005E5101AA1BB08002B2A56C200006D737073742E646C6C00000000004E495441F9BFB80100AA0037D96E000000433A5C4D61696C5C5374657068656E312E70737400</vt:lpwstr>
  </property>
  <property fmtid="{D5CDD505-2E9C-101B-9397-08002B2CF9AE}" pid="6" name="ContentType">
    <vt:lpwstr>Document</vt:lpwstr>
  </property>
</Properties>
</file>